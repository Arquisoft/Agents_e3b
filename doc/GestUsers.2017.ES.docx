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p14">
  <w:body>
    <w:sdt>
      <w:sdtPr>
        <w:id w:val="-1535967580"/>
        <w:docPartObj>
          <w:docPartGallery w:val="Cover Pages"/>
          <w:docPartUnique/>
        </w:docPartObj>
      </w:sdtPr>
      <w:sdtContent>
        <w:p w:rsidR="00F84CE2" w:rsidP="00615FF3" w:rsidRDefault="005159DE" w14:paraId="5A67C234" w14:textId="3F5BEDA5">
          <w:pPr>
            <w:spacing w:before="5000"/>
          </w:pPr>
          <w:r>
            <w:rPr>
              <w:noProof/>
              <w:lang w:eastAsia="es-ES"/>
            </w:rPr>
            <w:drawing>
              <wp:anchor distT="0" distB="0" distL="114300" distR="114300" simplePos="0" relativeHeight="251658246" behindDoc="0" locked="0" layoutInCell="1" allowOverlap="1" wp14:anchorId="6872DF85" wp14:editId="6F12C1A2">
                <wp:simplePos x="0" y="0"/>
                <wp:positionH relativeFrom="column">
                  <wp:posOffset>-114300</wp:posOffset>
                </wp:positionH>
                <wp:positionV relativeFrom="paragraph">
                  <wp:posOffset>3200400</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a14="http://schemas.microsoft.com/office/drawing/2010/main" r:id="rId10"/>
                            </a:ext>
                          </a:extLst>
                        </a:blip>
                        <a:stretch>
                          <a:fillRect/>
                        </a:stretch>
                      </pic:blipFill>
                      <pic:spPr>
                        <a:xfrm>
                          <a:off x="0" y="0"/>
                          <a:ext cx="5400040" cy="3276600"/>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5A67C60C" wp14:editId="379DD174">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5A67C60E" wp14:editId="5A67C60F">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5A67C610" wp14:editId="5A67C611">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92052" w:rsidRDefault="00992052" w14:paraId="5A67C636" w14:textId="77777777">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92052" w:rsidRDefault="00992052" w14:paraId="5A67C637" w14:textId="77777777">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Content>
                                    <w:p w:rsidR="00992052" w:rsidP="00AD3B45" w:rsidRDefault="00992052" w14:paraId="5A67C638" w14:textId="77777777">
                                      <w:pPr>
                                        <w:pStyle w:val="Sinespaciado"/>
                                        <w:spacing w:before="240" w:after="240"/>
                                        <w:rPr>
                                          <w:color w:val="FFFFFF" w:themeColor="background1"/>
                                        </w:rPr>
                                      </w:pPr>
                                      <w:r>
                                        <w:rPr>
                                          <w:color w:val="FFFFFF" w:themeColor="background1"/>
                                        </w:rPr>
                                        <w:t>Escuela de Ingeniería Informática, Univ. Oviedo</w:t>
                                      </w:r>
                                    </w:p>
                                  </w:sdtContent>
                                </w:sdt>
                                <w:p w:rsidR="00992052" w:rsidRDefault="00992052" w14:paraId="5A67C639" w14:textId="7A76BAE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ins w:author="Kilian Pérez González" w:date="2018-02-18T18:21:00Z" w:id="0">
                                    <w:r>
                                      <w:rPr>
                                        <w:noProof/>
                                        <w:color w:val="FFFFFF" w:themeColor="background1"/>
                                      </w:rPr>
                                      <w:t>18 de febrero de 2018</w:t>
                                    </w:r>
                                  </w:ins>
                                  <w:del w:author="Kilian Pérez González" w:date="2018-02-18T11:45:00Z" w:id="1">
                                    <w:r w:rsidDel="00040ACF">
                                      <w:rPr>
                                        <w:noProof/>
                                        <w:color w:val="FFFFFF" w:themeColor="background1"/>
                                      </w:rPr>
                                      <w:delText>17 de febrero de 2018</w:delText>
                                    </w:r>
                                  </w:del>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w14:anchorId="192E7DEB">
                  <v:group id="Grupo 453"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spid="_x0000_s1026" w14:anchorId="5A67C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style="position:absolute;width:1385;height:100584;visibility:visible;mso-wrap-style:square;v-text-anchor:middle" alt="Light vertical" o:spid="_x0000_s1027" fillcolor="#a8d08d [1945]"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v:fill type="pattern" opacity="52428f" color2="white [3212]" o:title="" o:opacity2="52428f" r:id="rId14"/>
                      <v:shadow color="#d8d8d8" offset="3pt,3pt"/>
                    </v:rect>
                    <v:rect id="Rectángulo 460" style="position:absolute;left:1246;width:29718;height:100584;visibility:visible;mso-wrap-style:square;v-text-anchor:top" o:spid="_x0000_s1028" fillcolor="#a8d08d [1945]" stroked="f" strokecolor="#d8d8d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v:rect id="Rectángulo 461" style="position:absolute;left:138;width:30998;height:23774;visibility:visible;mso-wrap-style:square;v-text-anchor:bottom" o:spid="_x0000_s1029"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v:fill opacity="52428f"/>
                      <v:shadow color="#d8d8d8" offset="3pt,3pt"/>
                      <v:textbox inset="28.8pt,14.4pt,14.4pt,14.4pt">
                        <w:txbxContent>
                          <w:p w:rsidR="00992052" w:rsidRDefault="00992052" w14:paraId="672A6659" w14:textId="77777777">
                            <w:pPr>
                              <w:pStyle w:val="Sinespaciado"/>
                              <w:rPr>
                                <w:color w:val="FFFFFF" w:themeColor="background1"/>
                                <w:sz w:val="96"/>
                                <w:szCs w:val="96"/>
                              </w:rPr>
                            </w:pPr>
                          </w:p>
                        </w:txbxContent>
                      </v:textbox>
                    </v:rect>
                    <v:rect id="Rectángulo 9" style="position:absolute;top:67610;width:30895;height:28333;visibility:visible;mso-wrap-style:square;v-text-anchor:bottom" o:spid="_x0000_s1030"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v:fill opacity="52428f"/>
                      <v:shadow color="#d8d8d8" offset="3pt,3pt"/>
                      <v:textbox inset="28.8pt,14.4pt,14.4pt,14.4pt">
                        <w:txbxContent>
                          <w:p w:rsidR="00992052" w:rsidRDefault="00992052" w14:paraId="0A37501D" w14:textId="77777777">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Content>
                              <w:p w:rsidR="00992052" w:rsidP="00AD3B45" w:rsidRDefault="00992052" w14:paraId="62D0000C" w14:textId="77777777">
                                <w:pPr>
                                  <w:pStyle w:val="Sinespaciado"/>
                                  <w:spacing w:before="240" w:after="240"/>
                                  <w:rPr>
                                    <w:color w:val="FFFFFF" w:themeColor="background1"/>
                                  </w:rPr>
                                </w:pPr>
                                <w:r>
                                  <w:rPr>
                                    <w:color w:val="FFFFFF" w:themeColor="background1"/>
                                  </w:rPr>
                                  <w:t>Escuela de Ingeniería Informática, Univ. Oviedo</w:t>
                                </w:r>
                              </w:p>
                            </w:sdtContent>
                          </w:sdt>
                          <w:p w:rsidR="00992052" w:rsidRDefault="00992052" w14:paraId="2FD0E34D" w14:textId="7A76BAE5">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ins w:author="Kilian Pérez González" w:date="2018-02-18T18:21:00Z" w:id="2">
                              <w:r>
                                <w:rPr>
                                  <w:noProof/>
                                  <w:color w:val="FFFFFF" w:themeColor="background1"/>
                                </w:rPr>
                                <w:t>18 de febrero de 2018</w:t>
                              </w:r>
                            </w:ins>
                            <w:del w:author="Kilian Pérez González" w:date="2018-02-18T11:45:00Z" w:id="3">
                              <w:r w:rsidDel="00040ACF">
                                <w:rPr>
                                  <w:noProof/>
                                  <w:color w:val="FFFFFF" w:themeColor="background1"/>
                                </w:rPr>
                                <w:delText>17 de febrero de 2018</w:delText>
                              </w:r>
                            </w:del>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5A67C612" wp14:editId="5A67C6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Content>
                                  <w:p w:rsidR="00992052" w:rsidP="00615FF3" w:rsidRDefault="00992052" w14:paraId="5A67C63A" w14:textId="77777777">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w14:anchorId="7B43728F">
                  <v:rect id="Rectángulo 16"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w14:anchorId="5A67C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v:textbox style="mso-fit-shape-to-text:t" inset="14.4pt,,14.4pt">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Content>
                            <w:p w:rsidR="00992052" w:rsidP="00615FF3" w:rsidRDefault="00992052" w14:paraId="56542FBC" w14:textId="77777777">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v:textbox>
                    <w10:wrap anchorx="page" anchory="page"/>
                  </v:rect>
                </w:pict>
              </mc:Fallback>
            </mc:AlternateContent>
          </w:r>
        </w:p>
        <w:p w:rsidR="00F84CE2" w:rsidRDefault="005159DE" w14:paraId="5A67C235" w14:textId="4260F5F6">
          <w:r>
            <w:rPr>
              <w:noProof/>
              <w:lang w:eastAsia="es-ES"/>
            </w:rPr>
            <mc:AlternateContent>
              <mc:Choice Requires="wps">
                <w:drawing>
                  <wp:anchor distT="0" distB="0" distL="114300" distR="114300" simplePos="0" relativeHeight="251658247" behindDoc="0" locked="0" layoutInCell="1" allowOverlap="1" wp14:anchorId="165F5854" wp14:editId="3DBD0C2E">
                    <wp:simplePos x="0" y="0"/>
                    <wp:positionH relativeFrom="margin">
                      <wp:posOffset>-546735</wp:posOffset>
                    </wp:positionH>
                    <wp:positionV relativeFrom="paragraph">
                      <wp:posOffset>2376805</wp:posOffset>
                    </wp:positionV>
                    <wp:extent cx="6232291" cy="1828800"/>
                    <wp:effectExtent l="0" t="0" r="0" b="1270"/>
                    <wp:wrapNone/>
                    <wp:docPr id="12" name="Cuadro de texto 12"/>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rsidRPr="00B53E88" w:rsidR="00992052" w:rsidP="005159DE" w:rsidRDefault="00992052" w14:paraId="257172CB" w14:textId="72F93674">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0B1FF7AC">
                  <v:shapetype id="_x0000_t202" coordsize="21600,21600" o:spt="202" path="m,l,21600r21600,l21600,xe" w14:anchorId="165F5854">
                    <v:stroke joinstyle="miter"/>
                    <v:path gradientshapeok="t" o:connecttype="rect"/>
                  </v:shapetype>
                  <v:shape id="Cuadro de texto 12" style="position:absolute;left:0;text-align:left;margin-left:-43.05pt;margin-top:187.15pt;width:490.75pt;height:2in;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UNgIAAGcEAAAOAAAAZHJzL2Uyb0RvYy54bWysVFFv2jAQfp+0/2D5fQRS1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">
                    <v:textbox style="mso-fit-shape-to-text:t">
                      <w:txbxContent>
                        <w:p w:rsidRPr="00B53E88" w:rsidR="00992052" w:rsidP="005159DE" w:rsidRDefault="00992052" w14:paraId="365146B9" w14:textId="72F93674">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v:textbox>
                    <w10:wrap anchorx="margin"/>
                  </v:shape>
                </w:pict>
              </mc:Fallback>
            </mc:AlternateContent>
          </w:r>
          <w:r w:rsidR="00AD3B45">
            <w:rPr>
              <w:noProof/>
              <w:lang w:eastAsia="es-ES"/>
            </w:rPr>
            <mc:AlternateContent>
              <mc:Choice Requires="wps">
                <w:drawing>
                  <wp:anchor distT="0" distB="0" distL="114300" distR="114300" simplePos="0" relativeHeight="251658245" behindDoc="0" locked="0" layoutInCell="1" allowOverlap="1" wp14:anchorId="5A67C614" wp14:editId="5A67C615">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052" w:rsidP="00AD3B45" w:rsidRDefault="00992052" w14:paraId="5A67C63B" w14:textId="77777777">
                                <w:pPr>
                                  <w:pStyle w:val="Sinespaciado"/>
                                  <w:rPr>
                                    <w:color w:val="FFFFFF" w:themeColor="background1"/>
                                  </w:rPr>
                                </w:pPr>
                                <w:r w:rsidRPr="00AD3B45">
                                  <w:rPr>
                                    <w:color w:val="FFFFFF" w:themeColor="background1"/>
                                  </w:rPr>
                                  <w:t>Aquilino A. Juan Fuente</w:t>
                                </w:r>
                              </w:p>
                              <w:p w:rsidR="00992052" w:rsidP="00AD3B45" w:rsidRDefault="00992052" w14:paraId="5A67C63C" w14:textId="77777777">
                                <w:pPr>
                                  <w:pStyle w:val="Sinespaciado"/>
                                  <w:rPr>
                                    <w:color w:val="FFFFFF" w:themeColor="background1"/>
                                  </w:rPr>
                                </w:pPr>
                                <w:r w:rsidRPr="00AD3B45">
                                  <w:rPr>
                                    <w:color w:val="FFFFFF" w:themeColor="background1"/>
                                  </w:rPr>
                                  <w:t>José Emilio Labra Gayo</w:t>
                                </w:r>
                              </w:p>
                              <w:p w:rsidR="00992052" w:rsidP="00AD3B45" w:rsidRDefault="00992052" w14:paraId="5A67C63D" w14:textId="77777777">
                                <w:pPr>
                                  <w:pStyle w:val="Sinespaciado"/>
                                  <w:rPr>
                                    <w:color w:val="FFFFFF" w:themeColor="background1"/>
                                  </w:rPr>
                                </w:pPr>
                                <w:r w:rsidRPr="00AD3B45">
                                  <w:rPr>
                                    <w:color w:val="FFFFFF" w:themeColor="background1"/>
                                  </w:rPr>
                                  <w:t>Begoña Cristina Pelayo García-Bustelo</w:t>
                                </w:r>
                              </w:p>
                              <w:p w:rsidR="00992052" w:rsidP="00AD3B45" w:rsidRDefault="00992052" w14:paraId="5A67C63E" w14:textId="77777777">
                                <w:pPr>
                                  <w:pStyle w:val="Sinespaciado"/>
                                  <w:rPr>
                                    <w:color w:val="FFFFFF" w:themeColor="background1"/>
                                  </w:rPr>
                                </w:pPr>
                                <w:r w:rsidRPr="00AD3B45">
                                  <w:rPr>
                                    <w:color w:val="FFFFFF" w:themeColor="background1"/>
                                  </w:rPr>
                                  <w:t>Jordán Pascual Espada</w:t>
                                </w:r>
                              </w:p>
                              <w:p w:rsidR="00992052" w:rsidP="00AD3B45" w:rsidRDefault="00992052" w14:paraId="5A67C63F" w14:textId="77777777">
                                <w:pPr>
                                  <w:pStyle w:val="Sinespaciado"/>
                                  <w:rPr>
                                    <w:color w:val="FFFFFF" w:themeColor="background1"/>
                                  </w:rPr>
                                </w:pPr>
                                <w:r>
                                  <w:rPr>
                                    <w:color w:val="FFFFFF" w:themeColor="background1"/>
                                  </w:rPr>
                                  <w:t>Vicente García Díaz</w:t>
                                </w:r>
                              </w:p>
                              <w:p w:rsidR="00992052" w:rsidRDefault="00992052" w14:paraId="5A67C640"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0182167A">
                  <v:shape id="Cuadro de texto 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Ar9in5gwIAAHEFAAAOAAAAAAAAAAAAAAAAAC4CAABkcnMvZTJvRG9jLnhtbFBLAQItABQABgAI&#10;AAAAIQBdkAs34wAAAA0BAAAPAAAAAAAAAAAAAAAAAN0EAABkcnMvZG93bnJldi54bWxQSwUGAAAA&#10;AAQABADzAAAA7QUAAAAA&#10;" w14:anchorId="5A67C614">
                    <v:textbox>
                      <w:txbxContent>
                        <w:p w:rsidR="00992052" w:rsidP="00AD3B45" w:rsidRDefault="00992052" w14:paraId="7B34FD43" w14:textId="77777777">
                          <w:pPr>
                            <w:pStyle w:val="Sinespaciado"/>
                            <w:rPr>
                              <w:color w:val="FFFFFF" w:themeColor="background1"/>
                            </w:rPr>
                          </w:pPr>
                          <w:r w:rsidRPr="00AD3B45">
                            <w:rPr>
                              <w:color w:val="FFFFFF" w:themeColor="background1"/>
                            </w:rPr>
                            <w:t>Aquilino A. Juan Fuente</w:t>
                          </w:r>
                        </w:p>
                        <w:p w:rsidR="00992052" w:rsidP="00AD3B45" w:rsidRDefault="00992052" w14:paraId="27534C85" w14:textId="77777777">
                          <w:pPr>
                            <w:pStyle w:val="Sinespaciado"/>
                            <w:rPr>
                              <w:color w:val="FFFFFF" w:themeColor="background1"/>
                            </w:rPr>
                          </w:pPr>
                          <w:r w:rsidRPr="00AD3B45">
                            <w:rPr>
                              <w:color w:val="FFFFFF" w:themeColor="background1"/>
                            </w:rPr>
                            <w:t>José Emilio Labra Gayo</w:t>
                          </w:r>
                        </w:p>
                        <w:p w:rsidR="00992052" w:rsidP="00AD3B45" w:rsidRDefault="00992052" w14:paraId="0EC0D0E4" w14:textId="77777777">
                          <w:pPr>
                            <w:pStyle w:val="Sinespaciado"/>
                            <w:rPr>
                              <w:color w:val="FFFFFF" w:themeColor="background1"/>
                            </w:rPr>
                          </w:pPr>
                          <w:r w:rsidRPr="00AD3B45">
                            <w:rPr>
                              <w:color w:val="FFFFFF" w:themeColor="background1"/>
                            </w:rPr>
                            <w:t>Begoña Cristina Pelayo García-Bustelo</w:t>
                          </w:r>
                        </w:p>
                        <w:p w:rsidR="00992052" w:rsidP="00AD3B45" w:rsidRDefault="00992052" w14:paraId="4B6B1DCB" w14:textId="77777777">
                          <w:pPr>
                            <w:pStyle w:val="Sinespaciado"/>
                            <w:rPr>
                              <w:color w:val="FFFFFF" w:themeColor="background1"/>
                            </w:rPr>
                          </w:pPr>
                          <w:r w:rsidRPr="00AD3B45">
                            <w:rPr>
                              <w:color w:val="FFFFFF" w:themeColor="background1"/>
                            </w:rPr>
                            <w:t>Jordán Pascual Espada</w:t>
                          </w:r>
                        </w:p>
                        <w:p w:rsidR="00992052" w:rsidP="00AD3B45" w:rsidRDefault="00992052" w14:paraId="3B0EC0F9" w14:textId="77777777">
                          <w:pPr>
                            <w:pStyle w:val="Sinespaciado"/>
                            <w:rPr>
                              <w:color w:val="FFFFFF" w:themeColor="background1"/>
                            </w:rPr>
                          </w:pPr>
                          <w:r>
                            <w:rPr>
                              <w:color w:val="FFFFFF" w:themeColor="background1"/>
                            </w:rPr>
                            <w:t>Vicente García Díaz</w:t>
                          </w:r>
                        </w:p>
                        <w:p w:rsidR="00992052" w:rsidRDefault="00992052" w14:paraId="5DAB6C7B" w14:textId="77777777"/>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5A67C616" wp14:editId="5A67C617">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992052" w:rsidP="00C579EB" w:rsidRDefault="00992052" w14:paraId="5A67C641" w14:textId="60F4EF2B">
                                <w:pPr>
                                  <w:pBdr>
                                    <w:top w:val="single" w:color="5B9BD5" w:themeColor="accent1" w:sz="24" w:space="8"/>
                                    <w:bottom w:val="single" w:color="5B9BD5" w:themeColor="accent1" w:sz="24" w:space="8"/>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(2018)</w:t>
                                </w:r>
                                <w:r>
                                  <w:rPr>
                                    <w:i/>
                                    <w:iCs/>
                                    <w:color w:val="5B9BD5" w:themeColor="accent1"/>
                                    <w:sz w:val="24"/>
                                    <w:szCs w:val="24"/>
                                  </w:rPr>
                                  <w:fldChar w:fldCharType="end"/>
                                </w:r>
                              </w:p>
                              <w:p w:rsidRPr="00F84CE2" w:rsidR="00992052" w:rsidP="00C579EB" w:rsidRDefault="00992052" w14:paraId="5A67C642" w14:textId="7A3A5FDD">
                                <w:pPr>
                                  <w:pBdr>
                                    <w:top w:val="single" w:color="5B9BD5" w:themeColor="accent1" w:sz="24" w:space="8"/>
                                    <w:bottom w:val="single" w:color="5B9BD5" w:themeColor="accent1" w:sz="24" w:space="8"/>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w14:anchorId="7128269A">
                  <v:shape id="_x0000_s1034"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zsFAIAAAM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LrJHOwUAgAAAwQAAA4AAAAAAAAAAAAAAAAALgIAAGRycy9lMm9Eb2MueG1sUEsBAi0AFAAG&#10;AAgAAAAhACi8PzjiAAAADQEAAA8AAAAAAAAAAAAAAAAAbgQAAGRycy9kb3ducmV2LnhtbFBLBQYA&#10;AAAABAAEAPMAAAB9BQAAAAA=&#10;" w14:anchorId="5A67C616">
                    <v:textbox style="mso-fit-shape-to-text:t">
                      <w:txbxContent>
                        <w:p w:rsidR="00992052" w:rsidP="00C579EB" w:rsidRDefault="00992052" w14:paraId="51158E73" w14:textId="60F4EF2B">
                          <w:pPr>
                            <w:pBdr>
                              <w:top w:val="single" w:color="5B9BD5" w:themeColor="accent1" w:sz="24" w:space="8"/>
                              <w:bottom w:val="single" w:color="5B9BD5" w:themeColor="accent1" w:sz="24" w:space="8"/>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(2018)</w:t>
                          </w:r>
                          <w:r>
                            <w:rPr>
                              <w:i/>
                              <w:iCs/>
                              <w:color w:val="5B9BD5" w:themeColor="accent1"/>
                              <w:sz w:val="24"/>
                              <w:szCs w:val="24"/>
                            </w:rPr>
                            <w:fldChar w:fldCharType="end"/>
                          </w:r>
                        </w:p>
                        <w:p w:rsidRPr="00F84CE2" w:rsidR="00992052" w:rsidP="00C579EB" w:rsidRDefault="00992052" w14:paraId="6DCFB5B9" w14:textId="7A3A5FDD">
                          <w:pPr>
                            <w:pBdr>
                              <w:top w:val="single" w:color="5B9BD5" w:themeColor="accent1" w:sz="24" w:space="8"/>
                              <w:bottom w:val="single" w:color="5B9BD5" w:themeColor="accent1" w:sz="24" w:space="8"/>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v:textbox>
                    <w10:wrap type="topAndBottom" anchorx="page"/>
                  </v:shape>
                </w:pict>
              </mc:Fallback>
            </mc:AlternateContent>
          </w:r>
          <w:r w:rsidR="00F84CE2">
            <w:br w:type="page"/>
          </w:r>
        </w:p>
      </w:sdtContent>
    </w:sdt>
    <w:p w:rsidR="00D70222" w:rsidRDefault="00D70222" w14:paraId="5A67C236" w14:textId="164724F1">
      <w:pPr>
        <w:sectPr w:rsidR="00D70222" w:rsidSect="00657E5F">
          <w:sectPrChange w:author="Usuario invitado" w:date="2018-02-18T12:30:43.4209349" w:id="1299060567">
            <w:sectPr w:rsidR="00D70222" w:rsidSect="00657E5F">
              <w:pgSz w:w="11906" w:h="16838"/>
              <w:pgMar w:top="1417" w:right="1701" w:bottom="1417" w:left="1701" w:header="708" w:footer="708" w:gutter="0"/>
              <w:pgNumType w:start="0"/>
              <w:cols w:space="708"/>
              <w:titlePg/>
              <w:docGrid w:linePitch="360"/>
            </w:sectPr>
          </w:sectPrChange>
          <w:pgSz w:w="11906" w:h="16838" w:orient="portrait"/>
          <w:pgMar w:top="1417" w:right="1701" w:bottom="1417" w:left="1701" w:header="708" w:footer="708" w:gutter="0"/>
          <w:pgNumType w:start="0"/>
          <w:cols w:space="708"/>
          <w:titlePg/>
          <w:docGrid w:linePitch="360"/>
        </w:sectPr>
      </w:pPr>
    </w:p>
    <w:p w:rsidR="00D70222" w:rsidRDefault="00D70222" w14:paraId="5A67C237" w14:textId="4188C0DE">
      <w:pPr>
        <w:sectPr w:rsidR="00D70222" w:rsidSect="00957783">
          <w:sectPrChange w:author="Usuario invitado" w:date="2018-02-18T12:30:43.4209349" w:id="551099129">
            <w:sectPr w:rsidR="00D70222" w:rsidSect="00957783">
              <w:pgSz w:w="11906" w:h="16838"/>
              <w:pgMar w:top="1417" w:right="1701" w:bottom="1417" w:left="1701" w:header="708" w:footer="708" w:gutter="0"/>
              <w:pgNumType w:start="1"/>
              <w:cols w:space="708"/>
              <w:titlePg/>
              <w:docGrid w:linePitch="360"/>
            </w:sectPr>
          </w:sectPrChange>
          <w:pgSz w:w="11906" w:h="16838" w:orient="portrait"/>
          <w:pgMar w:top="1417" w:right="1701" w:bottom="1417" w:left="1701" w:header="708" w:footer="708" w:gutter="0"/>
          <w:pgNumType w:start="1"/>
          <w:cols w:space="708"/>
          <w:titlePg/>
          <w:docGrid w:linePitch="360"/>
        </w:sectPr>
      </w:pPr>
    </w:p>
    <w:p w:rsidRPr="00D3692F" w:rsidR="00D70222" w:rsidP="684699FD" w:rsidRDefault="00D70222" w14:paraId="5A67C238" w14:textId="77777777" w14:noSpellErr="1">
      <w:pPr>
        <w:pBdr>
          <w:top w:val="single" w:color="auto" w:sz="4" w:space="1"/>
          <w:left w:val="single" w:color="auto" w:sz="4" w:space="4"/>
          <w:bottom w:val="single" w:color="auto" w:sz="4" w:space="1"/>
          <w:right w:val="single" w:color="auto" w:sz="4" w:space="4"/>
        </w:pBdr>
        <w:jc w:val="center"/>
        <w:rPr>
          <w:b w:val="1"/>
          <w:bCs w:val="1"/>
          <w:sz w:val="40"/>
          <w:szCs w:val="40"/>
        </w:rPr>
      </w:pPr>
      <w:bookmarkStart w:name="_Toc521269836" w:id="4"/>
      <w:r w:rsidRPr="684699FD">
        <w:rPr>
          <w:b w:val="1"/>
          <w:bCs w:val="1"/>
          <w:caps w:val="1"/>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Change w:author="Diego Álvarez Guinarte" w:date="2018-02-17T09:27:00Z" w:id="5">
          <w:tblPr>
            <w:tblW w:w="0" w:type="auto"/>
            <w:jc w:val="center"/>
            <w:tblLook w:val="04A0" w:firstRow="1" w:lastRow="0" w:firstColumn="1" w:lastColumn="0" w:noHBand="0" w:noVBand="1"/>
          </w:tblPr>
        </w:tblPrChange>
      </w:tblPr>
      <w:tblGrid>
        <w:gridCol w:w="4286"/>
        <w:gridCol w:w="4218"/>
        <w:tblGridChange w:id="6">
          <w:tblGrid>
            <w:gridCol w:w="360"/>
            <w:gridCol w:w="360"/>
          </w:tblGrid>
        </w:tblGridChange>
      </w:tblGrid>
      <w:tr w:rsidRPr="00D3692F" w:rsidR="00D70222" w:rsidTr="6E7784D7" w14:paraId="5A67C23B" w14:textId="77777777">
        <w:trPr>
          <w:jc w:val="center"/>
          <w:trPrChange w:author="Diego Álvarez Guinarte" w:date="2018-02-17T09:27:00Z" w:id="7">
            <w:trPr>
              <w:jc w:val="center"/>
            </w:trPr>
          </w:trPrChange>
        </w:trPr>
        <w:tc>
          <w:tcPr>
            <w:tcW w:w="4322" w:type="dxa"/>
            <w:vAlign w:val="center"/>
            <w:tcPrChange w:author="Diego Álvarez Guinarte" w:date="2018-02-17T09:27:00Z" w:id="8">
              <w:tcPr>
                <w:tcW w:w="4322" w:type="dxa"/>
              </w:tcPr>
            </w:tcPrChange>
          </w:tcPr>
          <w:p w:rsidRPr="00D3692F" w:rsidR="00D70222" w:rsidP="006856FF" w:rsidRDefault="00D70222" w14:paraId="5A67C239" w14:textId="77777777">
            <w:pPr>
              <w:spacing w:after="0"/>
              <w:rPr>
                <w:b/>
              </w:rPr>
            </w:pPr>
            <w:r>
              <w:rPr>
                <w:noProof/>
                <w:lang w:eastAsia="es-ES"/>
              </w:rPr>
              <w:drawing>
                <wp:inline distT="0" distB="0" distL="0" distR="0" wp14:anchorId="5A67C618" wp14:editId="2CFF645A">
                  <wp:extent cx="2108887" cy="750473"/>
                  <wp:effectExtent l="0" t="0" r="5715" b="0"/>
                  <wp:docPr id="978929477" name="picture"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Change w:author="Diego Álvarez Guinarte" w:date="2018-02-17T09:27:00Z" w:id="9">
              <w:tcPr>
                <w:tcW w:w="4322" w:type="dxa"/>
              </w:tcPr>
            </w:tcPrChange>
          </w:tcPr>
          <w:p w:rsidRPr="00D3692F" w:rsidR="00D70222" w:rsidP="006856FF" w:rsidRDefault="00D70222" w14:paraId="5A67C23A" w14:textId="77777777">
            <w:pPr>
              <w:spacing w:after="0"/>
              <w:jc w:val="right"/>
              <w:rPr>
                <w:b/>
              </w:rPr>
            </w:pPr>
            <w:r>
              <w:rPr>
                <w:noProof/>
                <w:lang w:eastAsia="es-ES"/>
              </w:rPr>
              <w:drawing>
                <wp:inline distT="0" distB="0" distL="0" distR="0" wp14:anchorId="5A67C61A" wp14:editId="70F0BE2A">
                  <wp:extent cx="1193318" cy="1425146"/>
                  <wp:effectExtent l="0" t="0" r="6985" b="3810"/>
                  <wp:docPr id="210256349" name="picture"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4"/>
    <w:p w:rsidRPr="00D3692F" w:rsidR="00D70222" w:rsidP="684699FD" w:rsidRDefault="00D70222" w14:paraId="5A67C23C" w14:textId="45066913" w14:noSpellErr="1">
      <w:pPr>
        <w:pBdr>
          <w:top w:val="single" w:color="auto" w:sz="4" w:space="1"/>
          <w:left w:val="single" w:color="auto" w:sz="4" w:space="4"/>
          <w:bottom w:val="single" w:color="auto" w:sz="4" w:space="1"/>
          <w:right w:val="single" w:color="auto" w:sz="4" w:space="4"/>
        </w:pBdr>
        <w:jc w:val="center"/>
        <w:rPr>
          <w:b w:val="1"/>
          <w:bCs w:val="1"/>
          <w:sz w:val="32"/>
          <w:szCs w:val="32"/>
        </w:rPr>
      </w:pPr>
      <w:r w:rsidRPr="684699FD">
        <w:fldChar w:fldCharType="begin"/>
      </w:r>
      <w:r w:rsidRPr="00D3692F">
        <w:rPr>
          <w:b/>
          <w:sz w:val="32"/>
        </w:rPr>
        <w:instrText xml:space="preserve"> TITLE   \* MERGEFORMAT </w:instrText>
      </w:r>
      <w:r w:rsidRPr="684699FD">
        <w:rPr>
          <w:b/>
          <w:sz w:val="32"/>
        </w:rPr>
        <w:fldChar w:fldCharType="separate"/>
      </w:r>
      <w:r w:rsidRPr="684699FD" w:rsidR="00045BB0">
        <w:rPr>
          <w:b w:val="1"/>
          <w:bCs w:val="1"/>
          <w:sz w:val="32"/>
          <w:szCs w:val="32"/>
        </w:rPr>
        <w:t>GestUsers: Sistema de Gestión de Usuarios</w:t>
      </w:r>
      <w:r w:rsidRPr="684699FD">
        <w:fldChar w:fldCharType="end"/>
      </w:r>
    </w:p>
    <w:p w:rsidRPr="00404E31" w:rsidR="00D70222" w:rsidP="00404E31" w:rsidRDefault="007D33A3" w14:paraId="5D1BB985" w14:textId="60131282" w14:noSpellErr="1">
      <w:pPr>
        <w:tabs>
          <w:tab w:val="left" w:pos="1985"/>
        </w:tabs>
        <w:spacing w:before="480"/>
      </w:pPr>
      <w:commentRangeStart w:id="10"/>
      <w:r w:rsidRPr="26B937D2">
        <w:rPr>
          <w:b w:val="1"/>
          <w:bCs w:val="1"/>
        </w:rPr>
        <w:t>Autores</w:t>
      </w:r>
      <w:commentRangeEnd w:id="10"/>
      <w:r w:rsidR="002E72A8">
        <w:rPr>
          <w:rStyle w:val="Refdecomentario"/>
          <w:rFonts w:eastAsia="Times New Roman" w:cs="Times New Roman"/>
          <w:lang w:eastAsia="es-ES"/>
        </w:rPr>
        <w:commentReference w:id="10"/>
      </w:r>
      <w:r w:rsidRPr="1B1A7BA5" w:rsidR="00D70222">
        <w:rPr/>
        <w:t>:</w:t>
      </w:r>
      <w:r w:rsidR="00404E31">
        <w:tab/>
      </w:r>
      <w:del w:author="Kilian Pérez González" w:date="2018-02-17T02:13:00Z" w:id="11">
        <w:r w:rsidRPr="00404E31" w:rsidDel="00FB75FC" w:rsidR="26B937D2">
          <w:rPr>
            <w:bCs/>
          </w:rPr>
          <w:delText>Andrés</w:delText>
        </w:r>
        <w:r w:rsidRPr="00404E31" w:rsidDel="00FB75FC" w:rsidR="007A4F20">
          <w:rPr>
            <w:bCs/>
          </w:rPr>
          <w:delText xml:space="preserve"> Á</w:delText>
        </w:r>
        <w:r w:rsidRPr="00404E31" w:rsidDel="00FB75FC" w:rsidR="005C3F3B">
          <w:rPr>
            <w:bCs/>
          </w:rPr>
          <w:delText>ngel Gonz</w:delText>
        </w:r>
        <w:r w:rsidRPr="00404E31" w:rsidDel="00FB75FC" w:rsidR="007A4F20">
          <w:rPr>
            <w:bCs/>
          </w:rPr>
          <w:delText>á</w:delText>
        </w:r>
        <w:r w:rsidRPr="00404E31" w:rsidDel="00FB75FC" w:rsidR="005C3F3B">
          <w:rPr>
            <w:bCs/>
          </w:rPr>
          <w:delText>lez</w:delText>
        </w:r>
        <w:r w:rsidRPr="00404E31" w:rsidDel="00FB75FC" w:rsidR="007A4F20">
          <w:rPr>
            <w:bCs/>
          </w:rPr>
          <w:delText xml:space="preserve"> Granda</w:delText>
        </w:r>
        <w:r w:rsidRPr="00404E31" w:rsidDel="00FB75FC" w:rsidR="005C3F3B">
          <w:rPr>
            <w:bCs/>
          </w:rPr>
          <w:delText xml:space="preserve"> – </w:delText>
        </w:r>
        <w:r w:rsidRPr="00404E31" w:rsidDel="00FB75FC" w:rsidR="005C3F3B">
          <w:delText>UO68216 - E3B2</w:delText>
        </w:r>
      </w:del>
    </w:p>
    <w:p w:rsidRPr="00404E31" w:rsidR="0055771D" w:rsidRDefault="001A77BB" w14:paraId="55FB14EF" w14:textId="396AF21F" w14:noSpellErr="1">
      <w:pPr>
        <w:tabs>
          <w:tab w:val="left" w:pos="1985"/>
        </w:tabs>
        <w:spacing w:before="160"/>
        <w:ind w:left="708"/>
        <w:pPrChange w:author="Pablo González Martínez" w:date="2018-02-17T09:22:00Z" w:id="12">
          <w:pPr>
            <w:tabs>
              <w:tab w:val="left" w:pos="1985"/>
            </w:tabs>
            <w:ind w:left="708"/>
          </w:pPr>
        </w:pPrChange>
      </w:pPr>
      <w:ins w:author="Kilian Pérez González" w:date="2018-02-18T18:23:00Z" w:id="13">
        <w:r>
          <w:tab/>
        </w:r>
      </w:ins>
      <w:del w:author="Pablo González Martínez" w:date="2018-02-17T09:22:00Z" w:id="14">
        <w:r w:rsidDel="4916F1C3" w:rsidR="009861A2">
          <w:tab/>
        </w:r>
      </w:del>
      <w:r w:rsidRPr="00404E31" w:rsidR="684699FD">
        <w:rPr/>
        <w:t>Pablo González Martínez - UO245699 – E3B1</w:t>
      </w:r>
    </w:p>
    <w:p w:rsidRPr="00404E31" w:rsidR="0083388E" w:rsidRDefault="001A77BB" w14:paraId="7FC79FA4" w14:textId="175EEA3D">
      <w:pPr>
        <w:tabs>
          <w:tab w:val="left" w:pos="1985"/>
        </w:tabs>
        <w:spacing w:before="160"/>
        <w:ind w:left="708"/>
        <w:pPrChange w:author="Pablo González Martínez" w:date="2018-02-17T09:22:00Z" w:id="15">
          <w:pPr>
            <w:tabs>
              <w:tab w:val="left" w:pos="1985"/>
            </w:tabs>
            <w:ind w:left="708"/>
          </w:pPr>
        </w:pPrChange>
      </w:pPr>
      <w:ins w:author="Kilian Pérez González" w:date="2018-02-18T18:23:00Z" w:id="16">
        <w:r>
          <w:tab/>
        </w:r>
      </w:ins>
      <w:del w:author="Pablo González Martínez" w:date="2018-02-17T09:22:00Z" w:id="17">
        <w:r w:rsidDel="4C5817BF" w:rsidR="009861A2">
          <w:tab/>
        </w:r>
      </w:del>
      <w:r w:rsidRPr="00404E31" w:rsidR="1B1A7BA5">
        <w:rPr/>
        <w:t xml:space="preserve">Diego Álvarez </w:t>
      </w:r>
      <w:proofErr w:type="spellStart"/>
      <w:r w:rsidRPr="00404E31" w:rsidR="1B1A7BA5">
        <w:rPr/>
        <w:t>Guinarte</w:t>
      </w:r>
      <w:proofErr w:type="spellEnd"/>
      <w:r w:rsidRPr="00404E31" w:rsidR="1B1A7BA5">
        <w:rPr/>
        <w:t xml:space="preserve"> – UO251682 – E3B1</w:t>
      </w:r>
    </w:p>
    <w:p w:rsidR="0055771D" w:rsidRDefault="001A77BB" w14:paraId="7F48E848" w14:textId="55910699" w14:noSpellErr="1">
      <w:pPr>
        <w:tabs>
          <w:tab w:val="left" w:pos="1985"/>
        </w:tabs>
        <w:spacing w:before="160"/>
        <w:ind w:left="708"/>
        <w:rPr>
          <w:ins w:author="Kilian Pérez González" w:date="2018-02-17T02:14:00Z" w:id="18"/>
        </w:rPr>
        <w:pPrChange w:author="Pablo González Martínez" w:date="2018-02-17T09:22:00Z" w:id="19">
          <w:pPr>
            <w:tabs>
              <w:tab w:val="left" w:pos="1985"/>
            </w:tabs>
            <w:ind w:left="708"/>
          </w:pPr>
        </w:pPrChange>
      </w:pPr>
      <w:ins w:author="Kilian Pérez González" w:date="2018-02-18T18:23:00Z" w:id="20">
        <w:r>
          <w:tab/>
        </w:r>
      </w:ins>
      <w:del w:author="Pablo González Martínez" w:date="2018-02-17T09:22:00Z" w:id="21">
        <w:r w:rsidDel="4C5817BF" w:rsidR="009861A2">
          <w:tab/>
        </w:r>
      </w:del>
      <w:r w:rsidRPr="00404E31" w:rsidR="684699FD">
        <w:rPr/>
        <w:t>Manuel Junco Díez - UO252010 – E3B1</w:t>
      </w:r>
    </w:p>
    <w:p w:rsidR="00FB75FC" w:rsidDel="0083388E" w:rsidP="001A77BB" w:rsidRDefault="00FB75FC" w14:paraId="236377D8" w14:textId="045B834D">
      <w:pPr>
        <w:tabs>
          <w:tab w:val="left" w:pos="1985"/>
        </w:tabs>
        <w:spacing w:before="160"/>
        <w:ind w:firstLine="1985"/>
        <w:rPr>
          <w:del w:author="Kilian Pérez González" w:date="2018-02-17T02:14:00Z" w:id="22"/>
        </w:rPr>
        <w:pPrChange w:author="Kilian Pérez González" w:date="2018-02-18T18:24:00Z" w:id="23">
          <w:pPr>
            <w:tabs>
              <w:tab w:val="left" w:pos="1985"/>
            </w:tabs>
            <w:spacing w:before="160"/>
            <w:ind w:left="708"/>
          </w:pPr>
        </w:pPrChange>
      </w:pPr>
      <w:moveToRangeStart w:author="Kilian Pérez González" w:date="2018-02-17T02:14:00Z" w:name="move506596973" w:id="24"/>
      <w:moveTo w:author="Kilian Pérez González" w:date="2018-02-17T02:14:00Z" w:id="25">
        <w:r w:rsidRPr="00404E31">
          <w:rPr/>
          <w:t>Iván Suárez Castiñeiras - UO244730 – E3B1</w:t>
        </w:r>
      </w:moveTo>
    </w:p>
    <w:p w:rsidR="0083388E" w:rsidP="001A77BB" w:rsidRDefault="0083388E" w14:paraId="2EC2E3EB" w14:textId="3C669577" w14:noSpellErr="1">
      <w:pPr>
        <w:tabs>
          <w:tab w:val="left" w:pos="1985"/>
        </w:tabs>
        <w:spacing w:before="160"/>
        <w:ind w:firstLine="1985"/>
        <w:rPr>
          <w:ins w:author="Kilian Pérez González" w:date="2018-02-17T02:16:00Z" w:id="26"/>
        </w:rPr>
        <w:pPrChange w:author="Kilian Pérez González" w:date="2018-02-18T18:24:00Z" w:id="27">
          <w:pPr>
            <w:tabs>
              <w:tab w:val="left" w:pos="1985"/>
            </w:tabs>
            <w:spacing w:before="160"/>
            <w:ind w:left="708"/>
          </w:pPr>
        </w:pPrChange>
      </w:pPr>
    </w:p>
    <w:p w:rsidRPr="00404E31" w:rsidR="0083388E" w:rsidP="2948BCC8" w:rsidRDefault="001A77BB" w14:paraId="2811AEEE" w14:textId="17093E54" w14:noSpellErr="1">
      <w:pPr>
        <w:tabs>
          <w:tab w:val="left" w:pos="1985"/>
        </w:tabs>
        <w:spacing w:before="160"/>
        <w:ind w:left="708"/>
        <w:rPr>
          <w:ins w:author="Kilian Pérez González" w:date="2018-02-17T02:16:00Z" w:id="28"/>
        </w:rPr>
      </w:pPr>
      <w:ins w:author="Kilian Pérez González" w:date="2018-02-18T18:23:00Z" w:id="29">
        <w:r>
          <w:tab/>
        </w:r>
      </w:ins>
      <w:ins w:author="Kilian Pérez González" w:date="2018-02-17T02:16:00Z" w:id="30">
        <w:r w:rsidRPr="00404E31" w:rsidR="0083388E">
          <w:rPr/>
          <w:t>José Antonio Marín Álvarez - UO212006 – E3B2</w:t>
        </w:r>
      </w:ins>
    </w:p>
    <w:p w:rsidRPr="00404E31" w:rsidR="0083388E" w:rsidP="2948BCC8" w:rsidRDefault="001A77BB" w14:paraId="4970B667" w14:textId="718CACB0" w14:noSpellErr="1">
      <w:pPr>
        <w:tabs>
          <w:tab w:val="left" w:pos="1985"/>
        </w:tabs>
        <w:spacing w:before="160"/>
        <w:ind w:left="708"/>
        <w:rPr>
          <w:ins w:author="Kilian Pérez González" w:date="2018-02-17T02:16:00Z" w:id="31"/>
        </w:rPr>
      </w:pPr>
      <w:ins w:author="Kilian Pérez González" w:date="2018-02-18T18:23:00Z" w:id="32">
        <w:r>
          <w:tab/>
        </w:r>
      </w:ins>
      <w:ins w:author="Kilian Pérez González" w:date="2018-02-17T02:16:00Z" w:id="33">
        <w:r w:rsidRPr="00404E31" w:rsidR="0083388E">
          <w:rPr/>
          <w:t>Miguel Martínez Serrano – UO237030 - E3B2</w:t>
        </w:r>
      </w:ins>
    </w:p>
    <w:p w:rsidR="0083388E" w:rsidRDefault="001A77BB" w14:paraId="3C6729AE" w14:textId="297802C6" w14:noSpellErr="1">
      <w:pPr>
        <w:tabs>
          <w:tab w:val="left" w:pos="1985"/>
        </w:tabs>
        <w:spacing w:before="160"/>
        <w:ind w:left="708"/>
        <w:rPr>
          <w:ins w:author="Kilian Pérez González" w:date="2018-02-17T02:16:00Z" w:id="34"/>
        </w:rPr>
        <w:pPrChange w:author="Kilian Pérez González" w:date="2018-02-17T02:16:00Z" w:id="35">
          <w:pPr>
            <w:tabs>
              <w:tab w:val="left" w:pos="1985"/>
            </w:tabs>
            <w:spacing w:before="160"/>
          </w:pPr>
        </w:pPrChange>
      </w:pPr>
      <w:ins w:author="Kilian Pérez González" w:date="2018-02-18T18:23:00Z" w:id="36">
        <w:r>
          <w:tab/>
        </w:r>
      </w:ins>
      <w:ins w:author="Kilian Pérez González" w:date="2018-02-17T02:16:00Z" w:id="37">
        <w:r w:rsidRPr="00040ACF" w:rsidR="0083388E">
          <w:rPr/>
          <w:t xml:space="preserve">Daniel Martínez Valeriano – </w:t>
        </w:r>
        <w:r w:rsidRPr="00404E31" w:rsidR="0083388E">
          <w:rPr/>
          <w:t>UO252438</w:t>
        </w:r>
        <w:r w:rsidR="0083388E">
          <w:rPr/>
          <w:t xml:space="preserve"> – E3B2</w:t>
        </w:r>
      </w:ins>
    </w:p>
    <w:p w:rsidR="0083388E" w:rsidRDefault="001A77BB" w14:paraId="53072A04" w14:textId="470B7C9E" w14:noSpellErr="1">
      <w:pPr>
        <w:tabs>
          <w:tab w:val="left" w:pos="1985"/>
        </w:tabs>
        <w:spacing w:before="160"/>
        <w:ind w:left="708"/>
        <w:rPr>
          <w:ins w:author="Kilian Pérez González" w:date="2018-02-17T02:16:00Z" w:id="38"/>
        </w:rPr>
        <w:pPrChange w:author="Kilian Pérez González" w:date="2018-02-17T02:16:00Z" w:id="39">
          <w:pPr>
            <w:tabs>
              <w:tab w:val="left" w:pos="1985"/>
            </w:tabs>
            <w:spacing w:before="160"/>
          </w:pPr>
        </w:pPrChange>
      </w:pPr>
      <w:ins w:author="Kilian Pérez González" w:date="2018-02-18T18:23:00Z" w:id="40">
        <w:r>
          <w:tab/>
        </w:r>
      </w:ins>
      <w:ins w:author="Kilian Pérez González" w:date="2018-02-17T02:16:00Z" w:id="41">
        <w:r w:rsidRPr="00040ACF" w:rsidR="0083388E">
          <w:rPr/>
          <w:t xml:space="preserve">Andrés Ángel González Granda – </w:t>
        </w:r>
        <w:r w:rsidRPr="00404E31" w:rsidR="0083388E">
          <w:rPr/>
          <w:t>UO68216 - E3B2</w:t>
        </w:r>
      </w:ins>
    </w:p>
    <w:p w:rsidRPr="00404E31" w:rsidR="0083388E" w:rsidP="2948BCC8" w:rsidRDefault="001A77BB" w14:paraId="54E3BC8F" w14:textId="16A8CA82" w14:noSpellErr="1">
      <w:pPr>
        <w:tabs>
          <w:tab w:val="left" w:pos="1985"/>
        </w:tabs>
        <w:spacing w:before="160"/>
        <w:ind w:left="708"/>
        <w:rPr>
          <w:ins w:author="Kilian Pérez González" w:date="2018-02-17T02:16:00Z" w:id="42"/>
        </w:rPr>
      </w:pPr>
      <w:ins w:author="Kilian Pérez González" w:date="2018-02-18T18:23:00Z" w:id="43">
        <w:r>
          <w:tab/>
        </w:r>
      </w:ins>
      <w:ins w:author="Kilian Pérez González" w:date="2018-02-17T02:16:00Z" w:id="44">
        <w:r w:rsidR="0083388E">
          <w:rPr/>
          <w:t>Kilian Pérez González – UO21504 – E3B2</w:t>
        </w:r>
      </w:ins>
    </w:p>
    <w:moveToRangeEnd w:id="24"/>
    <w:p w:rsidRPr="00404E31" w:rsidR="00FB75FC" w:rsidDel="0083388E" w:rsidRDefault="00FB75FC" w14:paraId="46EE84DC" w14:textId="45098BC2">
      <w:pPr>
        <w:tabs>
          <w:tab w:val="left" w:pos="1985"/>
        </w:tabs>
        <w:spacing w:before="160"/>
        <w:rPr>
          <w:del w:author="Kilian Pérez González" w:date="2018-02-17T02:16:00Z" w:id="45"/>
        </w:rPr>
        <w:pPrChange w:author="Kilian Pérez González" w:date="2018-02-17T02:15:00Z" w:id="46">
          <w:pPr>
            <w:tabs>
              <w:tab w:val="left" w:pos="1985"/>
            </w:tabs>
            <w:spacing w:before="160"/>
            <w:ind w:left="708"/>
          </w:pPr>
        </w:pPrChange>
      </w:pPr>
    </w:p>
    <w:p w:rsidRPr="00404E31" w:rsidR="0055771D" w:rsidDel="0083388E" w:rsidP="0083388E" w:rsidRDefault="009861A2" w14:paraId="470D3890" w14:textId="2990E7A3">
      <w:pPr>
        <w:tabs>
          <w:tab w:val="left" w:pos="1985"/>
        </w:tabs>
        <w:spacing w:before="160"/>
        <w:ind w:left="708"/>
        <w:rPr>
          <w:del w:author="Kilian Pérez González" w:date="2018-02-17T02:16:00Z" w:id="47"/>
        </w:rPr>
      </w:pPr>
      <w:del w:author="Kilian Pérez González" w:date="2018-02-17T02:16:00Z" w:id="48">
        <w:r w:rsidDel="0083388E">
          <w:tab/>
        </w:r>
        <w:r w:rsidRPr="00404E31" w:rsidDel="0083388E" w:rsidR="684699FD">
          <w:delText>José Antonio Marín Álvarez - UO212006 – E3B2</w:delText>
        </w:r>
      </w:del>
    </w:p>
    <w:p w:rsidRPr="00404E31" w:rsidR="0055771D" w:rsidDel="0083388E" w:rsidP="0083388E" w:rsidRDefault="009861A2" w14:paraId="163395B8" w14:textId="3713337A">
      <w:pPr>
        <w:tabs>
          <w:tab w:val="left" w:pos="1985"/>
        </w:tabs>
        <w:spacing w:before="160"/>
        <w:ind w:left="708"/>
        <w:rPr>
          <w:del w:author="Kilian Pérez González" w:date="2018-02-17T02:16:00Z" w:id="49"/>
        </w:rPr>
      </w:pPr>
      <w:del w:author="Kilian Pérez González" w:date="2018-02-17T02:16:00Z" w:id="50">
        <w:r w:rsidDel="0083388E">
          <w:tab/>
        </w:r>
        <w:r w:rsidRPr="00404E31" w:rsidDel="0083388E" w:rsidR="684699FD">
          <w:delText>Miguel Martínez Serrano – UO237030 - E3B2</w:delText>
        </w:r>
      </w:del>
    </w:p>
    <w:p w:rsidRPr="00404E31" w:rsidR="00FB75FC" w:rsidDel="0083388E" w:rsidP="0083388E" w:rsidRDefault="009861A2" w14:paraId="1D39A4C3" w14:textId="5D32585F">
      <w:pPr>
        <w:tabs>
          <w:tab w:val="left" w:pos="1985"/>
        </w:tabs>
        <w:spacing w:before="160"/>
        <w:ind w:left="708"/>
        <w:rPr>
          <w:del w:author="Kilian Pérez González" w:date="2018-02-17T02:14:00Z" w:id="51"/>
        </w:rPr>
      </w:pPr>
      <w:del w:author="Kilian Pérez González" w:date="2018-02-17T02:16:00Z" w:id="52">
        <w:r w:rsidDel="0083388E">
          <w:rPr>
            <w:bCs/>
          </w:rPr>
          <w:tab/>
        </w:r>
        <w:r w:rsidRPr="00404E31" w:rsidDel="0083388E" w:rsidR="684699FD">
          <w:rPr>
            <w:bCs/>
          </w:rPr>
          <w:delText xml:space="preserve">Daniel Martínez Valeriano – </w:delText>
        </w:r>
        <w:r w:rsidRPr="00404E31" w:rsidDel="0083388E" w:rsidR="684699FD">
          <w:delText>UO252438</w:delText>
        </w:r>
      </w:del>
    </w:p>
    <w:p w:rsidR="0055771D" w:rsidDel="0083388E" w:rsidP="0083388E" w:rsidRDefault="009861A2" w14:paraId="4A6A50B3" w14:textId="7EFBECF1">
      <w:pPr>
        <w:tabs>
          <w:tab w:val="left" w:pos="1985"/>
        </w:tabs>
        <w:spacing w:before="160"/>
        <w:ind w:left="708"/>
        <w:rPr>
          <w:del w:author="Kilian Pérez González" w:date="2018-02-17T02:16:00Z" w:id="53"/>
        </w:rPr>
      </w:pPr>
      <w:del w:author="Kilian Pérez González" w:date="2018-02-17T02:15:00Z" w:id="54">
        <w:r w:rsidDel="0083388E">
          <w:tab/>
        </w:r>
      </w:del>
      <w:moveFromRangeStart w:author="Kilian Pérez González" w:date="2018-02-17T02:14:00Z" w:name="move506596973" w:id="55"/>
      <w:moveFrom w:author="Kilian Pérez González" w:date="2018-02-17T02:14:00Z" w:id="56">
        <w:del w:author="Kilian Pérez González" w:date="2018-02-17T02:16:00Z" w:id="57">
          <w:r w:rsidRPr="00404E31" w:rsidDel="0083388E" w:rsidR="684699FD">
            <w:delText xml:space="preserve">Iván Suárez Castiñeiras - UO244730 – </w:delText>
          </w:r>
        </w:del>
        <w:del w:author="Kilian Pérez González" w:date="2018-02-17T02:14:00Z" w:id="58">
          <w:r w:rsidRPr="00404E31" w:rsidDel="0083388E" w:rsidR="684699FD">
            <w:delText>E3B1</w:delText>
          </w:r>
        </w:del>
      </w:moveFrom>
      <w:moveFromRangeEnd w:id="55"/>
    </w:p>
    <w:p w:rsidRPr="00404E31" w:rsidR="00E6350B" w:rsidDel="0083388E" w:rsidP="0083388E" w:rsidRDefault="00E6350B" w14:paraId="441EBC43" w14:textId="22AA1BBB">
      <w:pPr>
        <w:tabs>
          <w:tab w:val="left" w:pos="1985"/>
        </w:tabs>
        <w:spacing w:before="160"/>
        <w:ind w:left="708"/>
        <w:rPr>
          <w:del w:author="Kilian Pérez González" w:date="2018-02-17T02:16:00Z" w:id="59"/>
        </w:rPr>
      </w:pPr>
      <w:del w:author="Kilian Pérez González" w:date="2018-02-17T02:16:00Z" w:id="60">
        <w:r w:rsidDel="0083388E">
          <w:tab/>
        </w:r>
        <w:r w:rsidDel="0083388E">
          <w:delText>Kilian Pérez González – UO21504 – E3B2</w:delText>
        </w:r>
      </w:del>
    </w:p>
    <w:p w:rsidRPr="00D3692F" w:rsidR="00D70222" w:rsidP="00CA1D68" w:rsidRDefault="00D70222" w14:paraId="5A67C246" w14:textId="720476BB" w14:noSpellErr="1">
      <w:pPr>
        <w:tabs>
          <w:tab w:val="left" w:pos="1956"/>
          <w:tab w:val="left" w:pos="1985"/>
        </w:tabs>
        <w:spacing w:before="480"/>
      </w:pPr>
      <w:commentRangeStart w:id="61"/>
      <w:r w:rsidRPr="684699FD">
        <w:rPr>
          <w:b w:val="1"/>
          <w:bCs w:val="1"/>
        </w:rPr>
        <w:t>Fecha</w:t>
      </w:r>
      <w:commentRangeEnd w:id="61"/>
      <w:r w:rsidR="002E72A8">
        <w:rPr>
          <w:rStyle w:val="Refdecomentario"/>
          <w:rFonts w:eastAsia="Times New Roman" w:cs="Times New Roman"/>
          <w:lang w:eastAsia="es-ES"/>
        </w:rPr>
        <w:commentReference w:id="61"/>
      </w:r>
      <w:r w:rsidRPr="5FE0D62B">
        <w:rPr/>
        <w:t xml:space="preserve">: </w:t>
      </w:r>
      <w:r w:rsidRPr="00D3692F">
        <w:tab/>
      </w:r>
      <w:bookmarkStart w:name="_Toc521269774" w:id="62"/>
      <w:r w:rsidR="005C3F3B">
        <w:fldChar w:fldCharType="begin"/>
      </w:r>
      <w:r w:rsidR="005C3F3B">
        <w:instrText xml:space="preserve"> DATE  \@ "dd' de 'MMMM' de 'yyyy"  \* MERGEFORMAT </w:instrText>
      </w:r>
      <w:r w:rsidR="005C3F3B">
        <w:fldChar w:fldCharType="separate"/>
      </w:r>
      <w:ins w:author="Kilian Pérez González" w:date="2018-02-18T18:21:00Z" w:id="63">
        <w:r w:rsidR="00D76555">
          <w:rPr>
            <w:noProof/>
          </w:rPr>
          <w:t>18 de febrero de 2018</w:t>
        </w:r>
      </w:ins>
      <w:del w:author="Kilian Pérez González" w:date="2018-02-18T11:45:00Z" w:id="64">
        <w:r w:rsidDel="00040ACF" w:rsidR="003317F0">
          <w:rPr>
            <w:noProof/>
          </w:rPr>
          <w:delText>17 de febrero de 2018</w:delText>
        </w:r>
      </w:del>
      <w:r w:rsidR="005C3F3B">
        <w:fldChar w:fldCharType="end"/>
      </w:r>
    </w:p>
    <w:p w:rsidRPr="00D3692F" w:rsidR="00D70222" w:rsidP="00D70222" w:rsidRDefault="00D70222" w14:paraId="5A67C247" w14:textId="78858812" w14:noSpellErr="1">
      <w:pPr>
        <w:tabs>
          <w:tab w:val="left" w:pos="1985"/>
        </w:tabs>
        <w:spacing w:before="480"/>
      </w:pPr>
      <w:r w:rsidRPr="684699FD">
        <w:rPr>
          <w:b w:val="1"/>
          <w:bCs w:val="1"/>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5159DE">
          <w:t>2018.ES.001</w:t>
        </w:r>
      </w:fldSimple>
      <w:r w:rsidRPr="00D3692F">
        <w:br w:type="page"/>
      </w:r>
    </w:p>
    <w:bookmarkStart w:name="_Toc322985971" w:displacedByCustomXml="next" w:id="65"/>
    <w:bookmarkStart w:name="_Toc322984055" w:displacedByCustomXml="next" w:id="66"/>
    <w:sdt>
      <w:sdtPr>
        <w:rPr>
          <w:rFonts w:eastAsia="Times New Roman" w:cs="Times New Roman" w:asciiTheme="minorHAnsi" w:hAnsiTheme="minorHAnsi"/>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Pr="00D3692F" w:rsidR="00D70222" w:rsidP="2948BCC8" w:rsidRDefault="684699FD" w14:paraId="5A67C248" w14:textId="77777777" w14:noSpellErr="1">
          <w:pPr>
            <w:pStyle w:val="TtuloTDC"/>
            <w:numPr>
              <w:numId w:val="0"/>
            </w:numPr>
            <w:pPrChange w:author="Usuario invitado" w:date="2018-02-18T12:30:43.4209349" w:id="1110531366">
              <w:pPr>
                <w:pStyle w:val="TtuloTDC"/>
              </w:pPr>
            </w:pPrChange>
          </w:pPr>
          <w:r>
            <w:rPr/>
            <w:t>Tabla de contenido</w:t>
          </w:r>
        </w:p>
        <w:p w:rsidR="00BD4213" w:rsidRDefault="00D70222" w14:paraId="2006658E" w14:textId="29A8B47B">
          <w:pPr>
            <w:pStyle w:val="TDC1"/>
            <w:rPr>
              <w:rFonts w:eastAsiaTheme="minorEastAsia" w:cstheme="minorBidi"/>
              <w:szCs w:val="22"/>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r w:rsidR="003C6B33">
            <w:fldChar w:fldCharType="begin"/>
          </w:r>
          <w:r w:rsidR="003C6B33">
            <w:instrText xml:space="preserve"> HYPERLINK \l "_Toc506162178" </w:instrText>
          </w:r>
          <w:r w:rsidR="003C6B33">
            <w:fldChar w:fldCharType="separate"/>
          </w:r>
          <w:r w:rsidRPr="004E2E32" w:rsidR="00BD4213">
            <w:rPr>
              <w:rStyle w:val="Hipervnculo"/>
              <w:rFonts w:eastAsiaTheme="majorEastAsia"/>
            </w:rPr>
            <w:t>1</w:t>
          </w:r>
          <w:r w:rsidR="00BD4213">
            <w:rPr>
              <w:rFonts w:eastAsiaTheme="minorEastAsia" w:cstheme="minorBidi"/>
              <w:szCs w:val="22"/>
            </w:rPr>
            <w:tab/>
          </w:r>
          <w:r w:rsidRPr="004E2E32" w:rsidR="00BD4213">
            <w:rPr>
              <w:rStyle w:val="Hipervnculo"/>
              <w:rFonts w:eastAsiaTheme="majorEastAsia"/>
            </w:rPr>
            <w:t>Introducción y Objetivos</w:t>
          </w:r>
          <w:r w:rsidR="00BD4213">
            <w:rPr>
              <w:webHidden/>
            </w:rPr>
            <w:tab/>
          </w:r>
          <w:r w:rsidR="00BD4213">
            <w:rPr>
              <w:webHidden/>
            </w:rPr>
            <w:fldChar w:fldCharType="begin"/>
          </w:r>
          <w:r w:rsidR="00BD4213">
            <w:rPr>
              <w:webHidden/>
            </w:rPr>
            <w:instrText xml:space="preserve"> PAGEREF _Toc506162178 \h </w:instrText>
          </w:r>
          <w:r w:rsidR="00BD4213">
            <w:rPr>
              <w:webHidden/>
            </w:rPr>
          </w:r>
          <w:r w:rsidR="00BD4213">
            <w:rPr>
              <w:webHidden/>
            </w:rPr>
            <w:fldChar w:fldCharType="separate"/>
          </w:r>
          <w:ins w:author="Kilian Pérez González" w:date="2018-02-18T18:21:00Z" w:id="67">
            <w:r w:rsidR="00D76555">
              <w:rPr>
                <w:webHidden/>
              </w:rPr>
              <w:t>5</w:t>
            </w:r>
          </w:ins>
          <w:del w:author="Kilian Pérez González" w:date="2018-02-18T18:18:00Z" w:id="68">
            <w:r w:rsidDel="00D76555" w:rsidR="00BD4213">
              <w:rPr>
                <w:webHidden/>
              </w:rPr>
              <w:delText>5</w:delText>
            </w:r>
          </w:del>
          <w:r w:rsidR="00BD4213">
            <w:rPr>
              <w:webHidden/>
            </w:rPr>
            <w:fldChar w:fldCharType="end"/>
          </w:r>
          <w:r w:rsidR="003C6B33">
            <w:fldChar w:fldCharType="end"/>
          </w:r>
        </w:p>
        <w:p w:rsidR="00BD4213" w:rsidRDefault="003C6B33" w14:paraId="3072ADA3" w14:textId="7A589020">
          <w:pPr>
            <w:pStyle w:val="TDC1"/>
            <w:rPr>
              <w:rFonts w:eastAsiaTheme="minorEastAsia" w:cstheme="minorBidi"/>
              <w:szCs w:val="22"/>
            </w:rPr>
          </w:pPr>
          <w:r>
            <w:fldChar w:fldCharType="begin"/>
          </w:r>
          <w:r>
            <w:instrText xml:space="preserve"> HYPERLINK \l "_Toc506162179" </w:instrText>
          </w:r>
          <w:r>
            <w:fldChar w:fldCharType="separate"/>
          </w:r>
          <w:r w:rsidRPr="004E2E32" w:rsidR="00BD4213">
            <w:rPr>
              <w:rStyle w:val="Hipervnculo"/>
              <w:rFonts w:eastAsiaTheme="majorEastAsia"/>
            </w:rPr>
            <w:t>2</w:t>
          </w:r>
          <w:r w:rsidR="00BD4213">
            <w:rPr>
              <w:rFonts w:eastAsiaTheme="minorEastAsia" w:cstheme="minorBidi"/>
              <w:szCs w:val="22"/>
            </w:rPr>
            <w:tab/>
          </w:r>
          <w:r w:rsidRPr="004E2E32" w:rsidR="00BD4213">
            <w:rPr>
              <w:rStyle w:val="Hipervnculo"/>
              <w:rFonts w:eastAsiaTheme="majorEastAsia"/>
            </w:rPr>
            <w:t>Requisitos</w:t>
          </w:r>
          <w:r w:rsidR="00BD4213">
            <w:rPr>
              <w:webHidden/>
            </w:rPr>
            <w:tab/>
          </w:r>
          <w:r w:rsidR="00BD4213">
            <w:rPr>
              <w:webHidden/>
            </w:rPr>
            <w:fldChar w:fldCharType="begin"/>
          </w:r>
          <w:r w:rsidR="00BD4213">
            <w:rPr>
              <w:webHidden/>
            </w:rPr>
            <w:instrText xml:space="preserve"> PAGEREF _Toc506162179 \h </w:instrText>
          </w:r>
          <w:r w:rsidR="00BD4213">
            <w:rPr>
              <w:webHidden/>
            </w:rPr>
          </w:r>
          <w:r w:rsidR="00BD4213">
            <w:rPr>
              <w:webHidden/>
            </w:rPr>
            <w:fldChar w:fldCharType="separate"/>
          </w:r>
          <w:ins w:author="Kilian Pérez González" w:date="2018-02-18T18:21:00Z" w:id="69">
            <w:r w:rsidR="00D76555">
              <w:rPr>
                <w:webHidden/>
              </w:rPr>
              <w:t>6</w:t>
            </w:r>
          </w:ins>
          <w:del w:author="Kilian Pérez González" w:date="2018-02-18T18:18:00Z" w:id="70">
            <w:r w:rsidDel="00D76555" w:rsidR="00BD4213">
              <w:rPr>
                <w:webHidden/>
              </w:rPr>
              <w:delText>6</w:delText>
            </w:r>
          </w:del>
          <w:r w:rsidR="00BD4213">
            <w:rPr>
              <w:webHidden/>
            </w:rPr>
            <w:fldChar w:fldCharType="end"/>
          </w:r>
          <w:r>
            <w:fldChar w:fldCharType="end"/>
          </w:r>
        </w:p>
        <w:p w:rsidR="00BD4213" w:rsidRDefault="003C6B33" w14:paraId="3A7C10C5" w14:textId="769FFCC5">
          <w:pPr>
            <w:pStyle w:val="TDC2"/>
            <w:tabs>
              <w:tab w:val="left" w:pos="880"/>
              <w:tab w:val="right" w:leader="dot" w:pos="8494"/>
            </w:tabs>
            <w:rPr>
              <w:rFonts w:cstheme="minorBidi"/>
              <w:noProof/>
              <w:szCs w:val="22"/>
            </w:rPr>
          </w:pPr>
          <w:r>
            <w:fldChar w:fldCharType="begin"/>
          </w:r>
          <w:r>
            <w:instrText xml:space="preserve"> HYPERLINK \l "_Toc506162180" </w:instrText>
          </w:r>
          <w:r>
            <w:fldChar w:fldCharType="separate"/>
          </w:r>
          <w:r w:rsidRPr="004E2E32" w:rsidR="00BD4213">
            <w:rPr>
              <w:rStyle w:val="Hipervnculo"/>
              <w:noProof/>
            </w:rPr>
            <w:t>2.1</w:t>
          </w:r>
          <w:r w:rsidR="00BD4213">
            <w:rPr>
              <w:rFonts w:cstheme="minorBidi"/>
              <w:noProof/>
              <w:szCs w:val="22"/>
            </w:rPr>
            <w:tab/>
          </w:r>
          <w:r w:rsidRPr="004E2E32" w:rsidR="00BD4213">
            <w:rPr>
              <w:rStyle w:val="Hipervnculo"/>
              <w:noProof/>
            </w:rPr>
            <w:t>Loader</w:t>
          </w:r>
          <w:r w:rsidR="00BD4213">
            <w:rPr>
              <w:noProof/>
              <w:webHidden/>
            </w:rPr>
            <w:tab/>
          </w:r>
          <w:r w:rsidR="00BD4213">
            <w:rPr>
              <w:noProof/>
              <w:webHidden/>
            </w:rPr>
            <w:fldChar w:fldCharType="begin"/>
          </w:r>
          <w:r w:rsidR="00BD4213">
            <w:rPr>
              <w:noProof/>
              <w:webHidden/>
            </w:rPr>
            <w:instrText xml:space="preserve"> PAGEREF _Toc506162180 \h </w:instrText>
          </w:r>
          <w:r w:rsidR="00BD4213">
            <w:rPr>
              <w:noProof/>
              <w:webHidden/>
            </w:rPr>
          </w:r>
          <w:r w:rsidR="00BD4213">
            <w:rPr>
              <w:noProof/>
              <w:webHidden/>
            </w:rPr>
            <w:fldChar w:fldCharType="separate"/>
          </w:r>
          <w:ins w:author="Kilian Pérez González" w:date="2018-02-18T18:21:00Z" w:id="71">
            <w:r w:rsidR="00D76555">
              <w:rPr>
                <w:noProof/>
                <w:webHidden/>
              </w:rPr>
              <w:t>6</w:t>
            </w:r>
          </w:ins>
          <w:del w:author="Kilian Pérez González" w:date="2018-02-18T18:18:00Z" w:id="72">
            <w:r w:rsidDel="00D76555" w:rsidR="00BD4213">
              <w:rPr>
                <w:noProof/>
                <w:webHidden/>
              </w:rPr>
              <w:delText>6</w:delText>
            </w:r>
          </w:del>
          <w:r w:rsidR="00BD4213">
            <w:rPr>
              <w:noProof/>
              <w:webHidden/>
            </w:rPr>
            <w:fldChar w:fldCharType="end"/>
          </w:r>
          <w:r>
            <w:rPr>
              <w:noProof/>
            </w:rPr>
            <w:fldChar w:fldCharType="end"/>
          </w:r>
        </w:p>
        <w:p w:rsidR="00BD4213" w:rsidRDefault="003C6B33" w14:paraId="449C2524" w14:textId="35511E65">
          <w:pPr>
            <w:pStyle w:val="TDC2"/>
            <w:tabs>
              <w:tab w:val="left" w:pos="880"/>
              <w:tab w:val="right" w:leader="dot" w:pos="8494"/>
            </w:tabs>
            <w:rPr>
              <w:rFonts w:cstheme="minorBidi"/>
              <w:noProof/>
              <w:szCs w:val="22"/>
            </w:rPr>
          </w:pPr>
          <w:r>
            <w:fldChar w:fldCharType="begin"/>
          </w:r>
          <w:r>
            <w:instrText xml:space="preserve"> HYPERLINK \l "_Toc506162181" </w:instrText>
          </w:r>
          <w:r>
            <w:fldChar w:fldCharType="separate"/>
          </w:r>
          <w:r w:rsidRPr="004E2E32" w:rsidR="00BD4213">
            <w:rPr>
              <w:rStyle w:val="Hipervnculo"/>
              <w:noProof/>
            </w:rPr>
            <w:t>2.2</w:t>
          </w:r>
          <w:r w:rsidR="00BD4213">
            <w:rPr>
              <w:rFonts w:cstheme="minorBidi"/>
              <w:noProof/>
              <w:szCs w:val="22"/>
            </w:rPr>
            <w:tab/>
          </w:r>
          <w:r w:rsidRPr="004E2E32" w:rsidR="00BD4213">
            <w:rPr>
              <w:rStyle w:val="Hipervnculo"/>
              <w:noProof/>
            </w:rPr>
            <w:t>Agents</w:t>
          </w:r>
          <w:r w:rsidR="00BD4213">
            <w:rPr>
              <w:noProof/>
              <w:webHidden/>
            </w:rPr>
            <w:tab/>
          </w:r>
          <w:r w:rsidR="00BD4213">
            <w:rPr>
              <w:noProof/>
              <w:webHidden/>
            </w:rPr>
            <w:fldChar w:fldCharType="begin"/>
          </w:r>
          <w:r w:rsidR="00BD4213">
            <w:rPr>
              <w:noProof/>
              <w:webHidden/>
            </w:rPr>
            <w:instrText xml:space="preserve"> PAGEREF _Toc506162181 \h </w:instrText>
          </w:r>
          <w:r w:rsidR="00BD4213">
            <w:rPr>
              <w:noProof/>
              <w:webHidden/>
            </w:rPr>
          </w:r>
          <w:r w:rsidR="00BD4213">
            <w:rPr>
              <w:noProof/>
              <w:webHidden/>
            </w:rPr>
            <w:fldChar w:fldCharType="separate"/>
          </w:r>
          <w:ins w:author="Kilian Pérez González" w:date="2018-02-18T18:21:00Z" w:id="73">
            <w:r w:rsidR="00D76555">
              <w:rPr>
                <w:noProof/>
                <w:webHidden/>
              </w:rPr>
              <w:t>7</w:t>
            </w:r>
          </w:ins>
          <w:del w:author="Kilian Pérez González" w:date="2018-02-18T18:18:00Z" w:id="74">
            <w:r w:rsidDel="00D76555" w:rsidR="00BD4213">
              <w:rPr>
                <w:noProof/>
                <w:webHidden/>
              </w:rPr>
              <w:delText>6</w:delText>
            </w:r>
          </w:del>
          <w:r w:rsidR="00BD4213">
            <w:rPr>
              <w:noProof/>
              <w:webHidden/>
            </w:rPr>
            <w:fldChar w:fldCharType="end"/>
          </w:r>
          <w:r>
            <w:rPr>
              <w:noProof/>
            </w:rPr>
            <w:fldChar w:fldCharType="end"/>
          </w:r>
        </w:p>
        <w:p w:rsidR="00BD4213" w:rsidRDefault="003C6B33" w14:paraId="3549AC2C" w14:textId="3ADE4FBC">
          <w:pPr>
            <w:pStyle w:val="TDC1"/>
            <w:rPr>
              <w:rFonts w:eastAsiaTheme="minorEastAsia" w:cstheme="minorBidi"/>
              <w:szCs w:val="22"/>
            </w:rPr>
          </w:pPr>
          <w:r>
            <w:fldChar w:fldCharType="begin"/>
          </w:r>
          <w:r>
            <w:instrText xml:space="preserve"> HYPERLINK \l "_Toc506162182" </w:instrText>
          </w:r>
          <w:r>
            <w:fldChar w:fldCharType="separate"/>
          </w:r>
          <w:r w:rsidRPr="004E2E32" w:rsidR="00BD4213">
            <w:rPr>
              <w:rStyle w:val="Hipervnculo"/>
              <w:rFonts w:eastAsiaTheme="majorEastAsia"/>
            </w:rPr>
            <w:t>3</w:t>
          </w:r>
          <w:r w:rsidR="00BD4213">
            <w:rPr>
              <w:rFonts w:eastAsiaTheme="minorEastAsia" w:cstheme="minorBidi"/>
              <w:szCs w:val="22"/>
            </w:rPr>
            <w:tab/>
          </w:r>
          <w:r w:rsidRPr="004E2E32" w:rsidR="00BD4213">
            <w:rPr>
              <w:rStyle w:val="Hipervnculo"/>
              <w:rFonts w:eastAsiaTheme="majorEastAsia"/>
            </w:rPr>
            <w:t>Metodología usada</w:t>
          </w:r>
          <w:r w:rsidR="00BD4213">
            <w:rPr>
              <w:webHidden/>
            </w:rPr>
            <w:tab/>
          </w:r>
          <w:r w:rsidR="00BD4213">
            <w:rPr>
              <w:webHidden/>
            </w:rPr>
            <w:fldChar w:fldCharType="begin"/>
          </w:r>
          <w:r w:rsidR="00BD4213">
            <w:rPr>
              <w:webHidden/>
            </w:rPr>
            <w:instrText xml:space="preserve"> PAGEREF _Toc506162182 \h </w:instrText>
          </w:r>
          <w:r w:rsidR="00BD4213">
            <w:rPr>
              <w:webHidden/>
            </w:rPr>
          </w:r>
          <w:r w:rsidR="00BD4213">
            <w:rPr>
              <w:webHidden/>
            </w:rPr>
            <w:fldChar w:fldCharType="separate"/>
          </w:r>
          <w:ins w:author="Kilian Pérez González" w:date="2018-02-18T18:21:00Z" w:id="75">
            <w:r w:rsidR="00D76555">
              <w:rPr>
                <w:webHidden/>
              </w:rPr>
              <w:t>8</w:t>
            </w:r>
          </w:ins>
          <w:del w:author="Kilian Pérez González" w:date="2018-02-18T18:18:00Z" w:id="76">
            <w:r w:rsidDel="00D76555" w:rsidR="00BD4213">
              <w:rPr>
                <w:webHidden/>
              </w:rPr>
              <w:delText>8</w:delText>
            </w:r>
          </w:del>
          <w:r w:rsidR="00BD4213">
            <w:rPr>
              <w:webHidden/>
            </w:rPr>
            <w:fldChar w:fldCharType="end"/>
          </w:r>
          <w:r>
            <w:fldChar w:fldCharType="end"/>
          </w:r>
        </w:p>
        <w:p w:rsidR="00BD4213" w:rsidRDefault="003C6B33" w14:paraId="665EE282" w14:textId="6110F817">
          <w:pPr>
            <w:pStyle w:val="TDC1"/>
            <w:rPr>
              <w:rFonts w:eastAsiaTheme="minorEastAsia" w:cstheme="minorBidi"/>
              <w:szCs w:val="22"/>
            </w:rPr>
          </w:pPr>
          <w:r>
            <w:fldChar w:fldCharType="begin"/>
          </w:r>
          <w:r>
            <w:instrText xml:space="preserve"> HYPERLINK \l "_Toc506162183" </w:instrText>
          </w:r>
          <w:r>
            <w:fldChar w:fldCharType="separate"/>
          </w:r>
          <w:r w:rsidRPr="004E2E32" w:rsidR="00BD4213">
            <w:rPr>
              <w:rStyle w:val="Hipervnculo"/>
              <w:rFonts w:eastAsiaTheme="majorEastAsia"/>
            </w:rPr>
            <w:t>4</w:t>
          </w:r>
          <w:r w:rsidR="00BD4213">
            <w:rPr>
              <w:rFonts w:eastAsiaTheme="minorEastAsia" w:cstheme="minorBidi"/>
              <w:szCs w:val="22"/>
            </w:rPr>
            <w:tab/>
          </w:r>
          <w:r w:rsidRPr="004E2E32" w:rsidR="00BD4213">
            <w:rPr>
              <w:rStyle w:val="Hipervnculo"/>
              <w:rFonts w:eastAsiaTheme="majorEastAsia"/>
            </w:rPr>
            <w:t xml:space="preserve">Identificación de </w:t>
          </w:r>
          <w:r w:rsidRPr="004E2E32" w:rsidR="00BD4213">
            <w:rPr>
              <w:rStyle w:val="Hipervnculo"/>
              <w:rFonts w:eastAsiaTheme="majorEastAsia"/>
              <w:i/>
            </w:rPr>
            <w:t>Stakeholders</w:t>
          </w:r>
          <w:r w:rsidR="00BD4213">
            <w:rPr>
              <w:webHidden/>
            </w:rPr>
            <w:tab/>
          </w:r>
          <w:r w:rsidR="00BD4213">
            <w:rPr>
              <w:webHidden/>
            </w:rPr>
            <w:fldChar w:fldCharType="begin"/>
          </w:r>
          <w:r w:rsidR="00BD4213">
            <w:rPr>
              <w:webHidden/>
            </w:rPr>
            <w:instrText xml:space="preserve"> PAGEREF _Toc506162183 \h </w:instrText>
          </w:r>
          <w:r w:rsidR="00BD4213">
            <w:rPr>
              <w:webHidden/>
            </w:rPr>
          </w:r>
          <w:r w:rsidR="00BD4213">
            <w:rPr>
              <w:webHidden/>
            </w:rPr>
            <w:fldChar w:fldCharType="separate"/>
          </w:r>
          <w:ins w:author="Kilian Pérez González" w:date="2018-02-18T18:21:00Z" w:id="77">
            <w:r w:rsidR="00D76555">
              <w:rPr>
                <w:webHidden/>
              </w:rPr>
              <w:t>9</w:t>
            </w:r>
          </w:ins>
          <w:del w:author="Kilian Pérez González" w:date="2018-02-18T18:18:00Z" w:id="78">
            <w:r w:rsidDel="00D76555" w:rsidR="00BD4213">
              <w:rPr>
                <w:webHidden/>
              </w:rPr>
              <w:delText>9</w:delText>
            </w:r>
          </w:del>
          <w:r w:rsidR="00BD4213">
            <w:rPr>
              <w:webHidden/>
            </w:rPr>
            <w:fldChar w:fldCharType="end"/>
          </w:r>
          <w:r>
            <w:fldChar w:fldCharType="end"/>
          </w:r>
        </w:p>
        <w:p w:rsidR="00BD4213" w:rsidRDefault="003C6B33" w14:paraId="61247CDA" w14:textId="0736A8C2">
          <w:pPr>
            <w:pStyle w:val="TDC2"/>
            <w:tabs>
              <w:tab w:val="left" w:pos="880"/>
              <w:tab w:val="right" w:leader="dot" w:pos="8494"/>
            </w:tabs>
            <w:rPr>
              <w:rFonts w:cstheme="minorBidi"/>
              <w:noProof/>
              <w:szCs w:val="22"/>
            </w:rPr>
          </w:pPr>
          <w:r>
            <w:fldChar w:fldCharType="begin"/>
          </w:r>
          <w:r>
            <w:instrText xml:space="preserve"> HYPERLINK \l "_Toc506162184" </w:instrText>
          </w:r>
          <w:r>
            <w:fldChar w:fldCharType="separate"/>
          </w:r>
          <w:r w:rsidRPr="004E2E32" w:rsidR="00BD4213">
            <w:rPr>
              <w:rStyle w:val="Hipervnculo"/>
              <w:noProof/>
            </w:rPr>
            <w:t>4.1</w:t>
          </w:r>
          <w:r w:rsidR="00BD4213">
            <w:rPr>
              <w:rFonts w:cstheme="minorBidi"/>
              <w:noProof/>
              <w:szCs w:val="22"/>
            </w:rPr>
            <w:tab/>
          </w:r>
          <w:r w:rsidRPr="004E2E32" w:rsidR="00BD4213">
            <w:rPr>
              <w:rStyle w:val="Hipervnculo"/>
              <w:noProof/>
            </w:rPr>
            <w:t>Alumnos que realizan la práctica</w:t>
          </w:r>
          <w:r w:rsidR="00BD4213">
            <w:rPr>
              <w:noProof/>
              <w:webHidden/>
            </w:rPr>
            <w:tab/>
          </w:r>
          <w:r w:rsidR="00BD4213">
            <w:rPr>
              <w:noProof/>
              <w:webHidden/>
            </w:rPr>
            <w:fldChar w:fldCharType="begin"/>
          </w:r>
          <w:r w:rsidR="00BD4213">
            <w:rPr>
              <w:noProof/>
              <w:webHidden/>
            </w:rPr>
            <w:instrText xml:space="preserve"> PAGEREF _Toc506162184 \h </w:instrText>
          </w:r>
          <w:r w:rsidR="00BD4213">
            <w:rPr>
              <w:noProof/>
              <w:webHidden/>
            </w:rPr>
          </w:r>
          <w:r w:rsidR="00BD4213">
            <w:rPr>
              <w:noProof/>
              <w:webHidden/>
            </w:rPr>
            <w:fldChar w:fldCharType="separate"/>
          </w:r>
          <w:ins w:author="Kilian Pérez González" w:date="2018-02-18T18:21:00Z" w:id="79">
            <w:r w:rsidR="00D76555">
              <w:rPr>
                <w:noProof/>
                <w:webHidden/>
              </w:rPr>
              <w:t>9</w:t>
            </w:r>
          </w:ins>
          <w:del w:author="Kilian Pérez González" w:date="2018-02-18T18:18:00Z" w:id="80">
            <w:r w:rsidDel="00D76555" w:rsidR="00BD4213">
              <w:rPr>
                <w:noProof/>
                <w:webHidden/>
              </w:rPr>
              <w:delText>9</w:delText>
            </w:r>
          </w:del>
          <w:r w:rsidR="00BD4213">
            <w:rPr>
              <w:noProof/>
              <w:webHidden/>
            </w:rPr>
            <w:fldChar w:fldCharType="end"/>
          </w:r>
          <w:r>
            <w:rPr>
              <w:noProof/>
            </w:rPr>
            <w:fldChar w:fldCharType="end"/>
          </w:r>
        </w:p>
        <w:p w:rsidR="00BD4213" w:rsidRDefault="003C6B33" w14:paraId="4FD6990D" w14:textId="438CEF7F">
          <w:pPr>
            <w:pStyle w:val="TDC2"/>
            <w:tabs>
              <w:tab w:val="left" w:pos="880"/>
              <w:tab w:val="right" w:leader="dot" w:pos="8494"/>
            </w:tabs>
            <w:rPr>
              <w:rFonts w:cstheme="minorBidi"/>
              <w:noProof/>
              <w:szCs w:val="22"/>
            </w:rPr>
          </w:pPr>
          <w:r>
            <w:fldChar w:fldCharType="begin"/>
          </w:r>
          <w:r>
            <w:instrText xml:space="preserve"> HYPERLINK \l "_Toc506162185" </w:instrText>
          </w:r>
          <w:r>
            <w:fldChar w:fldCharType="separate"/>
          </w:r>
          <w:r w:rsidRPr="004E2E32" w:rsidR="00BD4213">
            <w:rPr>
              <w:rStyle w:val="Hipervnculo"/>
              <w:noProof/>
            </w:rPr>
            <w:t>4.2</w:t>
          </w:r>
          <w:r w:rsidR="00BD4213">
            <w:rPr>
              <w:rFonts w:cstheme="minorBidi"/>
              <w:noProof/>
              <w:szCs w:val="22"/>
            </w:rPr>
            <w:tab/>
          </w:r>
          <w:r w:rsidRPr="004E2E32" w:rsidR="00BD4213">
            <w:rPr>
              <w:rStyle w:val="Hipervnculo"/>
              <w:noProof/>
            </w:rPr>
            <w:t>Administrador del Sistema</w:t>
          </w:r>
          <w:r w:rsidR="00BD4213">
            <w:rPr>
              <w:noProof/>
              <w:webHidden/>
            </w:rPr>
            <w:tab/>
          </w:r>
          <w:r w:rsidR="00BD4213">
            <w:rPr>
              <w:noProof/>
              <w:webHidden/>
            </w:rPr>
            <w:fldChar w:fldCharType="begin"/>
          </w:r>
          <w:r w:rsidR="00BD4213">
            <w:rPr>
              <w:noProof/>
              <w:webHidden/>
            </w:rPr>
            <w:instrText xml:space="preserve"> PAGEREF _Toc506162185 \h </w:instrText>
          </w:r>
          <w:r w:rsidR="00BD4213">
            <w:rPr>
              <w:noProof/>
              <w:webHidden/>
            </w:rPr>
          </w:r>
          <w:r w:rsidR="00BD4213">
            <w:rPr>
              <w:noProof/>
              <w:webHidden/>
            </w:rPr>
            <w:fldChar w:fldCharType="separate"/>
          </w:r>
          <w:ins w:author="Kilian Pérez González" w:date="2018-02-18T18:21:00Z" w:id="81">
            <w:r w:rsidR="00D76555">
              <w:rPr>
                <w:noProof/>
                <w:webHidden/>
              </w:rPr>
              <w:t>9</w:t>
            </w:r>
          </w:ins>
          <w:del w:author="Kilian Pérez González" w:date="2018-02-18T18:18:00Z" w:id="82">
            <w:r w:rsidDel="00D76555" w:rsidR="00BD4213">
              <w:rPr>
                <w:noProof/>
                <w:webHidden/>
              </w:rPr>
              <w:delText>9</w:delText>
            </w:r>
          </w:del>
          <w:r w:rsidR="00BD4213">
            <w:rPr>
              <w:noProof/>
              <w:webHidden/>
            </w:rPr>
            <w:fldChar w:fldCharType="end"/>
          </w:r>
          <w:r>
            <w:rPr>
              <w:noProof/>
            </w:rPr>
            <w:fldChar w:fldCharType="end"/>
          </w:r>
        </w:p>
        <w:p w:rsidR="00BD4213" w:rsidRDefault="003C6B33" w14:paraId="76BA6A1A" w14:textId="29D478EC">
          <w:pPr>
            <w:pStyle w:val="TDC2"/>
            <w:tabs>
              <w:tab w:val="left" w:pos="880"/>
              <w:tab w:val="right" w:leader="dot" w:pos="8494"/>
            </w:tabs>
            <w:rPr>
              <w:rFonts w:cstheme="minorBidi"/>
              <w:noProof/>
              <w:szCs w:val="22"/>
            </w:rPr>
          </w:pPr>
          <w:r>
            <w:fldChar w:fldCharType="begin"/>
          </w:r>
          <w:r>
            <w:instrText xml:space="preserve"> HYPERLINK \l "_Toc506162186" </w:instrText>
          </w:r>
          <w:r>
            <w:fldChar w:fldCharType="separate"/>
          </w:r>
          <w:r w:rsidRPr="004E2E32" w:rsidR="00BD4213">
            <w:rPr>
              <w:rStyle w:val="Hipervnculo"/>
              <w:noProof/>
            </w:rPr>
            <w:t>4.3</w:t>
          </w:r>
          <w:r w:rsidR="00BD4213">
            <w:rPr>
              <w:rFonts w:cstheme="minorBidi"/>
              <w:noProof/>
              <w:szCs w:val="22"/>
            </w:rPr>
            <w:tab/>
          </w:r>
          <w:r w:rsidRPr="004E2E32" w:rsidR="00BD4213">
            <w:rPr>
              <w:rStyle w:val="Hipervnculo"/>
              <w:noProof/>
            </w:rPr>
            <w:t>Ciudadanos</w:t>
          </w:r>
          <w:r w:rsidR="00BD4213">
            <w:rPr>
              <w:noProof/>
              <w:webHidden/>
            </w:rPr>
            <w:tab/>
          </w:r>
          <w:r w:rsidR="00BD4213">
            <w:rPr>
              <w:noProof/>
              <w:webHidden/>
            </w:rPr>
            <w:fldChar w:fldCharType="begin"/>
          </w:r>
          <w:r w:rsidR="00BD4213">
            <w:rPr>
              <w:noProof/>
              <w:webHidden/>
            </w:rPr>
            <w:instrText xml:space="preserve"> PAGEREF _Toc506162186 \h </w:instrText>
          </w:r>
          <w:r w:rsidR="00BD4213">
            <w:rPr>
              <w:noProof/>
              <w:webHidden/>
            </w:rPr>
          </w:r>
          <w:r w:rsidR="00BD4213">
            <w:rPr>
              <w:noProof/>
              <w:webHidden/>
            </w:rPr>
            <w:fldChar w:fldCharType="separate"/>
          </w:r>
          <w:ins w:author="Kilian Pérez González" w:date="2018-02-18T18:21:00Z" w:id="83">
            <w:r w:rsidR="00D76555">
              <w:rPr>
                <w:noProof/>
                <w:webHidden/>
              </w:rPr>
              <w:t>10</w:t>
            </w:r>
          </w:ins>
          <w:del w:author="Kilian Pérez González" w:date="2018-02-18T18:18:00Z" w:id="84">
            <w:r w:rsidDel="00D76555" w:rsidR="00BD4213">
              <w:rPr>
                <w:noProof/>
                <w:webHidden/>
              </w:rPr>
              <w:delText>9</w:delText>
            </w:r>
          </w:del>
          <w:r w:rsidR="00BD4213">
            <w:rPr>
              <w:noProof/>
              <w:webHidden/>
            </w:rPr>
            <w:fldChar w:fldCharType="end"/>
          </w:r>
          <w:r>
            <w:rPr>
              <w:noProof/>
            </w:rPr>
            <w:fldChar w:fldCharType="end"/>
          </w:r>
        </w:p>
        <w:p w:rsidR="00BD4213" w:rsidRDefault="003C6B33" w14:paraId="6885543D" w14:textId="6037121B">
          <w:pPr>
            <w:pStyle w:val="TDC2"/>
            <w:tabs>
              <w:tab w:val="left" w:pos="880"/>
              <w:tab w:val="right" w:leader="dot" w:pos="8494"/>
            </w:tabs>
            <w:rPr>
              <w:rFonts w:cstheme="minorBidi"/>
              <w:noProof/>
              <w:szCs w:val="22"/>
            </w:rPr>
          </w:pPr>
          <w:r>
            <w:fldChar w:fldCharType="begin"/>
          </w:r>
          <w:r>
            <w:instrText xml:space="preserve"> HYPERLINK \l "_Toc506162187" </w:instrText>
          </w:r>
          <w:r>
            <w:fldChar w:fldCharType="separate"/>
          </w:r>
          <w:r w:rsidRPr="004E2E32" w:rsidR="00BD4213">
            <w:rPr>
              <w:rStyle w:val="Hipervnculo"/>
              <w:noProof/>
            </w:rPr>
            <w:t>4.4</w:t>
          </w:r>
          <w:r w:rsidR="00BD4213">
            <w:rPr>
              <w:rFonts w:cstheme="minorBidi"/>
              <w:noProof/>
              <w:szCs w:val="22"/>
            </w:rPr>
            <w:tab/>
          </w:r>
          <w:r w:rsidRPr="004E2E32" w:rsidR="00BD4213">
            <w:rPr>
              <w:rStyle w:val="Hipervnculo"/>
              <w:noProof/>
            </w:rPr>
            <w:t>Responsables políticos del portal</w:t>
          </w:r>
          <w:r w:rsidR="00BD4213">
            <w:rPr>
              <w:noProof/>
              <w:webHidden/>
            </w:rPr>
            <w:tab/>
          </w:r>
          <w:r w:rsidR="00BD4213">
            <w:rPr>
              <w:noProof/>
              <w:webHidden/>
            </w:rPr>
            <w:fldChar w:fldCharType="begin"/>
          </w:r>
          <w:r w:rsidR="00BD4213">
            <w:rPr>
              <w:noProof/>
              <w:webHidden/>
            </w:rPr>
            <w:instrText xml:space="preserve"> PAGEREF _Toc506162187 \h </w:instrText>
          </w:r>
          <w:r w:rsidR="00BD4213">
            <w:rPr>
              <w:noProof/>
              <w:webHidden/>
            </w:rPr>
          </w:r>
          <w:r w:rsidR="00BD4213">
            <w:rPr>
              <w:noProof/>
              <w:webHidden/>
            </w:rPr>
            <w:fldChar w:fldCharType="separate"/>
          </w:r>
          <w:ins w:author="Kilian Pérez González" w:date="2018-02-18T18:21:00Z" w:id="85">
            <w:r w:rsidR="00D76555">
              <w:rPr>
                <w:noProof/>
                <w:webHidden/>
              </w:rPr>
              <w:t>10</w:t>
            </w:r>
          </w:ins>
          <w:del w:author="Kilian Pérez González" w:date="2018-02-18T18:18:00Z" w:id="86">
            <w:r w:rsidDel="00D76555" w:rsidR="00BD4213">
              <w:rPr>
                <w:noProof/>
                <w:webHidden/>
              </w:rPr>
              <w:delText>10</w:delText>
            </w:r>
          </w:del>
          <w:r w:rsidR="00BD4213">
            <w:rPr>
              <w:noProof/>
              <w:webHidden/>
            </w:rPr>
            <w:fldChar w:fldCharType="end"/>
          </w:r>
          <w:r>
            <w:rPr>
              <w:noProof/>
            </w:rPr>
            <w:fldChar w:fldCharType="end"/>
          </w:r>
        </w:p>
        <w:p w:rsidR="00BD4213" w:rsidRDefault="003C6B33" w14:paraId="5DFD9E78" w14:textId="34F6914D">
          <w:pPr>
            <w:pStyle w:val="TDC2"/>
            <w:tabs>
              <w:tab w:val="left" w:pos="880"/>
              <w:tab w:val="right" w:leader="dot" w:pos="8494"/>
            </w:tabs>
            <w:rPr>
              <w:rFonts w:cstheme="minorBidi"/>
              <w:noProof/>
              <w:szCs w:val="22"/>
            </w:rPr>
          </w:pPr>
          <w:r>
            <w:fldChar w:fldCharType="begin"/>
          </w:r>
          <w:r>
            <w:instrText xml:space="preserve"> HYPERLINK \l "_Toc506162188" </w:instrText>
          </w:r>
          <w:r>
            <w:fldChar w:fldCharType="separate"/>
          </w:r>
          <w:r w:rsidRPr="004E2E32" w:rsidR="00BD4213">
            <w:rPr>
              <w:rStyle w:val="Hipervnculo"/>
              <w:noProof/>
            </w:rPr>
            <w:t>4.5</w:t>
          </w:r>
          <w:r w:rsidR="00BD4213">
            <w:rPr>
              <w:rFonts w:cstheme="minorBidi"/>
              <w:noProof/>
              <w:szCs w:val="22"/>
            </w:rPr>
            <w:tab/>
          </w:r>
          <w:r w:rsidRPr="004E2E32" w:rsidR="00BD4213">
            <w:rPr>
              <w:rStyle w:val="Hipervnculo"/>
              <w:noProof/>
            </w:rPr>
            <w:t>Profesores de la asignatura</w:t>
          </w:r>
          <w:r w:rsidR="00BD4213">
            <w:rPr>
              <w:noProof/>
              <w:webHidden/>
            </w:rPr>
            <w:tab/>
          </w:r>
          <w:r w:rsidR="00BD4213">
            <w:rPr>
              <w:noProof/>
              <w:webHidden/>
            </w:rPr>
            <w:fldChar w:fldCharType="begin"/>
          </w:r>
          <w:r w:rsidR="00BD4213">
            <w:rPr>
              <w:noProof/>
              <w:webHidden/>
            </w:rPr>
            <w:instrText xml:space="preserve"> PAGEREF _Toc506162188 \h </w:instrText>
          </w:r>
          <w:r w:rsidR="00BD4213">
            <w:rPr>
              <w:noProof/>
              <w:webHidden/>
            </w:rPr>
          </w:r>
          <w:r w:rsidR="00BD4213">
            <w:rPr>
              <w:noProof/>
              <w:webHidden/>
            </w:rPr>
            <w:fldChar w:fldCharType="separate"/>
          </w:r>
          <w:ins w:author="Kilian Pérez González" w:date="2018-02-18T18:21:00Z" w:id="87">
            <w:r w:rsidR="00D76555">
              <w:rPr>
                <w:noProof/>
                <w:webHidden/>
              </w:rPr>
              <w:t>10</w:t>
            </w:r>
          </w:ins>
          <w:del w:author="Kilian Pérez González" w:date="2018-02-18T18:18:00Z" w:id="88">
            <w:r w:rsidDel="00D76555" w:rsidR="00BD4213">
              <w:rPr>
                <w:noProof/>
                <w:webHidden/>
              </w:rPr>
              <w:delText>10</w:delText>
            </w:r>
          </w:del>
          <w:r w:rsidR="00BD4213">
            <w:rPr>
              <w:noProof/>
              <w:webHidden/>
            </w:rPr>
            <w:fldChar w:fldCharType="end"/>
          </w:r>
          <w:r>
            <w:rPr>
              <w:noProof/>
            </w:rPr>
            <w:fldChar w:fldCharType="end"/>
          </w:r>
        </w:p>
        <w:p w:rsidR="00BD4213" w:rsidRDefault="003C6B33" w14:paraId="65B55A87" w14:textId="4829B3B0">
          <w:pPr>
            <w:pStyle w:val="TDC1"/>
            <w:rPr>
              <w:rFonts w:eastAsiaTheme="minorEastAsia" w:cstheme="minorBidi"/>
              <w:szCs w:val="22"/>
            </w:rPr>
          </w:pPr>
          <w:r>
            <w:fldChar w:fldCharType="begin"/>
          </w:r>
          <w:r>
            <w:instrText xml:space="preserve"> HYPERLINK \l "_Toc506162189" </w:instrText>
          </w:r>
          <w:r>
            <w:fldChar w:fldCharType="separate"/>
          </w:r>
          <w:r w:rsidRPr="004E2E32" w:rsidR="00BD4213">
            <w:rPr>
              <w:rStyle w:val="Hipervnculo"/>
              <w:rFonts w:eastAsiaTheme="majorEastAsia"/>
            </w:rPr>
            <w:t>5</w:t>
          </w:r>
          <w:r w:rsidR="00BD4213">
            <w:rPr>
              <w:rFonts w:eastAsiaTheme="minorEastAsia" w:cstheme="minorBidi"/>
              <w:szCs w:val="22"/>
            </w:rPr>
            <w:tab/>
          </w:r>
          <w:r w:rsidRPr="004E2E32" w:rsidR="00BD4213">
            <w:rPr>
              <w:rStyle w:val="Hipervnculo"/>
              <w:rFonts w:eastAsiaTheme="majorEastAsia"/>
            </w:rPr>
            <w:t>Atributos de calidad</w:t>
          </w:r>
          <w:r w:rsidR="00BD4213">
            <w:rPr>
              <w:webHidden/>
            </w:rPr>
            <w:tab/>
          </w:r>
          <w:r w:rsidR="00BD4213">
            <w:rPr>
              <w:webHidden/>
            </w:rPr>
            <w:fldChar w:fldCharType="begin"/>
          </w:r>
          <w:r w:rsidR="00BD4213">
            <w:rPr>
              <w:webHidden/>
            </w:rPr>
            <w:instrText xml:space="preserve"> PAGEREF _Toc506162189 \h </w:instrText>
          </w:r>
          <w:r w:rsidR="00BD4213">
            <w:rPr>
              <w:webHidden/>
            </w:rPr>
          </w:r>
          <w:r w:rsidR="00BD4213">
            <w:rPr>
              <w:webHidden/>
            </w:rPr>
            <w:fldChar w:fldCharType="separate"/>
          </w:r>
          <w:ins w:author="Kilian Pérez González" w:date="2018-02-18T18:21:00Z" w:id="89">
            <w:r w:rsidR="00D76555">
              <w:rPr>
                <w:webHidden/>
              </w:rPr>
              <w:t>11</w:t>
            </w:r>
          </w:ins>
          <w:del w:author="Kilian Pérez González" w:date="2018-02-18T18:18:00Z" w:id="90">
            <w:r w:rsidDel="00D76555" w:rsidR="00BD4213">
              <w:rPr>
                <w:webHidden/>
              </w:rPr>
              <w:delText>11</w:delText>
            </w:r>
          </w:del>
          <w:r w:rsidR="00BD4213">
            <w:rPr>
              <w:webHidden/>
            </w:rPr>
            <w:fldChar w:fldCharType="end"/>
          </w:r>
          <w:r>
            <w:fldChar w:fldCharType="end"/>
          </w:r>
        </w:p>
        <w:p w:rsidR="00BD4213" w:rsidRDefault="003C6B33" w14:paraId="795ECD53" w14:textId="13E14D99">
          <w:pPr>
            <w:pStyle w:val="TDC2"/>
            <w:tabs>
              <w:tab w:val="left" w:pos="880"/>
              <w:tab w:val="right" w:leader="dot" w:pos="8494"/>
            </w:tabs>
            <w:rPr>
              <w:rFonts w:cstheme="minorBidi"/>
              <w:noProof/>
              <w:szCs w:val="22"/>
            </w:rPr>
          </w:pPr>
          <w:r>
            <w:fldChar w:fldCharType="begin"/>
          </w:r>
          <w:r>
            <w:instrText xml:space="preserve"> HYPERLINK \l "_Toc506162190" </w:instrText>
          </w:r>
          <w:r>
            <w:fldChar w:fldCharType="separate"/>
          </w:r>
          <w:r w:rsidRPr="004E2E32" w:rsidR="00BD4213">
            <w:rPr>
              <w:rStyle w:val="Hipervnculo"/>
              <w:noProof/>
            </w:rPr>
            <w:t>5.1</w:t>
          </w:r>
          <w:r w:rsidR="00BD4213">
            <w:rPr>
              <w:rFonts w:cstheme="minorBidi"/>
              <w:noProof/>
              <w:szCs w:val="22"/>
            </w:rPr>
            <w:tab/>
          </w:r>
          <w:r w:rsidRPr="004E2E32" w:rsidR="00BD4213">
            <w:rPr>
              <w:rStyle w:val="Hipervnculo"/>
              <w:noProof/>
            </w:rPr>
            <w:t>Lista de atributos de calidad</w:t>
          </w:r>
          <w:r w:rsidR="00BD4213">
            <w:rPr>
              <w:noProof/>
              <w:webHidden/>
            </w:rPr>
            <w:tab/>
          </w:r>
          <w:r w:rsidR="00BD4213">
            <w:rPr>
              <w:noProof/>
              <w:webHidden/>
            </w:rPr>
            <w:fldChar w:fldCharType="begin"/>
          </w:r>
          <w:r w:rsidR="00BD4213">
            <w:rPr>
              <w:noProof/>
              <w:webHidden/>
            </w:rPr>
            <w:instrText xml:space="preserve"> PAGEREF _Toc506162190 \h </w:instrText>
          </w:r>
          <w:r w:rsidR="00BD4213">
            <w:rPr>
              <w:noProof/>
              <w:webHidden/>
            </w:rPr>
          </w:r>
          <w:r w:rsidR="00BD4213">
            <w:rPr>
              <w:noProof/>
              <w:webHidden/>
            </w:rPr>
            <w:fldChar w:fldCharType="separate"/>
          </w:r>
          <w:ins w:author="Kilian Pérez González" w:date="2018-02-18T18:21:00Z" w:id="91">
            <w:r w:rsidR="00D76555">
              <w:rPr>
                <w:noProof/>
                <w:webHidden/>
              </w:rPr>
              <w:t>12</w:t>
            </w:r>
          </w:ins>
          <w:del w:author="Kilian Pérez González" w:date="2018-02-18T18:18:00Z" w:id="92">
            <w:r w:rsidDel="00D76555" w:rsidR="00BD4213">
              <w:rPr>
                <w:noProof/>
                <w:webHidden/>
              </w:rPr>
              <w:delText>11</w:delText>
            </w:r>
          </w:del>
          <w:r w:rsidR="00BD4213">
            <w:rPr>
              <w:noProof/>
              <w:webHidden/>
            </w:rPr>
            <w:fldChar w:fldCharType="end"/>
          </w:r>
          <w:r>
            <w:rPr>
              <w:noProof/>
            </w:rPr>
            <w:fldChar w:fldCharType="end"/>
          </w:r>
        </w:p>
        <w:p w:rsidR="00BD4213" w:rsidRDefault="003C6B33" w14:paraId="44F7D2A7" w14:textId="6EACF64C">
          <w:pPr>
            <w:pStyle w:val="TDC2"/>
            <w:tabs>
              <w:tab w:val="left" w:pos="880"/>
              <w:tab w:val="right" w:leader="dot" w:pos="8494"/>
            </w:tabs>
            <w:rPr>
              <w:rFonts w:cstheme="minorBidi"/>
              <w:noProof/>
              <w:szCs w:val="22"/>
            </w:rPr>
          </w:pPr>
          <w:r>
            <w:fldChar w:fldCharType="begin"/>
          </w:r>
          <w:r>
            <w:instrText xml:space="preserve"> HYPERLINK \l "_Toc506162191" </w:instrText>
          </w:r>
          <w:r>
            <w:fldChar w:fldCharType="separate"/>
          </w:r>
          <w:r w:rsidRPr="004E2E32" w:rsidR="00BD4213">
            <w:rPr>
              <w:rStyle w:val="Hipervnculo"/>
              <w:noProof/>
            </w:rPr>
            <w:t>5.2</w:t>
          </w:r>
          <w:r w:rsidR="00BD4213">
            <w:rPr>
              <w:rFonts w:cstheme="minorBidi"/>
              <w:noProof/>
              <w:szCs w:val="22"/>
            </w:rPr>
            <w:tab/>
          </w:r>
          <w:r w:rsidRPr="004E2E32" w:rsidR="00BD4213">
            <w:rPr>
              <w:rStyle w:val="Hipervnculo"/>
              <w:noProof/>
            </w:rPr>
            <w:t>Atributos de calidad e Interesados</w:t>
          </w:r>
          <w:r w:rsidR="00BD4213">
            <w:rPr>
              <w:noProof/>
              <w:webHidden/>
            </w:rPr>
            <w:tab/>
          </w:r>
          <w:r w:rsidR="00BD4213">
            <w:rPr>
              <w:noProof/>
              <w:webHidden/>
            </w:rPr>
            <w:fldChar w:fldCharType="begin"/>
          </w:r>
          <w:r w:rsidR="00BD4213">
            <w:rPr>
              <w:noProof/>
              <w:webHidden/>
            </w:rPr>
            <w:instrText xml:space="preserve"> PAGEREF _Toc506162191 \h </w:instrText>
          </w:r>
          <w:r w:rsidR="00BD4213">
            <w:rPr>
              <w:noProof/>
              <w:webHidden/>
            </w:rPr>
          </w:r>
          <w:r w:rsidR="00BD4213">
            <w:rPr>
              <w:noProof/>
              <w:webHidden/>
            </w:rPr>
            <w:fldChar w:fldCharType="separate"/>
          </w:r>
          <w:ins w:author="Kilian Pérez González" w:date="2018-02-18T18:21:00Z" w:id="93">
            <w:r w:rsidR="00D76555">
              <w:rPr>
                <w:noProof/>
                <w:webHidden/>
              </w:rPr>
              <w:t>13</w:t>
            </w:r>
          </w:ins>
          <w:del w:author="Kilian Pérez González" w:date="2018-02-18T18:18:00Z" w:id="94">
            <w:r w:rsidDel="00D76555" w:rsidR="00BD4213">
              <w:rPr>
                <w:noProof/>
                <w:webHidden/>
              </w:rPr>
              <w:delText>12</w:delText>
            </w:r>
          </w:del>
          <w:r w:rsidR="00BD4213">
            <w:rPr>
              <w:noProof/>
              <w:webHidden/>
            </w:rPr>
            <w:fldChar w:fldCharType="end"/>
          </w:r>
          <w:r>
            <w:rPr>
              <w:noProof/>
            </w:rPr>
            <w:fldChar w:fldCharType="end"/>
          </w:r>
        </w:p>
        <w:p w:rsidR="00BD4213" w:rsidRDefault="003C6B33" w14:paraId="725920EA" w14:textId="4155445F">
          <w:pPr>
            <w:pStyle w:val="TDC1"/>
            <w:rPr>
              <w:rFonts w:eastAsiaTheme="minorEastAsia" w:cstheme="minorBidi"/>
              <w:szCs w:val="22"/>
            </w:rPr>
          </w:pPr>
          <w:r>
            <w:fldChar w:fldCharType="begin"/>
          </w:r>
          <w:r>
            <w:instrText xml:space="preserve"> HYPERLINK \l "_Toc506162192" </w:instrText>
          </w:r>
          <w:r>
            <w:fldChar w:fldCharType="separate"/>
          </w:r>
          <w:r w:rsidRPr="004E2E32" w:rsidR="00BD4213">
            <w:rPr>
              <w:rStyle w:val="Hipervnculo"/>
              <w:rFonts w:eastAsiaTheme="majorEastAsia"/>
            </w:rPr>
            <w:t>6</w:t>
          </w:r>
          <w:r w:rsidR="00BD4213">
            <w:rPr>
              <w:rFonts w:eastAsiaTheme="minorEastAsia" w:cstheme="minorBidi"/>
              <w:szCs w:val="22"/>
            </w:rPr>
            <w:tab/>
          </w:r>
          <w:r w:rsidRPr="004E2E32" w:rsidR="00BD4213">
            <w:rPr>
              <w:rStyle w:val="Hipervnculo"/>
              <w:rFonts w:eastAsiaTheme="majorEastAsia"/>
            </w:rPr>
            <w:t>Restricciones</w:t>
          </w:r>
          <w:r w:rsidR="00BD4213">
            <w:rPr>
              <w:webHidden/>
            </w:rPr>
            <w:tab/>
          </w:r>
          <w:r w:rsidR="00BD4213">
            <w:rPr>
              <w:webHidden/>
            </w:rPr>
            <w:fldChar w:fldCharType="begin"/>
          </w:r>
          <w:r w:rsidR="00BD4213">
            <w:rPr>
              <w:webHidden/>
            </w:rPr>
            <w:instrText xml:space="preserve"> PAGEREF _Toc506162192 \h </w:instrText>
          </w:r>
          <w:r w:rsidR="00BD4213">
            <w:rPr>
              <w:webHidden/>
            </w:rPr>
          </w:r>
          <w:r w:rsidR="00BD4213">
            <w:rPr>
              <w:webHidden/>
            </w:rPr>
            <w:fldChar w:fldCharType="separate"/>
          </w:r>
          <w:ins w:author="Kilian Pérez González" w:date="2018-02-18T18:21:00Z" w:id="95">
            <w:r w:rsidR="00D76555">
              <w:rPr>
                <w:webHidden/>
              </w:rPr>
              <w:t>14</w:t>
            </w:r>
          </w:ins>
          <w:del w:author="Kilian Pérez González" w:date="2018-02-18T18:18:00Z" w:id="96">
            <w:r w:rsidDel="00D76555" w:rsidR="00BD4213">
              <w:rPr>
                <w:webHidden/>
              </w:rPr>
              <w:delText>14</w:delText>
            </w:r>
          </w:del>
          <w:r w:rsidR="00BD4213">
            <w:rPr>
              <w:webHidden/>
            </w:rPr>
            <w:fldChar w:fldCharType="end"/>
          </w:r>
          <w:r>
            <w:fldChar w:fldCharType="end"/>
          </w:r>
        </w:p>
        <w:p w:rsidR="00BD4213" w:rsidRDefault="003C6B33" w14:paraId="60509F73" w14:textId="607D16DE">
          <w:pPr>
            <w:pStyle w:val="TDC2"/>
            <w:tabs>
              <w:tab w:val="left" w:pos="880"/>
              <w:tab w:val="right" w:leader="dot" w:pos="8494"/>
            </w:tabs>
            <w:rPr>
              <w:rFonts w:cstheme="minorBidi"/>
              <w:noProof/>
              <w:szCs w:val="22"/>
            </w:rPr>
          </w:pPr>
          <w:r>
            <w:fldChar w:fldCharType="begin"/>
          </w:r>
          <w:r>
            <w:instrText xml:space="preserve"> HYPERLINK \l "_Toc506162193" </w:instrText>
          </w:r>
          <w:r>
            <w:fldChar w:fldCharType="separate"/>
          </w:r>
          <w:r w:rsidRPr="004E2E32" w:rsidR="00BD4213">
            <w:rPr>
              <w:rStyle w:val="Hipervnculo"/>
              <w:noProof/>
            </w:rPr>
            <w:t>6.1</w:t>
          </w:r>
          <w:r w:rsidR="00BD4213">
            <w:rPr>
              <w:rFonts w:cstheme="minorBidi"/>
              <w:noProof/>
              <w:szCs w:val="22"/>
            </w:rPr>
            <w:tab/>
          </w:r>
          <w:r w:rsidRPr="004E2E32" w:rsidR="00BD4213">
            <w:rPr>
              <w:rStyle w:val="Hipervnculo"/>
              <w:noProof/>
            </w:rPr>
            <w:t>Restricciones técnicas</w:t>
          </w:r>
          <w:r w:rsidR="00BD4213">
            <w:rPr>
              <w:noProof/>
              <w:webHidden/>
            </w:rPr>
            <w:tab/>
          </w:r>
          <w:r w:rsidR="00BD4213">
            <w:rPr>
              <w:noProof/>
              <w:webHidden/>
            </w:rPr>
            <w:fldChar w:fldCharType="begin"/>
          </w:r>
          <w:r w:rsidR="00BD4213">
            <w:rPr>
              <w:noProof/>
              <w:webHidden/>
            </w:rPr>
            <w:instrText xml:space="preserve"> PAGEREF _Toc506162193 \h </w:instrText>
          </w:r>
          <w:r w:rsidR="00BD4213">
            <w:rPr>
              <w:noProof/>
              <w:webHidden/>
            </w:rPr>
          </w:r>
          <w:r w:rsidR="00BD4213">
            <w:rPr>
              <w:noProof/>
              <w:webHidden/>
            </w:rPr>
            <w:fldChar w:fldCharType="separate"/>
          </w:r>
          <w:ins w:author="Kilian Pérez González" w:date="2018-02-18T18:21:00Z" w:id="97">
            <w:r w:rsidR="00D76555">
              <w:rPr>
                <w:noProof/>
                <w:webHidden/>
              </w:rPr>
              <w:t>14</w:t>
            </w:r>
          </w:ins>
          <w:del w:author="Kilian Pérez González" w:date="2018-02-18T18:18:00Z" w:id="98">
            <w:r w:rsidDel="00D76555" w:rsidR="00BD4213">
              <w:rPr>
                <w:noProof/>
                <w:webHidden/>
              </w:rPr>
              <w:delText>14</w:delText>
            </w:r>
          </w:del>
          <w:r w:rsidR="00BD4213">
            <w:rPr>
              <w:noProof/>
              <w:webHidden/>
            </w:rPr>
            <w:fldChar w:fldCharType="end"/>
          </w:r>
          <w:r>
            <w:rPr>
              <w:noProof/>
            </w:rPr>
            <w:fldChar w:fldCharType="end"/>
          </w:r>
        </w:p>
        <w:p w:rsidR="00BD4213" w:rsidRDefault="003C6B33" w14:paraId="1001F518" w14:textId="22716657">
          <w:pPr>
            <w:pStyle w:val="TDC2"/>
            <w:tabs>
              <w:tab w:val="left" w:pos="880"/>
              <w:tab w:val="right" w:leader="dot" w:pos="8494"/>
            </w:tabs>
            <w:rPr>
              <w:rFonts w:cstheme="minorBidi"/>
              <w:noProof/>
              <w:szCs w:val="22"/>
            </w:rPr>
          </w:pPr>
          <w:r>
            <w:fldChar w:fldCharType="begin"/>
          </w:r>
          <w:r>
            <w:instrText xml:space="preserve"> HYPERLINK \l "_Toc506162194" </w:instrText>
          </w:r>
          <w:r>
            <w:fldChar w:fldCharType="separate"/>
          </w:r>
          <w:r w:rsidRPr="004E2E32" w:rsidR="00BD4213">
            <w:rPr>
              <w:rStyle w:val="Hipervnculo"/>
              <w:noProof/>
            </w:rPr>
            <w:t>6.2</w:t>
          </w:r>
          <w:r w:rsidR="00BD4213">
            <w:rPr>
              <w:rFonts w:cstheme="minorBidi"/>
              <w:noProof/>
              <w:szCs w:val="22"/>
            </w:rPr>
            <w:tab/>
          </w:r>
          <w:r w:rsidRPr="004E2E32" w:rsidR="00BD4213">
            <w:rPr>
              <w:rStyle w:val="Hipervnculo"/>
              <w:noProof/>
            </w:rPr>
            <w:t>Restricciones organizativas</w:t>
          </w:r>
          <w:r w:rsidR="00BD4213">
            <w:rPr>
              <w:noProof/>
              <w:webHidden/>
            </w:rPr>
            <w:tab/>
          </w:r>
          <w:r w:rsidR="00BD4213">
            <w:rPr>
              <w:noProof/>
              <w:webHidden/>
            </w:rPr>
            <w:fldChar w:fldCharType="begin"/>
          </w:r>
          <w:r w:rsidR="00BD4213">
            <w:rPr>
              <w:noProof/>
              <w:webHidden/>
            </w:rPr>
            <w:instrText xml:space="preserve"> PAGEREF _Toc506162194 \h </w:instrText>
          </w:r>
          <w:r w:rsidR="00BD4213">
            <w:rPr>
              <w:noProof/>
              <w:webHidden/>
            </w:rPr>
          </w:r>
          <w:r w:rsidR="00BD4213">
            <w:rPr>
              <w:noProof/>
              <w:webHidden/>
            </w:rPr>
            <w:fldChar w:fldCharType="separate"/>
          </w:r>
          <w:ins w:author="Kilian Pérez González" w:date="2018-02-18T18:21:00Z" w:id="99">
            <w:r w:rsidR="00D76555">
              <w:rPr>
                <w:noProof/>
                <w:webHidden/>
              </w:rPr>
              <w:t>14</w:t>
            </w:r>
          </w:ins>
          <w:del w:author="Kilian Pérez González" w:date="2018-02-18T18:18:00Z" w:id="100">
            <w:r w:rsidDel="00D76555" w:rsidR="00BD4213">
              <w:rPr>
                <w:noProof/>
                <w:webHidden/>
              </w:rPr>
              <w:delText>14</w:delText>
            </w:r>
          </w:del>
          <w:r w:rsidR="00BD4213">
            <w:rPr>
              <w:noProof/>
              <w:webHidden/>
            </w:rPr>
            <w:fldChar w:fldCharType="end"/>
          </w:r>
          <w:r>
            <w:rPr>
              <w:noProof/>
            </w:rPr>
            <w:fldChar w:fldCharType="end"/>
          </w:r>
        </w:p>
        <w:p w:rsidR="00BD4213" w:rsidRDefault="003C6B33" w14:paraId="362445ED" w14:textId="0DC4BBE6">
          <w:pPr>
            <w:pStyle w:val="TDC1"/>
            <w:rPr>
              <w:rFonts w:eastAsiaTheme="minorEastAsia" w:cstheme="minorBidi"/>
              <w:szCs w:val="22"/>
            </w:rPr>
          </w:pPr>
          <w:r>
            <w:fldChar w:fldCharType="begin"/>
          </w:r>
          <w:r>
            <w:instrText xml:space="preserve"> HYPERLINK \l "_Toc506162195" </w:instrText>
          </w:r>
          <w:r>
            <w:fldChar w:fldCharType="separate"/>
          </w:r>
          <w:r w:rsidRPr="004E2E32" w:rsidR="00BD4213">
            <w:rPr>
              <w:rStyle w:val="Hipervnculo"/>
              <w:rFonts w:eastAsiaTheme="majorEastAsia"/>
            </w:rPr>
            <w:t>7</w:t>
          </w:r>
          <w:r w:rsidR="00BD4213">
            <w:rPr>
              <w:rFonts w:eastAsiaTheme="minorEastAsia" w:cstheme="minorBidi"/>
              <w:szCs w:val="22"/>
            </w:rPr>
            <w:tab/>
          </w:r>
          <w:r w:rsidRPr="004E2E32" w:rsidR="00BD4213">
            <w:rPr>
              <w:rStyle w:val="Hipervnculo"/>
              <w:rFonts w:eastAsiaTheme="majorEastAsia"/>
            </w:rPr>
            <w:t>Ámbito del sistema y contexto</w:t>
          </w:r>
          <w:r w:rsidR="00BD4213">
            <w:rPr>
              <w:webHidden/>
            </w:rPr>
            <w:tab/>
          </w:r>
          <w:r w:rsidR="00BD4213">
            <w:rPr>
              <w:webHidden/>
            </w:rPr>
            <w:fldChar w:fldCharType="begin"/>
          </w:r>
          <w:r w:rsidR="00BD4213">
            <w:rPr>
              <w:webHidden/>
            </w:rPr>
            <w:instrText xml:space="preserve"> PAGEREF _Toc506162195 \h </w:instrText>
          </w:r>
          <w:r w:rsidR="00BD4213">
            <w:rPr>
              <w:webHidden/>
            </w:rPr>
          </w:r>
          <w:r w:rsidR="00BD4213">
            <w:rPr>
              <w:webHidden/>
            </w:rPr>
            <w:fldChar w:fldCharType="separate"/>
          </w:r>
          <w:ins w:author="Kilian Pérez González" w:date="2018-02-18T18:21:00Z" w:id="101">
            <w:r w:rsidR="00D76555">
              <w:rPr>
                <w:webHidden/>
              </w:rPr>
              <w:t>15</w:t>
            </w:r>
          </w:ins>
          <w:del w:author="Kilian Pérez González" w:date="2018-02-18T18:18:00Z" w:id="102">
            <w:r w:rsidDel="00D76555" w:rsidR="00BD4213">
              <w:rPr>
                <w:webHidden/>
              </w:rPr>
              <w:delText>15</w:delText>
            </w:r>
          </w:del>
          <w:r w:rsidR="00BD4213">
            <w:rPr>
              <w:webHidden/>
            </w:rPr>
            <w:fldChar w:fldCharType="end"/>
          </w:r>
          <w:r>
            <w:fldChar w:fldCharType="end"/>
          </w:r>
        </w:p>
        <w:p w:rsidR="00BD4213" w:rsidRDefault="003C6B33" w14:paraId="289B7562" w14:textId="60531DB7">
          <w:pPr>
            <w:pStyle w:val="TDC1"/>
            <w:rPr>
              <w:rFonts w:eastAsiaTheme="minorEastAsia" w:cstheme="minorBidi"/>
              <w:szCs w:val="22"/>
            </w:rPr>
          </w:pPr>
          <w:r>
            <w:fldChar w:fldCharType="begin"/>
          </w:r>
          <w:r>
            <w:instrText xml:space="preserve"> HYPERLINK \l "_Toc506162196" </w:instrText>
          </w:r>
          <w:r>
            <w:fldChar w:fldCharType="separate"/>
          </w:r>
          <w:r w:rsidRPr="004E2E32" w:rsidR="00BD4213">
            <w:rPr>
              <w:rStyle w:val="Hipervnculo"/>
              <w:rFonts w:eastAsiaTheme="majorEastAsia"/>
            </w:rPr>
            <w:t>8</w:t>
          </w:r>
          <w:r w:rsidR="00BD4213">
            <w:rPr>
              <w:rFonts w:eastAsiaTheme="minorEastAsia" w:cstheme="minorBidi"/>
              <w:szCs w:val="22"/>
            </w:rPr>
            <w:tab/>
          </w:r>
          <w:r w:rsidRPr="004E2E32" w:rsidR="00BD4213">
            <w:rPr>
              <w:rStyle w:val="Hipervnculo"/>
              <w:rFonts w:eastAsiaTheme="majorEastAsia"/>
            </w:rPr>
            <w:t>Escenarios de calidad</w:t>
          </w:r>
          <w:r w:rsidR="00BD4213">
            <w:rPr>
              <w:webHidden/>
            </w:rPr>
            <w:tab/>
          </w:r>
          <w:r w:rsidR="00BD4213">
            <w:rPr>
              <w:webHidden/>
            </w:rPr>
            <w:fldChar w:fldCharType="begin"/>
          </w:r>
          <w:r w:rsidR="00BD4213">
            <w:rPr>
              <w:webHidden/>
            </w:rPr>
            <w:instrText xml:space="preserve"> PAGEREF _Toc506162196 \h </w:instrText>
          </w:r>
          <w:r w:rsidR="00BD4213">
            <w:rPr>
              <w:webHidden/>
            </w:rPr>
          </w:r>
          <w:r w:rsidR="00BD4213">
            <w:rPr>
              <w:webHidden/>
            </w:rPr>
            <w:fldChar w:fldCharType="separate"/>
          </w:r>
          <w:ins w:author="Kilian Pérez González" w:date="2018-02-18T18:21:00Z" w:id="103">
            <w:r w:rsidR="00D76555">
              <w:rPr>
                <w:webHidden/>
              </w:rPr>
              <w:t>17</w:t>
            </w:r>
          </w:ins>
          <w:del w:author="Kilian Pérez González" w:date="2018-02-18T18:18:00Z" w:id="104">
            <w:r w:rsidDel="00D76555" w:rsidR="00BD4213">
              <w:rPr>
                <w:webHidden/>
              </w:rPr>
              <w:delText>17</w:delText>
            </w:r>
          </w:del>
          <w:r w:rsidR="00BD4213">
            <w:rPr>
              <w:webHidden/>
            </w:rPr>
            <w:fldChar w:fldCharType="end"/>
          </w:r>
          <w:r>
            <w:fldChar w:fldCharType="end"/>
          </w:r>
        </w:p>
        <w:p w:rsidR="00BD4213" w:rsidRDefault="003C6B33" w14:paraId="6EF2F3BC" w14:textId="5D918F17">
          <w:pPr>
            <w:pStyle w:val="TDC1"/>
            <w:rPr>
              <w:rFonts w:eastAsiaTheme="minorEastAsia" w:cstheme="minorBidi"/>
              <w:szCs w:val="22"/>
            </w:rPr>
          </w:pPr>
          <w:r>
            <w:fldChar w:fldCharType="begin"/>
          </w:r>
          <w:r>
            <w:instrText xml:space="preserve"> HYPERLINK \l "_Toc506162197" </w:instrText>
          </w:r>
          <w:r>
            <w:fldChar w:fldCharType="separate"/>
          </w:r>
          <w:r w:rsidRPr="004E2E32" w:rsidR="00BD4213">
            <w:rPr>
              <w:rStyle w:val="Hipervnculo"/>
              <w:rFonts w:eastAsiaTheme="majorEastAsia"/>
            </w:rPr>
            <w:t>9</w:t>
          </w:r>
          <w:r w:rsidR="00BD4213">
            <w:rPr>
              <w:rFonts w:eastAsiaTheme="minorEastAsia" w:cstheme="minorBidi"/>
              <w:szCs w:val="22"/>
            </w:rPr>
            <w:tab/>
          </w:r>
          <w:r w:rsidRPr="004E2E32" w:rsidR="00BD4213">
            <w:rPr>
              <w:rStyle w:val="Hipervnculo"/>
              <w:rFonts w:eastAsiaTheme="majorEastAsia"/>
            </w:rPr>
            <w:t>Vistas</w:t>
          </w:r>
          <w:r w:rsidR="00BD4213">
            <w:rPr>
              <w:webHidden/>
            </w:rPr>
            <w:tab/>
          </w:r>
          <w:r w:rsidR="00BD4213">
            <w:rPr>
              <w:webHidden/>
            </w:rPr>
            <w:fldChar w:fldCharType="begin"/>
          </w:r>
          <w:r w:rsidR="00BD4213">
            <w:rPr>
              <w:webHidden/>
            </w:rPr>
            <w:instrText xml:space="preserve"> PAGEREF _Toc506162197 \h </w:instrText>
          </w:r>
          <w:r w:rsidR="00BD4213">
            <w:rPr>
              <w:webHidden/>
            </w:rPr>
          </w:r>
          <w:r w:rsidR="00BD4213">
            <w:rPr>
              <w:webHidden/>
            </w:rPr>
            <w:fldChar w:fldCharType="separate"/>
          </w:r>
          <w:ins w:author="Kilian Pérez González" w:date="2018-02-18T18:21:00Z" w:id="105">
            <w:r w:rsidR="00D76555">
              <w:rPr>
                <w:webHidden/>
              </w:rPr>
              <w:t>20</w:t>
            </w:r>
          </w:ins>
          <w:del w:author="Kilian Pérez González" w:date="2018-02-18T18:18:00Z" w:id="106">
            <w:r w:rsidDel="00D76555" w:rsidR="00BD4213">
              <w:rPr>
                <w:webHidden/>
              </w:rPr>
              <w:delText>20</w:delText>
            </w:r>
          </w:del>
          <w:r w:rsidR="00BD4213">
            <w:rPr>
              <w:webHidden/>
            </w:rPr>
            <w:fldChar w:fldCharType="end"/>
          </w:r>
          <w:r>
            <w:fldChar w:fldCharType="end"/>
          </w:r>
        </w:p>
        <w:p w:rsidR="00BD4213" w:rsidRDefault="003C6B33" w14:paraId="797D69E8" w14:textId="07CD3095">
          <w:pPr>
            <w:pStyle w:val="TDC2"/>
            <w:tabs>
              <w:tab w:val="left" w:pos="880"/>
              <w:tab w:val="right" w:leader="dot" w:pos="8494"/>
            </w:tabs>
            <w:rPr>
              <w:rFonts w:cstheme="minorBidi"/>
              <w:noProof/>
              <w:szCs w:val="22"/>
            </w:rPr>
          </w:pPr>
          <w:r>
            <w:fldChar w:fldCharType="begin"/>
          </w:r>
          <w:r>
            <w:instrText xml:space="preserve"> HYPERLINK \l "_Toc506162198" </w:instrText>
          </w:r>
          <w:r>
            <w:fldChar w:fldCharType="separate"/>
          </w:r>
          <w:r w:rsidRPr="004E2E32" w:rsidR="00BD4213">
            <w:rPr>
              <w:rStyle w:val="Hipervnculo"/>
              <w:noProof/>
            </w:rPr>
            <w:t>9.1</w:t>
          </w:r>
          <w:r w:rsidR="00BD4213">
            <w:rPr>
              <w:rFonts w:cstheme="minorBidi"/>
              <w:noProof/>
              <w:szCs w:val="22"/>
            </w:rPr>
            <w:tab/>
          </w:r>
          <w:r w:rsidRPr="004E2E32" w:rsidR="00BD4213">
            <w:rPr>
              <w:rStyle w:val="Hipervnculo"/>
              <w:noProof/>
            </w:rPr>
            <w:t>Contexto</w:t>
          </w:r>
          <w:r w:rsidR="00BD4213">
            <w:rPr>
              <w:noProof/>
              <w:webHidden/>
            </w:rPr>
            <w:tab/>
          </w:r>
          <w:r w:rsidR="00BD4213">
            <w:rPr>
              <w:noProof/>
              <w:webHidden/>
            </w:rPr>
            <w:fldChar w:fldCharType="begin"/>
          </w:r>
          <w:r w:rsidR="00BD4213">
            <w:rPr>
              <w:noProof/>
              <w:webHidden/>
            </w:rPr>
            <w:instrText xml:space="preserve"> PAGEREF _Toc506162198 \h </w:instrText>
          </w:r>
          <w:r w:rsidR="00BD4213">
            <w:rPr>
              <w:noProof/>
              <w:webHidden/>
            </w:rPr>
          </w:r>
          <w:r w:rsidR="00BD4213">
            <w:rPr>
              <w:noProof/>
              <w:webHidden/>
            </w:rPr>
            <w:fldChar w:fldCharType="separate"/>
          </w:r>
          <w:ins w:author="Kilian Pérez González" w:date="2018-02-18T18:21:00Z" w:id="107">
            <w:r w:rsidR="00D76555">
              <w:rPr>
                <w:noProof/>
                <w:webHidden/>
              </w:rPr>
              <w:t>20</w:t>
            </w:r>
          </w:ins>
          <w:del w:author="Kilian Pérez González" w:date="2018-02-18T18:18:00Z" w:id="108">
            <w:r w:rsidDel="00D76555" w:rsidR="00BD4213">
              <w:rPr>
                <w:noProof/>
                <w:webHidden/>
              </w:rPr>
              <w:delText>20</w:delText>
            </w:r>
          </w:del>
          <w:r w:rsidR="00BD4213">
            <w:rPr>
              <w:noProof/>
              <w:webHidden/>
            </w:rPr>
            <w:fldChar w:fldCharType="end"/>
          </w:r>
          <w:r>
            <w:rPr>
              <w:noProof/>
            </w:rPr>
            <w:fldChar w:fldCharType="end"/>
          </w:r>
        </w:p>
        <w:p w:rsidR="00BD4213" w:rsidRDefault="003C6B33" w14:paraId="5B54D7CD" w14:textId="6E0C45C4">
          <w:pPr>
            <w:pStyle w:val="TDC3"/>
            <w:tabs>
              <w:tab w:val="left" w:pos="1320"/>
              <w:tab w:val="right" w:leader="dot" w:pos="8494"/>
            </w:tabs>
            <w:rPr>
              <w:rFonts w:cstheme="minorBidi"/>
              <w:noProof/>
              <w:szCs w:val="22"/>
            </w:rPr>
          </w:pPr>
          <w:r>
            <w:fldChar w:fldCharType="begin"/>
          </w:r>
          <w:r>
            <w:instrText xml:space="preserve"> HYPERLINK \l "_Toc506162199" </w:instrText>
          </w:r>
          <w:r>
            <w:fldChar w:fldCharType="separate"/>
          </w:r>
          <w:r w:rsidRPr="004E2E32" w:rsidR="00BD4213">
            <w:rPr>
              <w:rStyle w:val="Hipervnculo"/>
              <w:noProof/>
            </w:rPr>
            <w:t>9.1.1</w:t>
          </w:r>
          <w:r w:rsidR="00BD4213">
            <w:rPr>
              <w:rFonts w:cstheme="minorBidi"/>
              <w:noProof/>
              <w:szCs w:val="22"/>
            </w:rPr>
            <w:tab/>
          </w:r>
          <w:r w:rsidRPr="004E2E32" w:rsidR="00BD4213">
            <w:rPr>
              <w:rStyle w:val="Hipervnculo"/>
              <w:noProof/>
            </w:rPr>
            <w:t>Presentación principal</w:t>
          </w:r>
          <w:r w:rsidR="00BD4213">
            <w:rPr>
              <w:noProof/>
              <w:webHidden/>
            </w:rPr>
            <w:tab/>
          </w:r>
          <w:r w:rsidR="00BD4213">
            <w:rPr>
              <w:noProof/>
              <w:webHidden/>
            </w:rPr>
            <w:fldChar w:fldCharType="begin"/>
          </w:r>
          <w:r w:rsidR="00BD4213">
            <w:rPr>
              <w:noProof/>
              <w:webHidden/>
            </w:rPr>
            <w:instrText xml:space="preserve"> PAGEREF _Toc506162199 \h </w:instrText>
          </w:r>
          <w:r w:rsidR="00BD4213">
            <w:rPr>
              <w:noProof/>
              <w:webHidden/>
            </w:rPr>
          </w:r>
          <w:r w:rsidR="00BD4213">
            <w:rPr>
              <w:noProof/>
              <w:webHidden/>
            </w:rPr>
            <w:fldChar w:fldCharType="separate"/>
          </w:r>
          <w:ins w:author="Kilian Pérez González" w:date="2018-02-18T18:21:00Z" w:id="109">
            <w:r w:rsidR="00D76555">
              <w:rPr>
                <w:noProof/>
                <w:webHidden/>
              </w:rPr>
              <w:t>20</w:t>
            </w:r>
          </w:ins>
          <w:del w:author="Kilian Pérez González" w:date="2018-02-18T18:18:00Z" w:id="110">
            <w:r w:rsidDel="00D76555" w:rsidR="00BD4213">
              <w:rPr>
                <w:noProof/>
                <w:webHidden/>
              </w:rPr>
              <w:delText>20</w:delText>
            </w:r>
          </w:del>
          <w:r w:rsidR="00BD4213">
            <w:rPr>
              <w:noProof/>
              <w:webHidden/>
            </w:rPr>
            <w:fldChar w:fldCharType="end"/>
          </w:r>
          <w:r>
            <w:rPr>
              <w:noProof/>
            </w:rPr>
            <w:fldChar w:fldCharType="end"/>
          </w:r>
        </w:p>
        <w:p w:rsidR="00BD4213" w:rsidRDefault="003C6B33" w14:paraId="60E7AA50" w14:textId="62CA3E8F">
          <w:pPr>
            <w:pStyle w:val="TDC3"/>
            <w:tabs>
              <w:tab w:val="left" w:pos="1320"/>
              <w:tab w:val="right" w:leader="dot" w:pos="8494"/>
            </w:tabs>
            <w:rPr>
              <w:rFonts w:cstheme="minorBidi"/>
              <w:noProof/>
              <w:szCs w:val="22"/>
            </w:rPr>
          </w:pPr>
          <w:r>
            <w:fldChar w:fldCharType="begin"/>
          </w:r>
          <w:r>
            <w:instrText xml:space="preserve"> HYPERLINK \l "_Toc506162200" </w:instrText>
          </w:r>
          <w:r>
            <w:fldChar w:fldCharType="separate"/>
          </w:r>
          <w:r w:rsidRPr="004E2E32" w:rsidR="00BD4213">
            <w:rPr>
              <w:rStyle w:val="Hipervnculo"/>
              <w:noProof/>
            </w:rPr>
            <w:t>9.1.2</w:t>
          </w:r>
          <w:r w:rsidR="00BD4213">
            <w:rPr>
              <w:rFonts w:cstheme="minorBidi"/>
              <w:noProof/>
              <w:szCs w:val="22"/>
            </w:rPr>
            <w:tab/>
          </w:r>
          <w:r w:rsidRPr="004E2E32" w:rsidR="00BD4213">
            <w:rPr>
              <w:rStyle w:val="Hipervnculo"/>
              <w:noProof/>
            </w:rPr>
            <w:t>Catálogo de elementos</w:t>
          </w:r>
          <w:r w:rsidR="00BD4213">
            <w:rPr>
              <w:noProof/>
              <w:webHidden/>
            </w:rPr>
            <w:tab/>
          </w:r>
          <w:r w:rsidR="00BD4213">
            <w:rPr>
              <w:noProof/>
              <w:webHidden/>
            </w:rPr>
            <w:fldChar w:fldCharType="begin"/>
          </w:r>
          <w:r w:rsidR="00BD4213">
            <w:rPr>
              <w:noProof/>
              <w:webHidden/>
            </w:rPr>
            <w:instrText xml:space="preserve"> PAGEREF _Toc506162200 \h </w:instrText>
          </w:r>
          <w:r w:rsidR="00BD4213">
            <w:rPr>
              <w:noProof/>
              <w:webHidden/>
            </w:rPr>
          </w:r>
          <w:r w:rsidR="00BD4213">
            <w:rPr>
              <w:noProof/>
              <w:webHidden/>
            </w:rPr>
            <w:fldChar w:fldCharType="separate"/>
          </w:r>
          <w:ins w:author="Kilian Pérez González" w:date="2018-02-18T18:21:00Z" w:id="111">
            <w:r w:rsidR="00D76555">
              <w:rPr>
                <w:noProof/>
                <w:webHidden/>
              </w:rPr>
              <w:t>20</w:t>
            </w:r>
          </w:ins>
          <w:del w:author="Kilian Pérez González" w:date="2018-02-18T18:18:00Z" w:id="112">
            <w:r w:rsidDel="00D76555" w:rsidR="00BD4213">
              <w:rPr>
                <w:noProof/>
                <w:webHidden/>
              </w:rPr>
              <w:delText>20</w:delText>
            </w:r>
          </w:del>
          <w:r w:rsidR="00BD4213">
            <w:rPr>
              <w:noProof/>
              <w:webHidden/>
            </w:rPr>
            <w:fldChar w:fldCharType="end"/>
          </w:r>
          <w:r>
            <w:rPr>
              <w:noProof/>
            </w:rPr>
            <w:fldChar w:fldCharType="end"/>
          </w:r>
        </w:p>
        <w:p w:rsidR="00BD4213" w:rsidRDefault="003C6B33" w14:paraId="327DACE9" w14:textId="7A0C1677">
          <w:pPr>
            <w:pStyle w:val="TDC2"/>
            <w:tabs>
              <w:tab w:val="left" w:pos="880"/>
              <w:tab w:val="right" w:leader="dot" w:pos="8494"/>
            </w:tabs>
            <w:rPr>
              <w:rFonts w:cstheme="minorBidi"/>
              <w:noProof/>
              <w:szCs w:val="22"/>
            </w:rPr>
          </w:pPr>
          <w:r>
            <w:fldChar w:fldCharType="begin"/>
          </w:r>
          <w:r>
            <w:instrText xml:space="preserve"> HYPERLINK \l "_Toc506162201" </w:instrText>
          </w:r>
          <w:r>
            <w:fldChar w:fldCharType="separate"/>
          </w:r>
          <w:r w:rsidRPr="004E2E32" w:rsidR="00BD4213">
            <w:rPr>
              <w:rStyle w:val="Hipervnculo"/>
              <w:noProof/>
            </w:rPr>
            <w:t>9.2</w:t>
          </w:r>
          <w:r w:rsidR="00BD4213">
            <w:rPr>
              <w:rFonts w:cstheme="minorBidi"/>
              <w:noProof/>
              <w:szCs w:val="22"/>
            </w:rPr>
            <w:tab/>
          </w:r>
          <w:r w:rsidRPr="004E2E32" w:rsidR="00BD4213">
            <w:rPr>
              <w:rStyle w:val="Hipervnculo"/>
              <w:noProof/>
            </w:rPr>
            <w:t>Loader</w:t>
          </w:r>
          <w:r w:rsidR="00BD4213">
            <w:rPr>
              <w:noProof/>
              <w:webHidden/>
            </w:rPr>
            <w:tab/>
          </w:r>
          <w:r w:rsidR="00BD4213">
            <w:rPr>
              <w:noProof/>
              <w:webHidden/>
            </w:rPr>
            <w:fldChar w:fldCharType="begin"/>
          </w:r>
          <w:r w:rsidR="00BD4213">
            <w:rPr>
              <w:noProof/>
              <w:webHidden/>
            </w:rPr>
            <w:instrText xml:space="preserve"> PAGEREF _Toc506162201 \h </w:instrText>
          </w:r>
          <w:r w:rsidR="00BD4213">
            <w:rPr>
              <w:noProof/>
              <w:webHidden/>
            </w:rPr>
          </w:r>
          <w:r w:rsidR="00BD4213">
            <w:rPr>
              <w:noProof/>
              <w:webHidden/>
            </w:rPr>
            <w:fldChar w:fldCharType="separate"/>
          </w:r>
          <w:ins w:author="Kilian Pérez González" w:date="2018-02-18T18:21:00Z" w:id="113">
            <w:r w:rsidR="00D76555">
              <w:rPr>
                <w:noProof/>
                <w:webHidden/>
              </w:rPr>
              <w:t>22</w:t>
            </w:r>
          </w:ins>
          <w:del w:author="Kilian Pérez González" w:date="2018-02-18T18:18:00Z" w:id="114">
            <w:r w:rsidDel="00D76555" w:rsidR="00BD4213">
              <w:rPr>
                <w:noProof/>
                <w:webHidden/>
              </w:rPr>
              <w:delText>22</w:delText>
            </w:r>
          </w:del>
          <w:r w:rsidR="00BD4213">
            <w:rPr>
              <w:noProof/>
              <w:webHidden/>
            </w:rPr>
            <w:fldChar w:fldCharType="end"/>
          </w:r>
          <w:r>
            <w:rPr>
              <w:noProof/>
            </w:rPr>
            <w:fldChar w:fldCharType="end"/>
          </w:r>
        </w:p>
        <w:p w:rsidR="00BD4213" w:rsidRDefault="003C6B33" w14:paraId="1A5F2510" w14:textId="014DBD76">
          <w:pPr>
            <w:pStyle w:val="TDC3"/>
            <w:tabs>
              <w:tab w:val="left" w:pos="1320"/>
              <w:tab w:val="right" w:leader="dot" w:pos="8494"/>
            </w:tabs>
            <w:rPr>
              <w:rFonts w:cstheme="minorBidi"/>
              <w:noProof/>
              <w:szCs w:val="22"/>
            </w:rPr>
          </w:pPr>
          <w:r>
            <w:fldChar w:fldCharType="begin"/>
          </w:r>
          <w:r>
            <w:instrText xml:space="preserve"> HYPERLINK \l "_Toc506162202" </w:instrText>
          </w:r>
          <w:r>
            <w:fldChar w:fldCharType="separate"/>
          </w:r>
          <w:r w:rsidRPr="004E2E32" w:rsidR="00BD4213">
            <w:rPr>
              <w:rStyle w:val="Hipervnculo"/>
              <w:noProof/>
            </w:rPr>
            <w:t>9.2.1</w:t>
          </w:r>
          <w:r w:rsidR="00BD4213">
            <w:rPr>
              <w:rFonts w:cstheme="minorBidi"/>
              <w:noProof/>
              <w:szCs w:val="22"/>
            </w:rPr>
            <w:tab/>
          </w:r>
          <w:r w:rsidRPr="004E2E32" w:rsidR="00BD4213">
            <w:rPr>
              <w:rStyle w:val="Hipervnculo"/>
              <w:noProof/>
            </w:rPr>
            <w:t>Presentación principal</w:t>
          </w:r>
          <w:r w:rsidR="00BD4213">
            <w:rPr>
              <w:noProof/>
              <w:webHidden/>
            </w:rPr>
            <w:tab/>
          </w:r>
          <w:r w:rsidR="00BD4213">
            <w:rPr>
              <w:noProof/>
              <w:webHidden/>
            </w:rPr>
            <w:fldChar w:fldCharType="begin"/>
          </w:r>
          <w:r w:rsidR="00BD4213">
            <w:rPr>
              <w:noProof/>
              <w:webHidden/>
            </w:rPr>
            <w:instrText xml:space="preserve"> PAGEREF _Toc506162202 \h </w:instrText>
          </w:r>
          <w:r w:rsidR="00BD4213">
            <w:rPr>
              <w:noProof/>
              <w:webHidden/>
            </w:rPr>
          </w:r>
          <w:r w:rsidR="00BD4213">
            <w:rPr>
              <w:noProof/>
              <w:webHidden/>
            </w:rPr>
            <w:fldChar w:fldCharType="separate"/>
          </w:r>
          <w:ins w:author="Kilian Pérez González" w:date="2018-02-18T18:21:00Z" w:id="115">
            <w:r w:rsidR="00D76555">
              <w:rPr>
                <w:noProof/>
                <w:webHidden/>
              </w:rPr>
              <w:t>22</w:t>
            </w:r>
          </w:ins>
          <w:del w:author="Kilian Pérez González" w:date="2018-02-18T18:18:00Z" w:id="116">
            <w:r w:rsidDel="00D76555" w:rsidR="00BD4213">
              <w:rPr>
                <w:noProof/>
                <w:webHidden/>
              </w:rPr>
              <w:delText>22</w:delText>
            </w:r>
          </w:del>
          <w:r w:rsidR="00BD4213">
            <w:rPr>
              <w:noProof/>
              <w:webHidden/>
            </w:rPr>
            <w:fldChar w:fldCharType="end"/>
          </w:r>
          <w:r>
            <w:rPr>
              <w:noProof/>
            </w:rPr>
            <w:fldChar w:fldCharType="end"/>
          </w:r>
        </w:p>
        <w:p w:rsidR="00BD4213" w:rsidRDefault="003C6B33" w14:paraId="4F1D960D" w14:textId="1DF1F7A7">
          <w:pPr>
            <w:pStyle w:val="TDC3"/>
            <w:tabs>
              <w:tab w:val="left" w:pos="1320"/>
              <w:tab w:val="right" w:leader="dot" w:pos="8494"/>
            </w:tabs>
            <w:rPr>
              <w:rFonts w:cstheme="minorBidi"/>
              <w:noProof/>
              <w:szCs w:val="22"/>
            </w:rPr>
          </w:pPr>
          <w:r>
            <w:fldChar w:fldCharType="begin"/>
          </w:r>
          <w:r>
            <w:instrText xml:space="preserve"> HYPERLINK \l "_Toc506162203" </w:instrText>
          </w:r>
          <w:r>
            <w:fldChar w:fldCharType="separate"/>
          </w:r>
          <w:r w:rsidRPr="004E2E32" w:rsidR="00BD4213">
            <w:rPr>
              <w:rStyle w:val="Hipervnculo"/>
              <w:noProof/>
            </w:rPr>
            <w:t>9.2.2</w:t>
          </w:r>
          <w:r w:rsidR="00BD4213">
            <w:rPr>
              <w:rFonts w:cstheme="minorBidi"/>
              <w:noProof/>
              <w:szCs w:val="22"/>
            </w:rPr>
            <w:tab/>
          </w:r>
          <w:r w:rsidRPr="004E2E32" w:rsidR="00BD4213">
            <w:rPr>
              <w:rStyle w:val="Hipervnculo"/>
              <w:noProof/>
            </w:rPr>
            <w:t>Catálogo de elementos</w:t>
          </w:r>
          <w:r w:rsidR="00BD4213">
            <w:rPr>
              <w:noProof/>
              <w:webHidden/>
            </w:rPr>
            <w:tab/>
          </w:r>
          <w:r w:rsidR="00BD4213">
            <w:rPr>
              <w:noProof/>
              <w:webHidden/>
            </w:rPr>
            <w:fldChar w:fldCharType="begin"/>
          </w:r>
          <w:r w:rsidR="00BD4213">
            <w:rPr>
              <w:noProof/>
              <w:webHidden/>
            </w:rPr>
            <w:instrText xml:space="preserve"> PAGEREF _Toc506162203 \h </w:instrText>
          </w:r>
          <w:r w:rsidR="00BD4213">
            <w:rPr>
              <w:noProof/>
              <w:webHidden/>
            </w:rPr>
          </w:r>
          <w:r w:rsidR="00BD4213">
            <w:rPr>
              <w:noProof/>
              <w:webHidden/>
            </w:rPr>
            <w:fldChar w:fldCharType="separate"/>
          </w:r>
          <w:ins w:author="Kilian Pérez González" w:date="2018-02-18T18:21:00Z" w:id="117">
            <w:r w:rsidR="00D76555">
              <w:rPr>
                <w:noProof/>
                <w:webHidden/>
              </w:rPr>
              <w:t>22</w:t>
            </w:r>
          </w:ins>
          <w:del w:author="Kilian Pérez González" w:date="2018-02-18T18:18:00Z" w:id="118">
            <w:r w:rsidDel="00D76555" w:rsidR="00BD4213">
              <w:rPr>
                <w:noProof/>
                <w:webHidden/>
              </w:rPr>
              <w:delText>22</w:delText>
            </w:r>
          </w:del>
          <w:r w:rsidR="00BD4213">
            <w:rPr>
              <w:noProof/>
              <w:webHidden/>
            </w:rPr>
            <w:fldChar w:fldCharType="end"/>
          </w:r>
          <w:r>
            <w:rPr>
              <w:noProof/>
            </w:rPr>
            <w:fldChar w:fldCharType="end"/>
          </w:r>
        </w:p>
        <w:p w:rsidR="00BD4213" w:rsidRDefault="003C6B33" w14:paraId="3D125640" w14:textId="6F9A114A">
          <w:pPr>
            <w:pStyle w:val="TDC3"/>
            <w:tabs>
              <w:tab w:val="left" w:pos="1320"/>
              <w:tab w:val="right" w:leader="dot" w:pos="8494"/>
            </w:tabs>
            <w:rPr>
              <w:rFonts w:cstheme="minorBidi"/>
              <w:noProof/>
              <w:szCs w:val="22"/>
            </w:rPr>
          </w:pPr>
          <w:r>
            <w:fldChar w:fldCharType="begin"/>
          </w:r>
          <w:r>
            <w:instrText xml:space="preserve"> HYPERLINK \l "_Toc506162204" </w:instrText>
          </w:r>
          <w:r>
            <w:fldChar w:fldCharType="separate"/>
          </w:r>
          <w:r w:rsidRPr="004E2E32" w:rsidR="00BD4213">
            <w:rPr>
              <w:rStyle w:val="Hipervnculo"/>
              <w:noProof/>
            </w:rPr>
            <w:t>9.2.3</w:t>
          </w:r>
          <w:r w:rsidR="00BD4213">
            <w:rPr>
              <w:rFonts w:cstheme="minorBidi"/>
              <w:noProof/>
              <w:szCs w:val="22"/>
            </w:rPr>
            <w:tab/>
          </w:r>
          <w:r w:rsidRPr="004E2E32" w:rsidR="00BD4213">
            <w:rPr>
              <w:rStyle w:val="Hipervnculo"/>
              <w:noProof/>
            </w:rPr>
            <w:t>Diagrama contextual</w:t>
          </w:r>
          <w:r w:rsidR="00BD4213">
            <w:rPr>
              <w:noProof/>
              <w:webHidden/>
            </w:rPr>
            <w:tab/>
          </w:r>
          <w:r w:rsidR="00BD4213">
            <w:rPr>
              <w:noProof/>
              <w:webHidden/>
            </w:rPr>
            <w:fldChar w:fldCharType="begin"/>
          </w:r>
          <w:r w:rsidR="00BD4213">
            <w:rPr>
              <w:noProof/>
              <w:webHidden/>
            </w:rPr>
            <w:instrText xml:space="preserve"> PAGEREF _Toc506162204 \h </w:instrText>
          </w:r>
          <w:r w:rsidR="00BD4213">
            <w:rPr>
              <w:noProof/>
              <w:webHidden/>
            </w:rPr>
          </w:r>
          <w:r w:rsidR="00BD4213">
            <w:rPr>
              <w:noProof/>
              <w:webHidden/>
            </w:rPr>
            <w:fldChar w:fldCharType="separate"/>
          </w:r>
          <w:ins w:author="Kilian Pérez González" w:date="2018-02-18T18:21:00Z" w:id="119">
            <w:r w:rsidR="00D76555">
              <w:rPr>
                <w:noProof/>
                <w:webHidden/>
              </w:rPr>
              <w:t>24</w:t>
            </w:r>
          </w:ins>
          <w:del w:author="Kilian Pérez González" w:date="2018-02-18T18:18:00Z" w:id="120">
            <w:r w:rsidDel="00D76555" w:rsidR="00BD4213">
              <w:rPr>
                <w:noProof/>
                <w:webHidden/>
              </w:rPr>
              <w:delText>24</w:delText>
            </w:r>
          </w:del>
          <w:r w:rsidR="00BD4213">
            <w:rPr>
              <w:noProof/>
              <w:webHidden/>
            </w:rPr>
            <w:fldChar w:fldCharType="end"/>
          </w:r>
          <w:r>
            <w:rPr>
              <w:noProof/>
            </w:rPr>
            <w:fldChar w:fldCharType="end"/>
          </w:r>
        </w:p>
        <w:p w:rsidR="00BD4213" w:rsidRDefault="003C6B33" w14:paraId="0383B3D0" w14:textId="1D77126F">
          <w:pPr>
            <w:pStyle w:val="TDC3"/>
            <w:tabs>
              <w:tab w:val="left" w:pos="1320"/>
              <w:tab w:val="right" w:leader="dot" w:pos="8494"/>
            </w:tabs>
            <w:rPr>
              <w:rFonts w:cstheme="minorBidi"/>
              <w:noProof/>
              <w:szCs w:val="22"/>
            </w:rPr>
          </w:pPr>
          <w:r>
            <w:fldChar w:fldCharType="begin"/>
          </w:r>
          <w:r>
            <w:instrText xml:space="preserve"> HYPERLINK \l "_Toc506162205" </w:instrText>
          </w:r>
          <w:r>
            <w:fldChar w:fldCharType="separate"/>
          </w:r>
          <w:r w:rsidRPr="004E2E32" w:rsidR="00BD4213">
            <w:rPr>
              <w:rStyle w:val="Hipervnculo"/>
              <w:noProof/>
            </w:rPr>
            <w:t>9.2.4</w:t>
          </w:r>
          <w:r w:rsidR="00BD4213">
            <w:rPr>
              <w:rFonts w:cstheme="minorBidi"/>
              <w:noProof/>
              <w:szCs w:val="22"/>
            </w:rPr>
            <w:tab/>
          </w:r>
          <w:r w:rsidRPr="004E2E32" w:rsidR="00BD4213">
            <w:rPr>
              <w:rStyle w:val="Hipervnculo"/>
              <w:noProof/>
            </w:rPr>
            <w:t>Justificación de las decisiones</w:t>
          </w:r>
          <w:r w:rsidR="00BD4213">
            <w:rPr>
              <w:noProof/>
              <w:webHidden/>
            </w:rPr>
            <w:tab/>
          </w:r>
          <w:r w:rsidR="00BD4213">
            <w:rPr>
              <w:noProof/>
              <w:webHidden/>
            </w:rPr>
            <w:fldChar w:fldCharType="begin"/>
          </w:r>
          <w:r w:rsidR="00BD4213">
            <w:rPr>
              <w:noProof/>
              <w:webHidden/>
            </w:rPr>
            <w:instrText xml:space="preserve"> PAGEREF _Toc506162205 \h </w:instrText>
          </w:r>
          <w:r w:rsidR="00BD4213">
            <w:rPr>
              <w:noProof/>
              <w:webHidden/>
            </w:rPr>
          </w:r>
          <w:r w:rsidR="00BD4213">
            <w:rPr>
              <w:noProof/>
              <w:webHidden/>
            </w:rPr>
            <w:fldChar w:fldCharType="separate"/>
          </w:r>
          <w:ins w:author="Kilian Pérez González" w:date="2018-02-18T18:21:00Z" w:id="121">
            <w:r w:rsidR="00D76555">
              <w:rPr>
                <w:noProof/>
                <w:webHidden/>
              </w:rPr>
              <w:t>24</w:t>
            </w:r>
          </w:ins>
          <w:del w:author="Kilian Pérez González" w:date="2018-02-18T18:18:00Z" w:id="122">
            <w:r w:rsidDel="00D76555" w:rsidR="00BD4213">
              <w:rPr>
                <w:noProof/>
                <w:webHidden/>
              </w:rPr>
              <w:delText>24</w:delText>
            </w:r>
          </w:del>
          <w:r w:rsidR="00BD4213">
            <w:rPr>
              <w:noProof/>
              <w:webHidden/>
            </w:rPr>
            <w:fldChar w:fldCharType="end"/>
          </w:r>
          <w:r>
            <w:rPr>
              <w:noProof/>
            </w:rPr>
            <w:fldChar w:fldCharType="end"/>
          </w:r>
        </w:p>
        <w:p w:rsidR="00BD4213" w:rsidRDefault="003C6B33" w14:paraId="6E95EEE1" w14:textId="0055C584">
          <w:pPr>
            <w:pStyle w:val="TDC2"/>
            <w:tabs>
              <w:tab w:val="left" w:pos="880"/>
              <w:tab w:val="right" w:leader="dot" w:pos="8494"/>
            </w:tabs>
            <w:rPr>
              <w:rFonts w:cstheme="minorBidi"/>
              <w:noProof/>
              <w:szCs w:val="22"/>
            </w:rPr>
          </w:pPr>
          <w:r>
            <w:fldChar w:fldCharType="begin"/>
          </w:r>
          <w:r>
            <w:instrText xml:space="preserve"> HYPERLINK \l "_Toc506162206" </w:instrText>
          </w:r>
          <w:r>
            <w:fldChar w:fldCharType="separate"/>
          </w:r>
          <w:r w:rsidRPr="004E2E32" w:rsidR="00BD4213">
            <w:rPr>
              <w:rStyle w:val="Hipervnculo"/>
              <w:noProof/>
            </w:rPr>
            <w:t>9.3</w:t>
          </w:r>
          <w:r w:rsidR="00BD4213">
            <w:rPr>
              <w:rFonts w:cstheme="minorBidi"/>
              <w:noProof/>
              <w:szCs w:val="22"/>
            </w:rPr>
            <w:tab/>
          </w:r>
          <w:r w:rsidRPr="004E2E32" w:rsidR="00BD4213">
            <w:rPr>
              <w:rStyle w:val="Hipervnculo"/>
              <w:noProof/>
            </w:rPr>
            <w:t>Agents</w:t>
          </w:r>
          <w:r w:rsidR="00BD4213">
            <w:rPr>
              <w:noProof/>
              <w:webHidden/>
            </w:rPr>
            <w:tab/>
          </w:r>
          <w:r w:rsidR="00BD4213">
            <w:rPr>
              <w:noProof/>
              <w:webHidden/>
            </w:rPr>
            <w:fldChar w:fldCharType="begin"/>
          </w:r>
          <w:r w:rsidR="00BD4213">
            <w:rPr>
              <w:noProof/>
              <w:webHidden/>
            </w:rPr>
            <w:instrText xml:space="preserve"> PAGEREF _Toc506162206 \h </w:instrText>
          </w:r>
          <w:r w:rsidR="00BD4213">
            <w:rPr>
              <w:noProof/>
              <w:webHidden/>
            </w:rPr>
          </w:r>
          <w:r w:rsidR="00BD4213">
            <w:rPr>
              <w:noProof/>
              <w:webHidden/>
            </w:rPr>
            <w:fldChar w:fldCharType="separate"/>
          </w:r>
          <w:ins w:author="Kilian Pérez González" w:date="2018-02-18T18:21:00Z" w:id="123">
            <w:r w:rsidR="00D76555">
              <w:rPr>
                <w:noProof/>
                <w:webHidden/>
              </w:rPr>
              <w:t>25</w:t>
            </w:r>
          </w:ins>
          <w:del w:author="Kilian Pérez González" w:date="2018-02-18T18:18:00Z" w:id="124">
            <w:r w:rsidDel="00D76555" w:rsidR="00BD4213">
              <w:rPr>
                <w:noProof/>
                <w:webHidden/>
              </w:rPr>
              <w:delText>25</w:delText>
            </w:r>
          </w:del>
          <w:r w:rsidR="00BD4213">
            <w:rPr>
              <w:noProof/>
              <w:webHidden/>
            </w:rPr>
            <w:fldChar w:fldCharType="end"/>
          </w:r>
          <w:r>
            <w:rPr>
              <w:noProof/>
            </w:rPr>
            <w:fldChar w:fldCharType="end"/>
          </w:r>
        </w:p>
        <w:p w:rsidR="00BD4213" w:rsidRDefault="003C6B33" w14:paraId="08FA100C" w14:textId="366392AF">
          <w:pPr>
            <w:pStyle w:val="TDC3"/>
            <w:tabs>
              <w:tab w:val="left" w:pos="1320"/>
              <w:tab w:val="right" w:leader="dot" w:pos="8494"/>
            </w:tabs>
            <w:rPr>
              <w:rFonts w:cstheme="minorBidi"/>
              <w:noProof/>
              <w:szCs w:val="22"/>
            </w:rPr>
          </w:pPr>
          <w:r>
            <w:fldChar w:fldCharType="begin"/>
          </w:r>
          <w:r>
            <w:instrText xml:space="preserve"> HYPERLINK \l "_Toc506162207" </w:instrText>
          </w:r>
          <w:r>
            <w:fldChar w:fldCharType="separate"/>
          </w:r>
          <w:r w:rsidRPr="004E2E32" w:rsidR="00BD4213">
            <w:rPr>
              <w:rStyle w:val="Hipervnculo"/>
              <w:noProof/>
            </w:rPr>
            <w:t>9.3.1</w:t>
          </w:r>
          <w:r w:rsidR="00BD4213">
            <w:rPr>
              <w:rFonts w:cstheme="minorBidi"/>
              <w:noProof/>
              <w:szCs w:val="22"/>
            </w:rPr>
            <w:tab/>
          </w:r>
          <w:r w:rsidRPr="004E2E32" w:rsidR="00BD4213">
            <w:rPr>
              <w:rStyle w:val="Hipervnculo"/>
              <w:noProof/>
            </w:rPr>
            <w:t>Presentación principal</w:t>
          </w:r>
          <w:r w:rsidR="00BD4213">
            <w:rPr>
              <w:noProof/>
              <w:webHidden/>
            </w:rPr>
            <w:tab/>
          </w:r>
          <w:r w:rsidR="00BD4213">
            <w:rPr>
              <w:noProof/>
              <w:webHidden/>
            </w:rPr>
            <w:fldChar w:fldCharType="begin"/>
          </w:r>
          <w:r w:rsidR="00BD4213">
            <w:rPr>
              <w:noProof/>
              <w:webHidden/>
            </w:rPr>
            <w:instrText xml:space="preserve"> PAGEREF _Toc506162207 \h </w:instrText>
          </w:r>
          <w:r w:rsidR="00BD4213">
            <w:rPr>
              <w:noProof/>
              <w:webHidden/>
            </w:rPr>
          </w:r>
          <w:r w:rsidR="00BD4213">
            <w:rPr>
              <w:noProof/>
              <w:webHidden/>
            </w:rPr>
            <w:fldChar w:fldCharType="separate"/>
          </w:r>
          <w:ins w:author="Kilian Pérez González" w:date="2018-02-18T18:21:00Z" w:id="125">
            <w:r w:rsidR="00D76555">
              <w:rPr>
                <w:noProof/>
                <w:webHidden/>
              </w:rPr>
              <w:t>25</w:t>
            </w:r>
          </w:ins>
          <w:del w:author="Kilian Pérez González" w:date="2018-02-18T18:18:00Z" w:id="126">
            <w:r w:rsidDel="00D76555" w:rsidR="00BD4213">
              <w:rPr>
                <w:noProof/>
                <w:webHidden/>
              </w:rPr>
              <w:delText>25</w:delText>
            </w:r>
          </w:del>
          <w:r w:rsidR="00BD4213">
            <w:rPr>
              <w:noProof/>
              <w:webHidden/>
            </w:rPr>
            <w:fldChar w:fldCharType="end"/>
          </w:r>
          <w:r>
            <w:rPr>
              <w:noProof/>
            </w:rPr>
            <w:fldChar w:fldCharType="end"/>
          </w:r>
        </w:p>
        <w:p w:rsidR="00BD4213" w:rsidRDefault="003C6B33" w14:paraId="7C465BD2" w14:textId="53392626">
          <w:pPr>
            <w:pStyle w:val="TDC3"/>
            <w:tabs>
              <w:tab w:val="left" w:pos="1320"/>
              <w:tab w:val="right" w:leader="dot" w:pos="8494"/>
            </w:tabs>
            <w:rPr>
              <w:rFonts w:cstheme="minorBidi"/>
              <w:noProof/>
              <w:szCs w:val="22"/>
            </w:rPr>
          </w:pPr>
          <w:r>
            <w:fldChar w:fldCharType="begin"/>
          </w:r>
          <w:r>
            <w:instrText xml:space="preserve"> HYPERLINK \l "_Toc506162208" </w:instrText>
          </w:r>
          <w:r>
            <w:fldChar w:fldCharType="separate"/>
          </w:r>
          <w:r w:rsidRPr="004E2E32" w:rsidR="00BD4213">
            <w:rPr>
              <w:rStyle w:val="Hipervnculo"/>
              <w:noProof/>
            </w:rPr>
            <w:t>9.3.2</w:t>
          </w:r>
          <w:r w:rsidR="00BD4213">
            <w:rPr>
              <w:rFonts w:cstheme="minorBidi"/>
              <w:noProof/>
              <w:szCs w:val="22"/>
            </w:rPr>
            <w:tab/>
          </w:r>
          <w:r w:rsidRPr="004E2E32" w:rsidR="00BD4213">
            <w:rPr>
              <w:rStyle w:val="Hipervnculo"/>
              <w:noProof/>
            </w:rPr>
            <w:t>Catálogo de elementos</w:t>
          </w:r>
          <w:r w:rsidR="00BD4213">
            <w:rPr>
              <w:noProof/>
              <w:webHidden/>
            </w:rPr>
            <w:tab/>
          </w:r>
          <w:r w:rsidR="00BD4213">
            <w:rPr>
              <w:noProof/>
              <w:webHidden/>
            </w:rPr>
            <w:fldChar w:fldCharType="begin"/>
          </w:r>
          <w:r w:rsidR="00BD4213">
            <w:rPr>
              <w:noProof/>
              <w:webHidden/>
            </w:rPr>
            <w:instrText xml:space="preserve"> PAGEREF _Toc506162208 \h </w:instrText>
          </w:r>
          <w:r w:rsidR="00BD4213">
            <w:rPr>
              <w:noProof/>
              <w:webHidden/>
            </w:rPr>
          </w:r>
          <w:r w:rsidR="00BD4213">
            <w:rPr>
              <w:noProof/>
              <w:webHidden/>
            </w:rPr>
            <w:fldChar w:fldCharType="separate"/>
          </w:r>
          <w:ins w:author="Kilian Pérez González" w:date="2018-02-18T18:21:00Z" w:id="127">
            <w:r w:rsidR="00D76555">
              <w:rPr>
                <w:noProof/>
                <w:webHidden/>
              </w:rPr>
              <w:t>25</w:t>
            </w:r>
          </w:ins>
          <w:del w:author="Kilian Pérez González" w:date="2018-02-18T18:18:00Z" w:id="128">
            <w:r w:rsidDel="00D76555" w:rsidR="00BD4213">
              <w:rPr>
                <w:noProof/>
                <w:webHidden/>
              </w:rPr>
              <w:delText>25</w:delText>
            </w:r>
          </w:del>
          <w:r w:rsidR="00BD4213">
            <w:rPr>
              <w:noProof/>
              <w:webHidden/>
            </w:rPr>
            <w:fldChar w:fldCharType="end"/>
          </w:r>
          <w:r>
            <w:rPr>
              <w:noProof/>
            </w:rPr>
            <w:fldChar w:fldCharType="end"/>
          </w:r>
        </w:p>
        <w:p w:rsidR="00BD4213" w:rsidRDefault="003C6B33" w14:paraId="323D81B9" w14:textId="7ED2955D">
          <w:pPr>
            <w:pStyle w:val="TDC3"/>
            <w:tabs>
              <w:tab w:val="left" w:pos="1320"/>
              <w:tab w:val="right" w:leader="dot" w:pos="8494"/>
            </w:tabs>
            <w:rPr>
              <w:rFonts w:cstheme="minorBidi"/>
              <w:noProof/>
              <w:szCs w:val="22"/>
            </w:rPr>
          </w:pPr>
          <w:r>
            <w:fldChar w:fldCharType="begin"/>
          </w:r>
          <w:r>
            <w:instrText xml:space="preserve"> HYPERLINK \l "_Toc506162209" </w:instrText>
          </w:r>
          <w:r>
            <w:fldChar w:fldCharType="separate"/>
          </w:r>
          <w:r w:rsidRPr="004E2E32" w:rsidR="00BD4213">
            <w:rPr>
              <w:rStyle w:val="Hipervnculo"/>
              <w:noProof/>
            </w:rPr>
            <w:t>9.3.3</w:t>
          </w:r>
          <w:r w:rsidR="00BD4213">
            <w:rPr>
              <w:rFonts w:cstheme="minorBidi"/>
              <w:noProof/>
              <w:szCs w:val="22"/>
            </w:rPr>
            <w:tab/>
          </w:r>
          <w:r w:rsidRPr="004E2E32" w:rsidR="00BD4213">
            <w:rPr>
              <w:rStyle w:val="Hipervnculo"/>
              <w:noProof/>
            </w:rPr>
            <w:t>Diagrama contextual</w:t>
          </w:r>
          <w:r w:rsidR="00BD4213">
            <w:rPr>
              <w:noProof/>
              <w:webHidden/>
            </w:rPr>
            <w:tab/>
          </w:r>
          <w:r w:rsidR="00BD4213">
            <w:rPr>
              <w:noProof/>
              <w:webHidden/>
            </w:rPr>
            <w:fldChar w:fldCharType="begin"/>
          </w:r>
          <w:r w:rsidR="00BD4213">
            <w:rPr>
              <w:noProof/>
              <w:webHidden/>
            </w:rPr>
            <w:instrText xml:space="preserve"> PAGEREF _Toc506162209 \h </w:instrText>
          </w:r>
          <w:r w:rsidR="00BD4213">
            <w:rPr>
              <w:noProof/>
              <w:webHidden/>
            </w:rPr>
          </w:r>
          <w:r w:rsidR="00BD4213">
            <w:rPr>
              <w:noProof/>
              <w:webHidden/>
            </w:rPr>
            <w:fldChar w:fldCharType="separate"/>
          </w:r>
          <w:ins w:author="Kilian Pérez González" w:date="2018-02-18T18:21:00Z" w:id="129">
            <w:r w:rsidR="00D76555">
              <w:rPr>
                <w:noProof/>
                <w:webHidden/>
              </w:rPr>
              <w:t>27</w:t>
            </w:r>
          </w:ins>
          <w:del w:author="Kilian Pérez González" w:date="2018-02-18T18:18:00Z" w:id="130">
            <w:r w:rsidDel="00D76555" w:rsidR="00BD4213">
              <w:rPr>
                <w:noProof/>
                <w:webHidden/>
              </w:rPr>
              <w:delText>27</w:delText>
            </w:r>
          </w:del>
          <w:r w:rsidR="00BD4213">
            <w:rPr>
              <w:noProof/>
              <w:webHidden/>
            </w:rPr>
            <w:fldChar w:fldCharType="end"/>
          </w:r>
          <w:r>
            <w:rPr>
              <w:noProof/>
            </w:rPr>
            <w:fldChar w:fldCharType="end"/>
          </w:r>
        </w:p>
        <w:p w:rsidR="00BD4213" w:rsidRDefault="003C6B33" w14:paraId="7CA6688D" w14:textId="7F9281CD">
          <w:pPr>
            <w:pStyle w:val="TDC3"/>
            <w:tabs>
              <w:tab w:val="left" w:pos="1320"/>
              <w:tab w:val="right" w:leader="dot" w:pos="8494"/>
            </w:tabs>
            <w:rPr>
              <w:rFonts w:cstheme="minorBidi"/>
              <w:noProof/>
              <w:szCs w:val="22"/>
            </w:rPr>
          </w:pPr>
          <w:r>
            <w:fldChar w:fldCharType="begin"/>
          </w:r>
          <w:r>
            <w:instrText xml:space="preserve"> HYPERLINK \l "_Toc506162210" </w:instrText>
          </w:r>
          <w:r>
            <w:fldChar w:fldCharType="separate"/>
          </w:r>
          <w:r w:rsidRPr="004E2E32" w:rsidR="00BD4213">
            <w:rPr>
              <w:rStyle w:val="Hipervnculo"/>
              <w:noProof/>
            </w:rPr>
            <w:t>9.3.4</w:t>
          </w:r>
          <w:r w:rsidR="00BD4213">
            <w:rPr>
              <w:rFonts w:cstheme="minorBidi"/>
              <w:noProof/>
              <w:szCs w:val="22"/>
            </w:rPr>
            <w:tab/>
          </w:r>
          <w:r w:rsidRPr="004E2E32" w:rsidR="00BD4213">
            <w:rPr>
              <w:rStyle w:val="Hipervnculo"/>
              <w:noProof/>
            </w:rPr>
            <w:t>Justificación de las decisiones</w:t>
          </w:r>
          <w:r w:rsidR="00BD4213">
            <w:rPr>
              <w:noProof/>
              <w:webHidden/>
            </w:rPr>
            <w:tab/>
          </w:r>
          <w:r w:rsidR="00BD4213">
            <w:rPr>
              <w:noProof/>
              <w:webHidden/>
            </w:rPr>
            <w:fldChar w:fldCharType="begin"/>
          </w:r>
          <w:r w:rsidR="00BD4213">
            <w:rPr>
              <w:noProof/>
              <w:webHidden/>
            </w:rPr>
            <w:instrText xml:space="preserve"> PAGEREF _Toc506162210 \h </w:instrText>
          </w:r>
          <w:r w:rsidR="00BD4213">
            <w:rPr>
              <w:noProof/>
              <w:webHidden/>
            </w:rPr>
          </w:r>
          <w:r w:rsidR="00BD4213">
            <w:rPr>
              <w:noProof/>
              <w:webHidden/>
            </w:rPr>
            <w:fldChar w:fldCharType="separate"/>
          </w:r>
          <w:ins w:author="Kilian Pérez González" w:date="2018-02-18T18:21:00Z" w:id="131">
            <w:r w:rsidR="00D76555">
              <w:rPr>
                <w:noProof/>
                <w:webHidden/>
              </w:rPr>
              <w:t>27</w:t>
            </w:r>
          </w:ins>
          <w:del w:author="Kilian Pérez González" w:date="2018-02-18T18:18:00Z" w:id="132">
            <w:r w:rsidDel="00D76555" w:rsidR="00BD4213">
              <w:rPr>
                <w:noProof/>
                <w:webHidden/>
              </w:rPr>
              <w:delText>27</w:delText>
            </w:r>
          </w:del>
          <w:r w:rsidR="00BD4213">
            <w:rPr>
              <w:noProof/>
              <w:webHidden/>
            </w:rPr>
            <w:fldChar w:fldCharType="end"/>
          </w:r>
          <w:r>
            <w:rPr>
              <w:noProof/>
            </w:rPr>
            <w:fldChar w:fldCharType="end"/>
          </w:r>
        </w:p>
        <w:p w:rsidR="00BD4213" w:rsidRDefault="003C6B33" w14:paraId="1705DAF7" w14:textId="18A7CAEC">
          <w:pPr>
            <w:pStyle w:val="TDC2"/>
            <w:tabs>
              <w:tab w:val="left" w:pos="880"/>
              <w:tab w:val="right" w:leader="dot" w:pos="8494"/>
            </w:tabs>
            <w:rPr>
              <w:rFonts w:cstheme="minorBidi"/>
              <w:noProof/>
              <w:szCs w:val="22"/>
            </w:rPr>
          </w:pPr>
          <w:r>
            <w:fldChar w:fldCharType="begin"/>
          </w:r>
          <w:r>
            <w:instrText xml:space="preserve"> HYPERLINK \l "_Toc506162211" </w:instrText>
          </w:r>
          <w:r>
            <w:fldChar w:fldCharType="separate"/>
          </w:r>
          <w:r w:rsidRPr="004E2E32" w:rsidR="00BD4213">
            <w:rPr>
              <w:rStyle w:val="Hipervnculo"/>
              <w:noProof/>
            </w:rPr>
            <w:t>9.4</w:t>
          </w:r>
          <w:r w:rsidR="00BD4213">
            <w:rPr>
              <w:rFonts w:cstheme="minorBidi"/>
              <w:noProof/>
              <w:szCs w:val="22"/>
            </w:rPr>
            <w:tab/>
          </w:r>
          <w:r w:rsidRPr="004E2E32" w:rsidR="00BD4213">
            <w:rPr>
              <w:rStyle w:val="Hipervnculo"/>
              <w:noProof/>
            </w:rPr>
            <w:t>Vista de Paquetes</w:t>
          </w:r>
          <w:r w:rsidR="00BD4213">
            <w:rPr>
              <w:noProof/>
              <w:webHidden/>
            </w:rPr>
            <w:tab/>
          </w:r>
          <w:r w:rsidR="00BD4213">
            <w:rPr>
              <w:noProof/>
              <w:webHidden/>
            </w:rPr>
            <w:fldChar w:fldCharType="begin"/>
          </w:r>
          <w:r w:rsidR="00BD4213">
            <w:rPr>
              <w:noProof/>
              <w:webHidden/>
            </w:rPr>
            <w:instrText xml:space="preserve"> PAGEREF _Toc506162211 \h </w:instrText>
          </w:r>
          <w:r w:rsidR="00BD4213">
            <w:rPr>
              <w:noProof/>
              <w:webHidden/>
            </w:rPr>
          </w:r>
          <w:r w:rsidR="00BD4213">
            <w:rPr>
              <w:noProof/>
              <w:webHidden/>
            </w:rPr>
            <w:fldChar w:fldCharType="separate"/>
          </w:r>
          <w:ins w:author="Kilian Pérez González" w:date="2018-02-18T18:21:00Z" w:id="133">
            <w:r w:rsidR="00D76555">
              <w:rPr>
                <w:noProof/>
                <w:webHidden/>
              </w:rPr>
              <w:t>28</w:t>
            </w:r>
          </w:ins>
          <w:del w:author="Kilian Pérez González" w:date="2018-02-18T18:18:00Z" w:id="134">
            <w:r w:rsidDel="00D76555" w:rsidR="00BD4213">
              <w:rPr>
                <w:noProof/>
                <w:webHidden/>
              </w:rPr>
              <w:delText>28</w:delText>
            </w:r>
          </w:del>
          <w:r w:rsidR="00BD4213">
            <w:rPr>
              <w:noProof/>
              <w:webHidden/>
            </w:rPr>
            <w:fldChar w:fldCharType="end"/>
          </w:r>
          <w:r>
            <w:rPr>
              <w:noProof/>
            </w:rPr>
            <w:fldChar w:fldCharType="end"/>
          </w:r>
        </w:p>
        <w:p w:rsidR="00BD4213" w:rsidRDefault="003C6B33" w14:paraId="56AE0561" w14:textId="5132E0D5">
          <w:pPr>
            <w:pStyle w:val="TDC3"/>
            <w:tabs>
              <w:tab w:val="left" w:pos="1320"/>
              <w:tab w:val="right" w:leader="dot" w:pos="8494"/>
            </w:tabs>
            <w:rPr>
              <w:rFonts w:cstheme="minorBidi"/>
              <w:noProof/>
              <w:szCs w:val="22"/>
            </w:rPr>
          </w:pPr>
          <w:r>
            <w:lastRenderedPageBreak/>
            <w:fldChar w:fldCharType="begin"/>
          </w:r>
          <w:r>
            <w:instrText xml:space="preserve"> HYPERLINK \l "_Toc506162212" </w:instrText>
          </w:r>
          <w:r>
            <w:fldChar w:fldCharType="separate"/>
          </w:r>
          <w:r w:rsidRPr="004E2E32" w:rsidR="00BD4213">
            <w:rPr>
              <w:rStyle w:val="Hipervnculo"/>
              <w:noProof/>
            </w:rPr>
            <w:t>9.4.1</w:t>
          </w:r>
          <w:r w:rsidR="00BD4213">
            <w:rPr>
              <w:rFonts w:cstheme="minorBidi"/>
              <w:noProof/>
              <w:szCs w:val="22"/>
            </w:rPr>
            <w:tab/>
          </w:r>
          <w:r w:rsidRPr="004E2E32" w:rsidR="00BD4213">
            <w:rPr>
              <w:rStyle w:val="Hipervnculo"/>
              <w:noProof/>
            </w:rPr>
            <w:t>Presentación principal</w:t>
          </w:r>
          <w:r w:rsidR="00BD4213">
            <w:rPr>
              <w:noProof/>
              <w:webHidden/>
            </w:rPr>
            <w:tab/>
          </w:r>
          <w:r w:rsidR="00BD4213">
            <w:rPr>
              <w:noProof/>
              <w:webHidden/>
            </w:rPr>
            <w:fldChar w:fldCharType="begin"/>
          </w:r>
          <w:r w:rsidR="00BD4213">
            <w:rPr>
              <w:noProof/>
              <w:webHidden/>
            </w:rPr>
            <w:instrText xml:space="preserve"> PAGEREF _Toc506162212 \h </w:instrText>
          </w:r>
          <w:r w:rsidR="00BD4213">
            <w:rPr>
              <w:noProof/>
              <w:webHidden/>
            </w:rPr>
          </w:r>
          <w:r w:rsidR="00BD4213">
            <w:rPr>
              <w:noProof/>
              <w:webHidden/>
            </w:rPr>
            <w:fldChar w:fldCharType="separate"/>
          </w:r>
          <w:ins w:author="Kilian Pérez González" w:date="2018-02-18T18:21:00Z" w:id="135">
            <w:r w:rsidR="00D76555">
              <w:rPr>
                <w:noProof/>
                <w:webHidden/>
              </w:rPr>
              <w:t>28</w:t>
            </w:r>
          </w:ins>
          <w:del w:author="Kilian Pérez González" w:date="2018-02-18T18:18:00Z" w:id="136">
            <w:r w:rsidDel="00D76555" w:rsidR="00BD4213">
              <w:rPr>
                <w:noProof/>
                <w:webHidden/>
              </w:rPr>
              <w:delText>28</w:delText>
            </w:r>
          </w:del>
          <w:r w:rsidR="00BD4213">
            <w:rPr>
              <w:noProof/>
              <w:webHidden/>
            </w:rPr>
            <w:fldChar w:fldCharType="end"/>
          </w:r>
          <w:r>
            <w:rPr>
              <w:noProof/>
            </w:rPr>
            <w:fldChar w:fldCharType="end"/>
          </w:r>
        </w:p>
        <w:p w:rsidR="00BD4213" w:rsidRDefault="003C6B33" w14:paraId="6D11374C" w14:textId="2DB520BE">
          <w:pPr>
            <w:pStyle w:val="TDC3"/>
            <w:tabs>
              <w:tab w:val="left" w:pos="1320"/>
              <w:tab w:val="right" w:leader="dot" w:pos="8494"/>
            </w:tabs>
            <w:rPr>
              <w:rFonts w:cstheme="minorBidi"/>
              <w:noProof/>
              <w:szCs w:val="22"/>
            </w:rPr>
          </w:pPr>
          <w:r>
            <w:fldChar w:fldCharType="begin"/>
          </w:r>
          <w:r>
            <w:instrText xml:space="preserve"> HYPERLINK \l "_Toc506162213" </w:instrText>
          </w:r>
          <w:r>
            <w:fldChar w:fldCharType="separate"/>
          </w:r>
          <w:r w:rsidRPr="004E2E32" w:rsidR="00BD4213">
            <w:rPr>
              <w:rStyle w:val="Hipervnculo"/>
              <w:noProof/>
            </w:rPr>
            <w:t>9.4.2</w:t>
          </w:r>
          <w:r w:rsidR="00BD4213">
            <w:rPr>
              <w:rFonts w:cstheme="minorBidi"/>
              <w:noProof/>
              <w:szCs w:val="22"/>
            </w:rPr>
            <w:tab/>
          </w:r>
          <w:r w:rsidRPr="004E2E32" w:rsidR="00BD4213">
            <w:rPr>
              <w:rStyle w:val="Hipervnculo"/>
              <w:noProof/>
            </w:rPr>
            <w:t>Catálogo de elementos</w:t>
          </w:r>
          <w:r w:rsidR="00BD4213">
            <w:rPr>
              <w:noProof/>
              <w:webHidden/>
            </w:rPr>
            <w:tab/>
          </w:r>
          <w:r w:rsidR="00BD4213">
            <w:rPr>
              <w:noProof/>
              <w:webHidden/>
            </w:rPr>
            <w:fldChar w:fldCharType="begin"/>
          </w:r>
          <w:r w:rsidR="00BD4213">
            <w:rPr>
              <w:noProof/>
              <w:webHidden/>
            </w:rPr>
            <w:instrText xml:space="preserve"> PAGEREF _Toc506162213 \h </w:instrText>
          </w:r>
          <w:r w:rsidR="00BD4213">
            <w:rPr>
              <w:noProof/>
              <w:webHidden/>
            </w:rPr>
          </w:r>
          <w:r w:rsidR="00BD4213">
            <w:rPr>
              <w:noProof/>
              <w:webHidden/>
            </w:rPr>
            <w:fldChar w:fldCharType="separate"/>
          </w:r>
          <w:ins w:author="Kilian Pérez González" w:date="2018-02-18T18:21:00Z" w:id="137">
            <w:r w:rsidR="00D76555">
              <w:rPr>
                <w:noProof/>
                <w:webHidden/>
              </w:rPr>
              <w:t>28</w:t>
            </w:r>
          </w:ins>
          <w:del w:author="Kilian Pérez González" w:date="2018-02-18T18:18:00Z" w:id="138">
            <w:r w:rsidDel="00D76555" w:rsidR="00BD4213">
              <w:rPr>
                <w:noProof/>
                <w:webHidden/>
              </w:rPr>
              <w:delText>28</w:delText>
            </w:r>
          </w:del>
          <w:r w:rsidR="00BD4213">
            <w:rPr>
              <w:noProof/>
              <w:webHidden/>
            </w:rPr>
            <w:fldChar w:fldCharType="end"/>
          </w:r>
          <w:r>
            <w:rPr>
              <w:noProof/>
            </w:rPr>
            <w:fldChar w:fldCharType="end"/>
          </w:r>
        </w:p>
        <w:p w:rsidR="00BD4213" w:rsidRDefault="003C6B33" w14:paraId="48834F60" w14:textId="7A94D95C">
          <w:pPr>
            <w:pStyle w:val="TDC3"/>
            <w:tabs>
              <w:tab w:val="left" w:pos="1320"/>
              <w:tab w:val="right" w:leader="dot" w:pos="8494"/>
            </w:tabs>
            <w:rPr>
              <w:rFonts w:cstheme="minorBidi"/>
              <w:noProof/>
              <w:szCs w:val="22"/>
            </w:rPr>
          </w:pPr>
          <w:r>
            <w:fldChar w:fldCharType="begin"/>
          </w:r>
          <w:r>
            <w:instrText xml:space="preserve"> HYPERLINK \l "_Toc506162214" </w:instrText>
          </w:r>
          <w:r>
            <w:fldChar w:fldCharType="separate"/>
          </w:r>
          <w:r w:rsidRPr="004E2E32" w:rsidR="00BD4213">
            <w:rPr>
              <w:rStyle w:val="Hipervnculo"/>
              <w:noProof/>
            </w:rPr>
            <w:t>9.4.3</w:t>
          </w:r>
          <w:r w:rsidR="00BD4213">
            <w:rPr>
              <w:rFonts w:cstheme="minorBidi"/>
              <w:noProof/>
              <w:szCs w:val="22"/>
            </w:rPr>
            <w:tab/>
          </w:r>
          <w:r w:rsidRPr="004E2E32" w:rsidR="00BD4213">
            <w:rPr>
              <w:rStyle w:val="Hipervnculo"/>
              <w:noProof/>
            </w:rPr>
            <w:t>Diagrama contextual</w:t>
          </w:r>
          <w:r w:rsidR="00BD4213">
            <w:rPr>
              <w:noProof/>
              <w:webHidden/>
            </w:rPr>
            <w:tab/>
          </w:r>
          <w:r w:rsidR="00BD4213">
            <w:rPr>
              <w:noProof/>
              <w:webHidden/>
            </w:rPr>
            <w:fldChar w:fldCharType="begin"/>
          </w:r>
          <w:r w:rsidR="00BD4213">
            <w:rPr>
              <w:noProof/>
              <w:webHidden/>
            </w:rPr>
            <w:instrText xml:space="preserve"> PAGEREF _Toc506162214 \h </w:instrText>
          </w:r>
          <w:r w:rsidR="00BD4213">
            <w:rPr>
              <w:noProof/>
              <w:webHidden/>
            </w:rPr>
          </w:r>
          <w:r w:rsidR="00BD4213">
            <w:rPr>
              <w:noProof/>
              <w:webHidden/>
            </w:rPr>
            <w:fldChar w:fldCharType="separate"/>
          </w:r>
          <w:ins w:author="Kilian Pérez González" w:date="2018-02-18T18:21:00Z" w:id="139">
            <w:r w:rsidR="00D76555">
              <w:rPr>
                <w:noProof/>
                <w:webHidden/>
              </w:rPr>
              <w:t>28</w:t>
            </w:r>
          </w:ins>
          <w:del w:author="Kilian Pérez González" w:date="2018-02-18T18:18:00Z" w:id="140">
            <w:r w:rsidDel="00D76555" w:rsidR="00BD4213">
              <w:rPr>
                <w:noProof/>
                <w:webHidden/>
              </w:rPr>
              <w:delText>28</w:delText>
            </w:r>
          </w:del>
          <w:r w:rsidR="00BD4213">
            <w:rPr>
              <w:noProof/>
              <w:webHidden/>
            </w:rPr>
            <w:fldChar w:fldCharType="end"/>
          </w:r>
          <w:r>
            <w:rPr>
              <w:noProof/>
            </w:rPr>
            <w:fldChar w:fldCharType="end"/>
          </w:r>
        </w:p>
        <w:p w:rsidR="00BD4213" w:rsidRDefault="003C6B33" w14:paraId="7088FDF3" w14:textId="010316E3">
          <w:pPr>
            <w:pStyle w:val="TDC3"/>
            <w:tabs>
              <w:tab w:val="left" w:pos="1320"/>
              <w:tab w:val="right" w:leader="dot" w:pos="8494"/>
            </w:tabs>
            <w:rPr>
              <w:rFonts w:cstheme="minorBidi"/>
              <w:noProof/>
              <w:szCs w:val="22"/>
            </w:rPr>
          </w:pPr>
          <w:r>
            <w:fldChar w:fldCharType="begin"/>
          </w:r>
          <w:r>
            <w:instrText xml:space="preserve"> HYPERLINK \l "_Toc506162215" </w:instrText>
          </w:r>
          <w:r>
            <w:fldChar w:fldCharType="separate"/>
          </w:r>
          <w:r w:rsidRPr="004E2E32" w:rsidR="00BD4213">
            <w:rPr>
              <w:rStyle w:val="Hipervnculo"/>
              <w:noProof/>
            </w:rPr>
            <w:t>9.4.4</w:t>
          </w:r>
          <w:r w:rsidR="00BD4213">
            <w:rPr>
              <w:rFonts w:cstheme="minorBidi"/>
              <w:noProof/>
              <w:szCs w:val="22"/>
            </w:rPr>
            <w:tab/>
          </w:r>
          <w:r w:rsidRPr="004E2E32" w:rsidR="00BD4213">
            <w:rPr>
              <w:rStyle w:val="Hipervnculo"/>
              <w:noProof/>
            </w:rPr>
            <w:t>Justificación de las decisiones</w:t>
          </w:r>
          <w:r w:rsidR="00BD4213">
            <w:rPr>
              <w:noProof/>
              <w:webHidden/>
            </w:rPr>
            <w:tab/>
          </w:r>
          <w:r w:rsidR="00BD4213">
            <w:rPr>
              <w:noProof/>
              <w:webHidden/>
            </w:rPr>
            <w:fldChar w:fldCharType="begin"/>
          </w:r>
          <w:r w:rsidR="00BD4213">
            <w:rPr>
              <w:noProof/>
              <w:webHidden/>
            </w:rPr>
            <w:instrText xml:space="preserve"> PAGEREF _Toc506162215 \h </w:instrText>
          </w:r>
          <w:r w:rsidR="00BD4213">
            <w:rPr>
              <w:noProof/>
              <w:webHidden/>
            </w:rPr>
          </w:r>
          <w:r w:rsidR="00BD4213">
            <w:rPr>
              <w:noProof/>
              <w:webHidden/>
            </w:rPr>
            <w:fldChar w:fldCharType="separate"/>
          </w:r>
          <w:ins w:author="Kilian Pérez González" w:date="2018-02-18T18:21:00Z" w:id="141">
            <w:r w:rsidR="00D76555">
              <w:rPr>
                <w:noProof/>
                <w:webHidden/>
              </w:rPr>
              <w:t>28</w:t>
            </w:r>
          </w:ins>
          <w:del w:author="Kilian Pérez González" w:date="2018-02-18T18:18:00Z" w:id="142">
            <w:r w:rsidDel="00D76555" w:rsidR="00BD4213">
              <w:rPr>
                <w:noProof/>
                <w:webHidden/>
              </w:rPr>
              <w:delText>28</w:delText>
            </w:r>
          </w:del>
          <w:r w:rsidR="00BD4213">
            <w:rPr>
              <w:noProof/>
              <w:webHidden/>
            </w:rPr>
            <w:fldChar w:fldCharType="end"/>
          </w:r>
          <w:r>
            <w:rPr>
              <w:noProof/>
            </w:rPr>
            <w:fldChar w:fldCharType="end"/>
          </w:r>
        </w:p>
        <w:p w:rsidR="00BD4213" w:rsidRDefault="003C6B33" w14:paraId="52833894" w14:textId="18A70080">
          <w:pPr>
            <w:pStyle w:val="TDC2"/>
            <w:tabs>
              <w:tab w:val="left" w:pos="880"/>
              <w:tab w:val="right" w:leader="dot" w:pos="8494"/>
            </w:tabs>
            <w:rPr>
              <w:rFonts w:cstheme="minorBidi"/>
              <w:noProof/>
              <w:szCs w:val="22"/>
            </w:rPr>
          </w:pPr>
          <w:r>
            <w:fldChar w:fldCharType="begin"/>
          </w:r>
          <w:r>
            <w:instrText xml:space="preserve"> HYPERLINK \l "_Toc506162216" </w:instrText>
          </w:r>
          <w:r>
            <w:fldChar w:fldCharType="separate"/>
          </w:r>
          <w:r w:rsidRPr="004E2E32" w:rsidR="00BD4213">
            <w:rPr>
              <w:rStyle w:val="Hipervnculo"/>
              <w:noProof/>
            </w:rPr>
            <w:t>9.5</w:t>
          </w:r>
          <w:r w:rsidR="00BD4213">
            <w:rPr>
              <w:rFonts w:cstheme="minorBidi"/>
              <w:noProof/>
              <w:szCs w:val="22"/>
            </w:rPr>
            <w:tab/>
          </w:r>
          <w:r w:rsidRPr="004E2E32" w:rsidR="00BD4213">
            <w:rPr>
              <w:rStyle w:val="Hipervnculo"/>
              <w:noProof/>
            </w:rPr>
            <w:t>Vista de Despliegue</w:t>
          </w:r>
          <w:r w:rsidR="00BD4213">
            <w:rPr>
              <w:noProof/>
              <w:webHidden/>
            </w:rPr>
            <w:tab/>
          </w:r>
          <w:r w:rsidR="00BD4213">
            <w:rPr>
              <w:noProof/>
              <w:webHidden/>
            </w:rPr>
            <w:fldChar w:fldCharType="begin"/>
          </w:r>
          <w:r w:rsidR="00BD4213">
            <w:rPr>
              <w:noProof/>
              <w:webHidden/>
            </w:rPr>
            <w:instrText xml:space="preserve"> PAGEREF _Toc506162216 \h </w:instrText>
          </w:r>
          <w:r w:rsidR="00BD4213">
            <w:rPr>
              <w:noProof/>
              <w:webHidden/>
            </w:rPr>
          </w:r>
          <w:r w:rsidR="00BD4213">
            <w:rPr>
              <w:noProof/>
              <w:webHidden/>
            </w:rPr>
            <w:fldChar w:fldCharType="separate"/>
          </w:r>
          <w:ins w:author="Kilian Pérez González" w:date="2018-02-18T18:21:00Z" w:id="143">
            <w:r w:rsidR="00D76555">
              <w:rPr>
                <w:noProof/>
                <w:webHidden/>
              </w:rPr>
              <w:t>29</w:t>
            </w:r>
          </w:ins>
          <w:del w:author="Kilian Pérez González" w:date="2018-02-18T18:18:00Z" w:id="144">
            <w:r w:rsidDel="00D76555" w:rsidR="00BD4213">
              <w:rPr>
                <w:noProof/>
                <w:webHidden/>
              </w:rPr>
              <w:delText>29</w:delText>
            </w:r>
          </w:del>
          <w:r w:rsidR="00BD4213">
            <w:rPr>
              <w:noProof/>
              <w:webHidden/>
            </w:rPr>
            <w:fldChar w:fldCharType="end"/>
          </w:r>
          <w:r>
            <w:rPr>
              <w:noProof/>
            </w:rPr>
            <w:fldChar w:fldCharType="end"/>
          </w:r>
        </w:p>
        <w:p w:rsidR="00BD4213" w:rsidRDefault="003C6B33" w14:paraId="0F1E75C9" w14:textId="30F0B70D">
          <w:pPr>
            <w:pStyle w:val="TDC3"/>
            <w:tabs>
              <w:tab w:val="left" w:pos="1320"/>
              <w:tab w:val="right" w:leader="dot" w:pos="8494"/>
            </w:tabs>
            <w:rPr>
              <w:rFonts w:cstheme="minorBidi"/>
              <w:noProof/>
              <w:szCs w:val="22"/>
            </w:rPr>
          </w:pPr>
          <w:r>
            <w:fldChar w:fldCharType="begin"/>
          </w:r>
          <w:r>
            <w:instrText xml:space="preserve"> HYPERLINK \l "_Toc506162217" </w:instrText>
          </w:r>
          <w:r>
            <w:fldChar w:fldCharType="separate"/>
          </w:r>
          <w:r w:rsidRPr="004E2E32" w:rsidR="00BD4213">
            <w:rPr>
              <w:rStyle w:val="Hipervnculo"/>
              <w:noProof/>
            </w:rPr>
            <w:t>9.5.1</w:t>
          </w:r>
          <w:r w:rsidR="00BD4213">
            <w:rPr>
              <w:rFonts w:cstheme="minorBidi"/>
              <w:noProof/>
              <w:szCs w:val="22"/>
            </w:rPr>
            <w:tab/>
          </w:r>
          <w:r w:rsidRPr="004E2E32" w:rsidR="00BD4213">
            <w:rPr>
              <w:rStyle w:val="Hipervnculo"/>
              <w:noProof/>
            </w:rPr>
            <w:t>Presentación principal</w:t>
          </w:r>
          <w:r w:rsidR="00BD4213">
            <w:rPr>
              <w:noProof/>
              <w:webHidden/>
            </w:rPr>
            <w:tab/>
          </w:r>
          <w:r w:rsidR="00BD4213">
            <w:rPr>
              <w:noProof/>
              <w:webHidden/>
            </w:rPr>
            <w:fldChar w:fldCharType="begin"/>
          </w:r>
          <w:r w:rsidR="00BD4213">
            <w:rPr>
              <w:noProof/>
              <w:webHidden/>
            </w:rPr>
            <w:instrText xml:space="preserve"> PAGEREF _Toc506162217 \h </w:instrText>
          </w:r>
          <w:r w:rsidR="00BD4213">
            <w:rPr>
              <w:noProof/>
              <w:webHidden/>
            </w:rPr>
          </w:r>
          <w:r w:rsidR="00BD4213">
            <w:rPr>
              <w:noProof/>
              <w:webHidden/>
            </w:rPr>
            <w:fldChar w:fldCharType="separate"/>
          </w:r>
          <w:ins w:author="Kilian Pérez González" w:date="2018-02-18T18:21:00Z" w:id="145">
            <w:r w:rsidR="00D76555">
              <w:rPr>
                <w:noProof/>
                <w:webHidden/>
              </w:rPr>
              <w:t>29</w:t>
            </w:r>
          </w:ins>
          <w:del w:author="Kilian Pérez González" w:date="2018-02-18T18:18:00Z" w:id="146">
            <w:r w:rsidDel="00D76555" w:rsidR="00BD4213">
              <w:rPr>
                <w:noProof/>
                <w:webHidden/>
              </w:rPr>
              <w:delText>29</w:delText>
            </w:r>
          </w:del>
          <w:r w:rsidR="00BD4213">
            <w:rPr>
              <w:noProof/>
              <w:webHidden/>
            </w:rPr>
            <w:fldChar w:fldCharType="end"/>
          </w:r>
          <w:r>
            <w:rPr>
              <w:noProof/>
            </w:rPr>
            <w:fldChar w:fldCharType="end"/>
          </w:r>
        </w:p>
        <w:p w:rsidR="00BD4213" w:rsidRDefault="003C6B33" w14:paraId="1E9968B4" w14:textId="669155C3">
          <w:pPr>
            <w:pStyle w:val="TDC3"/>
            <w:tabs>
              <w:tab w:val="left" w:pos="1320"/>
              <w:tab w:val="right" w:leader="dot" w:pos="8494"/>
            </w:tabs>
            <w:rPr>
              <w:rFonts w:cstheme="minorBidi"/>
              <w:noProof/>
              <w:szCs w:val="22"/>
            </w:rPr>
          </w:pPr>
          <w:r>
            <w:fldChar w:fldCharType="begin"/>
          </w:r>
          <w:r>
            <w:instrText xml:space="preserve"> HYPERLINK \l "_Toc506162218" </w:instrText>
          </w:r>
          <w:r>
            <w:fldChar w:fldCharType="separate"/>
          </w:r>
          <w:r w:rsidRPr="004E2E32" w:rsidR="00BD4213">
            <w:rPr>
              <w:rStyle w:val="Hipervnculo"/>
              <w:noProof/>
            </w:rPr>
            <w:t>9.5.2</w:t>
          </w:r>
          <w:r w:rsidR="00BD4213">
            <w:rPr>
              <w:rFonts w:cstheme="minorBidi"/>
              <w:noProof/>
              <w:szCs w:val="22"/>
            </w:rPr>
            <w:tab/>
          </w:r>
          <w:r w:rsidRPr="004E2E32" w:rsidR="00BD4213">
            <w:rPr>
              <w:rStyle w:val="Hipervnculo"/>
              <w:noProof/>
            </w:rPr>
            <w:t>Catálogo de elementos</w:t>
          </w:r>
          <w:r w:rsidR="00BD4213">
            <w:rPr>
              <w:noProof/>
              <w:webHidden/>
            </w:rPr>
            <w:tab/>
          </w:r>
          <w:r w:rsidR="00BD4213">
            <w:rPr>
              <w:noProof/>
              <w:webHidden/>
            </w:rPr>
            <w:fldChar w:fldCharType="begin"/>
          </w:r>
          <w:r w:rsidR="00BD4213">
            <w:rPr>
              <w:noProof/>
              <w:webHidden/>
            </w:rPr>
            <w:instrText xml:space="preserve"> PAGEREF _Toc506162218 \h </w:instrText>
          </w:r>
          <w:r w:rsidR="00BD4213">
            <w:rPr>
              <w:noProof/>
              <w:webHidden/>
            </w:rPr>
          </w:r>
          <w:r w:rsidR="00BD4213">
            <w:rPr>
              <w:noProof/>
              <w:webHidden/>
            </w:rPr>
            <w:fldChar w:fldCharType="separate"/>
          </w:r>
          <w:ins w:author="Kilian Pérez González" w:date="2018-02-18T18:21:00Z" w:id="147">
            <w:r w:rsidR="00D76555">
              <w:rPr>
                <w:noProof/>
                <w:webHidden/>
              </w:rPr>
              <w:t>29</w:t>
            </w:r>
          </w:ins>
          <w:del w:author="Kilian Pérez González" w:date="2018-02-18T18:18:00Z" w:id="148">
            <w:r w:rsidDel="00D76555" w:rsidR="00BD4213">
              <w:rPr>
                <w:noProof/>
                <w:webHidden/>
              </w:rPr>
              <w:delText>29</w:delText>
            </w:r>
          </w:del>
          <w:r w:rsidR="00BD4213">
            <w:rPr>
              <w:noProof/>
              <w:webHidden/>
            </w:rPr>
            <w:fldChar w:fldCharType="end"/>
          </w:r>
          <w:r>
            <w:rPr>
              <w:noProof/>
            </w:rPr>
            <w:fldChar w:fldCharType="end"/>
          </w:r>
        </w:p>
        <w:p w:rsidR="00BD4213" w:rsidRDefault="003C6B33" w14:paraId="7E527C35" w14:textId="5101F143">
          <w:pPr>
            <w:pStyle w:val="TDC3"/>
            <w:tabs>
              <w:tab w:val="left" w:pos="1320"/>
              <w:tab w:val="right" w:leader="dot" w:pos="8494"/>
            </w:tabs>
            <w:rPr>
              <w:rFonts w:cstheme="minorBidi"/>
              <w:noProof/>
              <w:szCs w:val="22"/>
            </w:rPr>
          </w:pPr>
          <w:r>
            <w:fldChar w:fldCharType="begin"/>
          </w:r>
          <w:r>
            <w:instrText xml:space="preserve"> HYPERLINK \l "_Toc506162219" </w:instrText>
          </w:r>
          <w:r>
            <w:fldChar w:fldCharType="separate"/>
          </w:r>
          <w:r w:rsidRPr="004E2E32" w:rsidR="00BD4213">
            <w:rPr>
              <w:rStyle w:val="Hipervnculo"/>
              <w:noProof/>
            </w:rPr>
            <w:t>9.5.3</w:t>
          </w:r>
          <w:r w:rsidR="00BD4213">
            <w:rPr>
              <w:rFonts w:cstheme="minorBidi"/>
              <w:noProof/>
              <w:szCs w:val="22"/>
            </w:rPr>
            <w:tab/>
          </w:r>
          <w:r w:rsidRPr="004E2E32" w:rsidR="00BD4213">
            <w:rPr>
              <w:rStyle w:val="Hipervnculo"/>
              <w:noProof/>
            </w:rPr>
            <w:t>Diagrama contextual</w:t>
          </w:r>
          <w:r w:rsidR="00BD4213">
            <w:rPr>
              <w:noProof/>
              <w:webHidden/>
            </w:rPr>
            <w:tab/>
          </w:r>
          <w:r w:rsidR="00BD4213">
            <w:rPr>
              <w:noProof/>
              <w:webHidden/>
            </w:rPr>
            <w:fldChar w:fldCharType="begin"/>
          </w:r>
          <w:r w:rsidR="00BD4213">
            <w:rPr>
              <w:noProof/>
              <w:webHidden/>
            </w:rPr>
            <w:instrText xml:space="preserve"> PAGEREF _Toc506162219 \h </w:instrText>
          </w:r>
          <w:r w:rsidR="00BD4213">
            <w:rPr>
              <w:noProof/>
              <w:webHidden/>
            </w:rPr>
          </w:r>
          <w:r w:rsidR="00BD4213">
            <w:rPr>
              <w:noProof/>
              <w:webHidden/>
            </w:rPr>
            <w:fldChar w:fldCharType="separate"/>
          </w:r>
          <w:ins w:author="Kilian Pérez González" w:date="2018-02-18T18:21:00Z" w:id="149">
            <w:r w:rsidR="00D76555">
              <w:rPr>
                <w:noProof/>
                <w:webHidden/>
              </w:rPr>
              <w:t>29</w:t>
            </w:r>
          </w:ins>
          <w:del w:author="Kilian Pérez González" w:date="2018-02-18T18:18:00Z" w:id="150">
            <w:r w:rsidDel="00D76555" w:rsidR="00BD4213">
              <w:rPr>
                <w:noProof/>
                <w:webHidden/>
              </w:rPr>
              <w:delText>29</w:delText>
            </w:r>
          </w:del>
          <w:r w:rsidR="00BD4213">
            <w:rPr>
              <w:noProof/>
              <w:webHidden/>
            </w:rPr>
            <w:fldChar w:fldCharType="end"/>
          </w:r>
          <w:r>
            <w:rPr>
              <w:noProof/>
            </w:rPr>
            <w:fldChar w:fldCharType="end"/>
          </w:r>
        </w:p>
        <w:p w:rsidR="00BD4213" w:rsidRDefault="003C6B33" w14:paraId="3D73EDA6" w14:textId="49EF8805">
          <w:pPr>
            <w:pStyle w:val="TDC3"/>
            <w:tabs>
              <w:tab w:val="left" w:pos="1320"/>
              <w:tab w:val="right" w:leader="dot" w:pos="8494"/>
            </w:tabs>
            <w:rPr>
              <w:rFonts w:cstheme="minorBidi"/>
              <w:noProof/>
              <w:szCs w:val="22"/>
            </w:rPr>
          </w:pPr>
          <w:r>
            <w:fldChar w:fldCharType="begin"/>
          </w:r>
          <w:r>
            <w:instrText xml:space="preserve"> HYPERLINK \l "_Toc506162220" </w:instrText>
          </w:r>
          <w:r>
            <w:fldChar w:fldCharType="separate"/>
          </w:r>
          <w:r w:rsidRPr="004E2E32" w:rsidR="00BD4213">
            <w:rPr>
              <w:rStyle w:val="Hipervnculo"/>
              <w:noProof/>
            </w:rPr>
            <w:t>9.5.4</w:t>
          </w:r>
          <w:r w:rsidR="00BD4213">
            <w:rPr>
              <w:rFonts w:cstheme="minorBidi"/>
              <w:noProof/>
              <w:szCs w:val="22"/>
            </w:rPr>
            <w:tab/>
          </w:r>
          <w:r w:rsidRPr="004E2E32" w:rsidR="00BD4213">
            <w:rPr>
              <w:rStyle w:val="Hipervnculo"/>
              <w:noProof/>
            </w:rPr>
            <w:t>Justificación de las decisiones</w:t>
          </w:r>
          <w:r w:rsidR="00BD4213">
            <w:rPr>
              <w:noProof/>
              <w:webHidden/>
            </w:rPr>
            <w:tab/>
          </w:r>
          <w:r w:rsidR="00BD4213">
            <w:rPr>
              <w:noProof/>
              <w:webHidden/>
            </w:rPr>
            <w:fldChar w:fldCharType="begin"/>
          </w:r>
          <w:r w:rsidR="00BD4213">
            <w:rPr>
              <w:noProof/>
              <w:webHidden/>
            </w:rPr>
            <w:instrText xml:space="preserve"> PAGEREF _Toc506162220 \h </w:instrText>
          </w:r>
          <w:r w:rsidR="00BD4213">
            <w:rPr>
              <w:noProof/>
              <w:webHidden/>
            </w:rPr>
          </w:r>
          <w:r w:rsidR="00BD4213">
            <w:rPr>
              <w:noProof/>
              <w:webHidden/>
            </w:rPr>
            <w:fldChar w:fldCharType="separate"/>
          </w:r>
          <w:ins w:author="Kilian Pérez González" w:date="2018-02-18T18:21:00Z" w:id="151">
            <w:r w:rsidR="00D76555">
              <w:rPr>
                <w:noProof/>
                <w:webHidden/>
              </w:rPr>
              <w:t>29</w:t>
            </w:r>
          </w:ins>
          <w:del w:author="Kilian Pérez González" w:date="2018-02-18T18:18:00Z" w:id="152">
            <w:r w:rsidDel="00D76555" w:rsidR="00BD4213">
              <w:rPr>
                <w:noProof/>
                <w:webHidden/>
              </w:rPr>
              <w:delText>29</w:delText>
            </w:r>
          </w:del>
          <w:r w:rsidR="00BD4213">
            <w:rPr>
              <w:noProof/>
              <w:webHidden/>
            </w:rPr>
            <w:fldChar w:fldCharType="end"/>
          </w:r>
          <w:r>
            <w:rPr>
              <w:noProof/>
            </w:rPr>
            <w:fldChar w:fldCharType="end"/>
          </w:r>
        </w:p>
        <w:p w:rsidR="00BD4213" w:rsidRDefault="003C6B33" w14:paraId="2370BE77" w14:textId="69E9AB5B">
          <w:pPr>
            <w:pStyle w:val="TDC1"/>
            <w:rPr>
              <w:rFonts w:eastAsiaTheme="minorEastAsia" w:cstheme="minorBidi"/>
              <w:szCs w:val="22"/>
            </w:rPr>
          </w:pPr>
          <w:r>
            <w:fldChar w:fldCharType="begin"/>
          </w:r>
          <w:r>
            <w:instrText xml:space="preserve"> HYPERLINK \l "_Toc506162221" </w:instrText>
          </w:r>
          <w:r>
            <w:fldChar w:fldCharType="separate"/>
          </w:r>
          <w:r w:rsidRPr="004E2E32" w:rsidR="00BD4213">
            <w:rPr>
              <w:rStyle w:val="Hipervnculo"/>
              <w:rFonts w:eastAsiaTheme="majorEastAsia"/>
            </w:rPr>
            <w:t>10</w:t>
          </w:r>
          <w:r w:rsidR="00BD4213">
            <w:rPr>
              <w:rFonts w:eastAsiaTheme="minorEastAsia" w:cstheme="minorBidi"/>
              <w:szCs w:val="22"/>
            </w:rPr>
            <w:tab/>
          </w:r>
          <w:r w:rsidRPr="004E2E32" w:rsidR="00BD4213">
            <w:rPr>
              <w:rStyle w:val="Hipervnculo"/>
              <w:rFonts w:eastAsiaTheme="majorEastAsia"/>
            </w:rPr>
            <w:t>Bibliografía</w:t>
          </w:r>
          <w:r w:rsidR="00BD4213">
            <w:rPr>
              <w:webHidden/>
            </w:rPr>
            <w:tab/>
          </w:r>
          <w:r w:rsidR="00BD4213">
            <w:rPr>
              <w:webHidden/>
            </w:rPr>
            <w:fldChar w:fldCharType="begin"/>
          </w:r>
          <w:r w:rsidR="00BD4213">
            <w:rPr>
              <w:webHidden/>
            </w:rPr>
            <w:instrText xml:space="preserve"> PAGEREF _Toc506162221 \h </w:instrText>
          </w:r>
          <w:r w:rsidR="00BD4213">
            <w:rPr>
              <w:webHidden/>
            </w:rPr>
          </w:r>
          <w:r w:rsidR="00BD4213">
            <w:rPr>
              <w:webHidden/>
            </w:rPr>
            <w:fldChar w:fldCharType="separate"/>
          </w:r>
          <w:ins w:author="Kilian Pérez González" w:date="2018-02-18T18:21:00Z" w:id="153">
            <w:r w:rsidR="00D76555">
              <w:rPr>
                <w:webHidden/>
              </w:rPr>
              <w:t>30</w:t>
            </w:r>
          </w:ins>
          <w:del w:author="Kilian Pérez González" w:date="2018-02-18T18:18:00Z" w:id="154">
            <w:r w:rsidDel="00D76555" w:rsidR="00BD4213">
              <w:rPr>
                <w:webHidden/>
              </w:rPr>
              <w:delText>30</w:delText>
            </w:r>
          </w:del>
          <w:r w:rsidR="00BD4213">
            <w:rPr>
              <w:webHidden/>
            </w:rPr>
            <w:fldChar w:fldCharType="end"/>
          </w:r>
          <w:r>
            <w:fldChar w:fldCharType="end"/>
          </w:r>
        </w:p>
        <w:p w:rsidRPr="00D3692F" w:rsidR="00D70222" w:rsidP="00D70222" w:rsidRDefault="00D70222" w14:paraId="5A67C26C" w14:textId="58B12C89">
          <w:r w:rsidRPr="00D3692F">
            <w:rPr>
              <w:rFonts w:eastAsiaTheme="minorEastAsia"/>
              <w:b/>
              <w:noProof/>
              <w:sz w:val="28"/>
            </w:rPr>
            <w:fldChar w:fldCharType="end"/>
          </w:r>
        </w:p>
      </w:sdtContent>
    </w:sdt>
    <w:bookmarkEnd w:displacedByCustomXml="prev" w:id="65"/>
    <w:bookmarkEnd w:displacedByCustomXml="prev" w:id="66"/>
    <w:p w:rsidRPr="00D3692F" w:rsidR="00D70222" w:rsidP="007D33A3" w:rsidRDefault="684699FD" w14:paraId="5A67C26D" w14:textId="77777777" w14:noSpellErr="1">
      <w:pPr>
        <w:pStyle w:val="Ttulo1"/>
        <w:rPr/>
      </w:pPr>
      <w:bookmarkStart w:name="_Toc506162178" w:id="155"/>
      <w:r>
        <w:rPr/>
        <w:lastRenderedPageBreak/>
        <w:t>Introducción y Objetivos</w:t>
      </w:r>
      <w:bookmarkEnd w:id="155"/>
    </w:p>
    <w:p w:rsidR="00874C3B" w:rsidP="00384409" w:rsidRDefault="684699FD" w14:paraId="5A67C26E" w14:textId="2C66A3CA" w14:noSpellErr="1">
      <w:r>
        <w:rPr/>
        <w:t>El objetivo de este documento es definir la estructura de una arquitectura para gestión de usuarios que pueda ser reutilizada. Aunque el sistema aquí descrito tiene funcionalidad propia, el objetivo es que pueda integrarse como parte de un sistema general de participación ciudadana.</w:t>
      </w:r>
    </w:p>
    <w:p w:rsidR="003378D1" w:rsidP="00384409" w:rsidRDefault="684699FD" w14:paraId="5A67C26F" w14:textId="77777777" w14:noSpellErr="1">
      <w:r>
        <w:rPr/>
        <w:t xml:space="preserve">La arquitectura aquí descrita forma parte del primer entregable de la asignatura Arquitectura del Software, impartida en el grado de Ingeniería Informática del Software, Escuela de Ingeniería Informática, Universidad de Oviedo por los autores de este documento. </w:t>
      </w:r>
    </w:p>
    <w:p w:rsidR="003378D1" w:rsidP="00384409" w:rsidRDefault="1B1A7BA5" w14:paraId="5A67C270" w14:textId="356547E3">
      <w:r>
        <w:rPr/>
        <w:t xml:space="preserve">El sistema se ha descompuesto en dos partes: </w:t>
      </w:r>
      <w:proofErr w:type="spellStart"/>
      <w:r>
        <w:rPr/>
        <w:t>Loader</w:t>
      </w:r>
      <w:proofErr w:type="spellEnd"/>
      <w:r w:rsidRPr="4AD58749">
        <w:rPr/>
        <w:t xml:space="preserve"> </w:t>
      </w:r>
      <w:ins w:author="Kilian Pérez González" w:date="2018-02-17T01:13:00Z" w:id="156">
        <w:r w:rsidR="0002179A">
          <w:rPr/>
          <w:t xml:space="preserve">para </w:t>
        </w:r>
      </w:ins>
      <w:del w:author="Kilian Pérez González" w:date="2018-02-17T01:11:00Z" w:id="157">
        <w:r w:rsidDel="0002179A">
          <w:delText>para</w:delText>
        </w:r>
      </w:del>
      <w:del w:author="Kilian Pérez González" w:date="2018-02-17T01:13:00Z" w:id="158">
        <w:r w:rsidDel="0002179A">
          <w:delText xml:space="preserve"> </w:delText>
        </w:r>
      </w:del>
      <w:r>
        <w:rPr/>
        <w:t xml:space="preserve">cargar </w:t>
      </w:r>
      <w:ins w:author="Kilian Pérez González" w:date="2018-02-17T01:11:00Z" w:id="159">
        <w:r w:rsidR="0002179A">
          <w:rPr/>
          <w:t xml:space="preserve">los </w:t>
        </w:r>
      </w:ins>
      <w:r>
        <w:rPr/>
        <w:t>datos de los agentes</w:t>
      </w:r>
      <w:r w:rsidRPr="4AD58749" w:rsidR="00725A57">
        <w:rPr/>
        <w:t xml:space="preserve"> </w:t>
      </w:r>
      <w:r>
        <w:rPr/>
        <w:t>que</w:t>
      </w:r>
      <w:r w:rsidR="00725A57">
        <w:rPr/>
        <w:t xml:space="preserve"> podrá</w:t>
      </w:r>
      <w:r>
        <w:rPr/>
        <w:t xml:space="preserve">n </w:t>
      </w:r>
      <w:r w:rsidR="00725A57">
        <w:rPr/>
        <w:t>enviar incidencias al sistema</w:t>
      </w:r>
      <w:r>
        <w:rPr/>
        <w:t xml:space="preserve">, y </w:t>
      </w:r>
      <w:proofErr w:type="spellStart"/>
      <w:r>
        <w:rPr/>
        <w:t xml:space="preserve">Agents</w:t>
      </w:r>
      <w:proofErr w:type="spellEnd"/>
      <w:r>
        <w:rPr/>
        <w:t xml:space="preserve">, para </w:t>
      </w:r>
      <w:ins w:author="Kilian Pérez González" w:date="2018-02-17T01:12:00Z" w:id="160">
        <w:r w:rsidR="0002179A">
          <w:rPr/>
          <w:t>consultar y obtener información de los agentes que particip</w:t>
        </w:r>
      </w:ins>
      <w:ins w:author="Kilian Pérez González" w:date="2018-02-17T01:13:00Z" w:id="161">
        <w:r w:rsidR="0002179A">
          <w:rPr/>
          <w:t>an en el sistema.</w:t>
        </w:r>
      </w:ins>
      <w:del w:author="Kilian Pérez González" w:date="2018-02-17T01:13:00Z" w:id="162">
        <w:r w:rsidDel="0002179A">
          <w:delText>que un ciudadano se dé de alta como participante y consultar si puede participar.</w:delText>
        </w:r>
      </w:del>
      <w:r>
        <w:rPr/>
        <w:t xml:space="preserve"> Los estudiantes deberán implementar el software descrito en este documento en dos equipos de 3 </w:t>
      </w:r>
      <w:proofErr w:type="gramStart"/>
      <w:r>
        <w:rPr/>
        <w:t xml:space="preserve">ó</w:t>
      </w:r>
      <w:proofErr w:type="gramEnd"/>
      <w:r>
        <w:rPr/>
        <w:t xml:space="preserve"> 4 personas durante 3 semanas. Un equipo desarrollará el módulo </w:t>
      </w:r>
      <w:proofErr w:type="spellStart"/>
      <w:r>
        <w:rPr/>
        <w:t xml:space="preserve">Loader</w:t>
      </w:r>
      <w:proofErr w:type="spellEnd"/>
      <w:r>
        <w:rPr/>
        <w:t xml:space="preserve"> y otro equipo desarrollará el módulo </w:t>
      </w:r>
      <w:proofErr w:type="spellStart"/>
      <w:r>
        <w:rPr/>
        <w:t xml:space="preserve">Agents</w:t>
      </w:r>
      <w:proofErr w:type="spellEnd"/>
      <w:r w:rsidRPr="4AD58749">
        <w:rPr/>
        <w:t>.</w:t>
      </w:r>
    </w:p>
    <w:p w:rsidR="003378D1" w:rsidRDefault="684699FD" w14:paraId="5A67C271" w14:textId="138D784F" w14:noSpellErr="1">
      <w:pPr>
        <w:pPrChange w:author="Kilian Pérez González" w:date="2018-02-17T01:14:00Z" w:id="163">
          <w:pPr>
            <w:ind w:left="708" w:hanging="708"/>
          </w:pPr>
        </w:pPrChange>
      </w:pPr>
      <w:r>
        <w:rPr/>
        <w:t>En los próximos entregables, los estudiantes crearán la arquitectura e implementarán un</w:t>
      </w:r>
      <w:ins w:author="Kilian Pérez González" w:date="2018-02-17T01:14:00Z" w:id="164">
        <w:r w:rsidRPr="4C5817BF" w:rsidR="0002179A">
          <w:rPr/>
          <w:t xml:space="preserve"> </w:t>
        </w:r>
      </w:ins>
      <w:ins w:author="Kilian Pérez González" w:date="2018-02-17T01:10:00Z" w:id="165">
        <w:r w:rsidRPr="4C5817BF" w:rsidR="0002179A">
          <w:rPr/>
          <w:t xml:space="preserve"> </w:t>
        </w:r>
      </w:ins>
      <w:del w:author="Kilian Pérez González" w:date="2018-02-17T01:10:00Z" w:id="166">
        <w:r w:rsidDel="0002179A">
          <w:delText xml:space="preserve"> </w:delText>
        </w:r>
      </w:del>
      <w:r>
        <w:rPr/>
        <w:t>prototipo del resto del sistema de participación ciudadana del cual formará parte el sistema actual.</w:t>
      </w:r>
    </w:p>
    <w:p w:rsidR="00C579EB" w:rsidP="00384409" w:rsidRDefault="684699FD" w14:paraId="5A67C272" w14:textId="77777777" w14:noSpellErr="1">
      <w:pPr>
        <w:pStyle w:val="Ttulo1"/>
        <w:rPr/>
      </w:pPr>
      <w:bookmarkStart w:name="_Toc506162179" w:id="167"/>
      <w:bookmarkEnd w:id="62"/>
      <w:r>
        <w:rPr/>
        <w:lastRenderedPageBreak/>
        <w:t>Requisitos</w:t>
      </w:r>
      <w:bookmarkEnd w:id="167"/>
    </w:p>
    <w:p w:rsidR="00EE131F" w:rsidP="684699FD" w:rsidRDefault="684699FD" w14:paraId="5A67C273" w14:textId="2D1D5B69" w14:noSpellErr="1">
      <w:pPr>
        <w:rPr>
          <w:lang w:eastAsia="es-ES"/>
        </w:rPr>
      </w:pPr>
      <w:r w:rsidRPr="684699FD">
        <w:rPr>
          <w:lang w:eastAsia="es-ES"/>
        </w:rPr>
        <w:t xml:space="preserve">La gestión de usuarios se hará siguiendo un esquema de dos partes: </w:t>
      </w:r>
    </w:p>
    <w:p w:rsidR="00EE131F" w:rsidP="4AD58749" w:rsidRDefault="1B1A7BA5" w14:paraId="5A67C274" w14:textId="0DE1A751">
      <w:pPr>
        <w:pStyle w:val="Prrafodelista"/>
        <w:numPr>
          <w:ilvl w:val="0"/>
          <w:numId w:val="31"/>
        </w:numPr>
        <w:rPr/>
      </w:pPr>
      <w:proofErr w:type="spellStart"/>
      <w:r>
        <w:rPr/>
        <w:t xml:space="preserve">Loader</w:t>
      </w:r>
      <w:proofErr w:type="spellEnd"/>
      <w:r>
        <w:rPr/>
        <w:t xml:space="preserve">: Carga la lista de agentes que podrán cargar incidencias. </w:t>
      </w:r>
    </w:p>
    <w:p w:rsidRPr="00D35E55" w:rsidR="00D35E55" w:rsidP="4AD58749" w:rsidRDefault="1B1A7BA5" w14:paraId="5A67C275" w14:textId="159B636A">
      <w:pPr>
        <w:pStyle w:val="Prrafodelista"/>
        <w:numPr>
          <w:ilvl w:val="0"/>
          <w:numId w:val="31"/>
        </w:numPr>
        <w:rPr/>
      </w:pPr>
      <w:proofErr w:type="spellStart"/>
      <w:r>
        <w:rPr/>
        <w:t xml:space="preserve">Agents</w:t>
      </w:r>
      <w:proofErr w:type="spellEnd"/>
      <w:r>
        <w:rPr/>
        <w:t xml:space="preserve">: Permite </w:t>
      </w:r>
      <w:commentRangeStart w:id="168"/>
      <w:ins w:author="Kilian Pérez González" w:date="2018-02-17T01:19:00Z" w:id="169">
        <w:r w:rsidRPr="003317F0" w:rsidR="0002179A">
          <w:rPr/>
          <w:t xml:space="preserve">consultar </w:t>
        </w:r>
        <w:r w:rsidR="0002179A">
          <w:rPr/>
          <w:t>y obtener información de los agentes que participan en el sistema</w:t>
        </w:r>
      </w:ins>
      <w:ins w:author="Kilian Pérez González" w:date="2018-02-17T01:21:00Z" w:id="170">
        <w:commentRangeEnd w:id="168"/>
        <w:r w:rsidR="003317F0">
          <w:rPr>
            <w:rStyle w:val="Refdecomentario"/>
          </w:rPr>
          <w:commentReference w:id="168"/>
        </w:r>
        <w:r w:rsidRPr="4AD58749" w:rsidR="003317F0">
          <w:rPr/>
          <w:t>.</w:t>
        </w:r>
      </w:ins>
      <w:del w:author="Kilian Pérez González" w:date="2018-02-17T01:20:00Z" w:id="171">
        <w:r w:rsidDel="003317F0">
          <w:delText>chequear si un agente puede enviar incidencias</w:delText>
        </w:r>
      </w:del>
    </w:p>
    <w:p w:rsidRPr="00BE3334" w:rsidR="00345591" w:rsidP="4AD58749" w:rsidRDefault="1B1A7BA5" w14:paraId="5A67C276" w14:textId="3E407592">
      <w:pPr>
        <w:pStyle w:val="Ttulo2"/>
        <w:rPr/>
      </w:pPr>
      <w:bookmarkStart w:name="_Toc506162180" w:id="172"/>
      <w:proofErr w:type="spellStart"/>
      <w:r>
        <w:rPr/>
        <w:t>Loader</w:t>
      </w:r>
      <w:proofErr w:type="spellEnd"/>
      <w:bookmarkEnd w:id="172"/>
    </w:p>
    <w:p w:rsidR="00C579EB" w:rsidP="00C579EB" w:rsidRDefault="1B1A7BA5" w14:paraId="5A67C277" w14:textId="3899D935" w14:noSpellErr="1">
      <w:r>
        <w:rPr/>
        <w:t>El Administrador del sistema debe poder introducir los datos de los agentes, dichos datos provienen de un Excel que será entregado por la organización. Puede haber distintos tipos de agentes como un "ciudadano", una "entidad", "sensor", etc.</w:t>
      </w:r>
    </w:p>
    <w:p w:rsidR="00C579EB" w:rsidP="00C579EB" w:rsidRDefault="684699FD" w14:paraId="5A67C278" w14:textId="4059E9FB" w14:noSpellErr="1">
      <w:r>
        <w:rPr/>
        <w:t>La introducción del padrón y las listas se realizará a partir un formato neutro, en base a ficheros Excel formados por filas de personas, cada una con la siguiente información:</w:t>
      </w:r>
    </w:p>
    <w:p w:rsidR="00AF056A" w:rsidP="007366B9" w:rsidRDefault="1B1A7BA5" w14:paraId="5A67C279" w14:textId="77777777" w14:noSpellErr="1">
      <w:pPr>
        <w:pStyle w:val="Prrafodelista"/>
        <w:numPr>
          <w:ilvl w:val="0"/>
          <w:numId w:val="22"/>
        </w:numPr>
        <w:rPr/>
      </w:pPr>
      <w:r>
        <w:rPr/>
        <w:t>Nombre</w:t>
      </w:r>
    </w:p>
    <w:p w:rsidR="1B1A7BA5" w:rsidRDefault="1B1A7BA5" w14:paraId="78870D9C" w14:textId="247BE1F7" w14:noSpellErr="1">
      <w:pPr>
        <w:pStyle w:val="Prrafodelista"/>
        <w:numPr>
          <w:ilvl w:val="0"/>
          <w:numId w:val="22"/>
        </w:numPr>
        <w:spacing w:before="0" w:after="0"/>
        <w:rPr/>
        <w:pPrChange w:author="Pablo González Martínez" w:date="2018-02-17T09:22:00Z" w:id="173">
          <w:pPr>
            <w:pStyle w:val="Prrafodelista"/>
            <w:numPr>
              <w:numId w:val="22"/>
            </w:numPr>
            <w:ind w:left="1065" w:hanging="705"/>
          </w:pPr>
        </w:pPrChange>
      </w:pPr>
      <w:r>
        <w:rPr/>
        <w:t>Localización (coordenadas, opcional para personas y entidades)</w:t>
      </w:r>
    </w:p>
    <w:p w:rsidR="00F67EE4" w:rsidP="00F67EE4" w:rsidRDefault="1B1A7BA5" w14:paraId="3283E188" w14:textId="77777777" w14:noSpellErr="1">
      <w:pPr>
        <w:pStyle w:val="Prrafodelista"/>
        <w:numPr>
          <w:ilvl w:val="0"/>
          <w:numId w:val="22"/>
        </w:numPr>
        <w:rPr/>
      </w:pPr>
      <w:r>
        <w:rPr/>
        <w:t>Email</w:t>
      </w:r>
    </w:p>
    <w:p w:rsidR="00EB4B2C" w:rsidP="007366B9" w:rsidRDefault="1B1A7BA5" w14:paraId="5A67C27A" w14:textId="218C5AFD" w14:noSpellErr="1">
      <w:pPr>
        <w:pStyle w:val="Prrafodelista"/>
        <w:numPr>
          <w:ilvl w:val="0"/>
          <w:numId w:val="22"/>
        </w:numPr>
        <w:rPr/>
      </w:pPr>
      <w:r>
        <w:rPr/>
        <w:t>Identificador</w:t>
      </w:r>
    </w:p>
    <w:p w:rsidR="00421400" w:rsidP="1B1A7BA5" w:rsidRDefault="1B1A7BA5" w14:paraId="340483F1" w14:textId="737D83C0" w14:noSpellErr="1">
      <w:pPr>
        <w:pStyle w:val="Prrafodelista"/>
        <w:numPr>
          <w:ilvl w:val="0"/>
          <w:numId w:val="22"/>
        </w:numPr>
        <w:rPr/>
      </w:pPr>
      <w:commentRangeStart w:id="174"/>
      <w:r>
        <w:rPr/>
        <w:t>Tipo</w:t>
      </w:r>
      <w:commentRangeEnd w:id="174"/>
      <w:r w:rsidR="009B0A9E">
        <w:rPr>
          <w:rStyle w:val="Refdecomentario"/>
        </w:rPr>
        <w:commentReference w:id="174"/>
      </w:r>
    </w:p>
    <w:p w:rsidR="00421400" w:rsidP="1B1A7BA5" w:rsidRDefault="1B1A7BA5" w14:paraId="14CADCAE" w14:textId="0A308188" w14:noSpellErr="1">
      <w:pPr>
        <w:ind w:left="360"/>
      </w:pPr>
      <w:r>
        <w:rPr/>
        <w:t>Durante la importación de estos datos se creará un usuario y una clave que le permita acceder al sistema para visualizar la información almacenada.</w:t>
      </w:r>
    </w:p>
    <w:p w:rsidR="00386C89" w:rsidP="00C579EB" w:rsidRDefault="684699FD" w14:paraId="65EF4D62" w14:textId="715B739F" w14:noSpellErr="1">
      <w:r>
        <w:rPr/>
        <w:t xml:space="preserve">Si un </w:t>
      </w:r>
      <w:ins w:author="Diego Álvarez Guinarte" w:date="2018-02-17T09:27:00Z" w:id="175">
        <w:r w:rsidR="6E7784D7">
          <w:rPr/>
          <w:t>agente</w:t>
        </w:r>
      </w:ins>
      <w:del w:author="Diego Álvarez Guinarte" w:date="2018-02-17T09:27:00Z" w:id="176">
        <w:r w:rsidDel="6E7784D7">
          <w:delText>usuario</w:delText>
        </w:r>
      </w:del>
      <w:r>
        <w:rPr/>
        <w:t xml:space="preserve"> figura en dos listas diferentes, esta eventualidad debe ser identificada, registrada en el fichero de log y el usuario sólo podrá ser creado una vez. Si los datos del usuario no son los mismos, no se modificarán los datos en el sistema y se registrará esta eventualidad en fichero de log.</w:t>
      </w:r>
    </w:p>
    <w:p w:rsidR="00EB4B2C" w:rsidP="00C579EB" w:rsidRDefault="684699FD" w14:paraId="5A67C27E" w14:textId="2F2301FD" w14:noSpellErr="1">
      <w:r>
        <w:rPr/>
        <w:t xml:space="preserve">Una vez importando un fichero Excel conteniendo una lista de </w:t>
      </w:r>
      <w:ins w:author="Diego Álvarez Guinarte" w:date="2018-02-17T09:27:00Z" w:id="177">
        <w:r w:rsidR="4E99EFBB">
          <w:rPr/>
          <w:t>agentes</w:t>
        </w:r>
      </w:ins>
      <w:del w:author="Diego Álvarez Guinarte" w:date="2018-02-17T09:27:00Z" w:id="178">
        <w:r w:rsidDel="4E99EFBB">
          <w:delText>ciudadanos</w:delText>
        </w:r>
      </w:del>
      <w:r>
        <w:rPr/>
        <w:t xml:space="preserve">, se emitirá un email para cada </w:t>
      </w:r>
      <w:ins w:author="Diego Álvarez Guinarte" w:date="2018-02-17T09:28:00Z" w:id="179">
        <w:r w:rsidR="0A1EBF45">
          <w:rPr/>
          <w:t>agente</w:t>
        </w:r>
      </w:ins>
      <w:del w:author="Diego Álvarez Guinarte" w:date="2018-02-17T09:28:00Z" w:id="180">
        <w:r w:rsidDel="0A1EBF45">
          <w:delText>usuario</w:delText>
        </w:r>
      </w:del>
      <w:r w:rsidRPr="1BC4B6AD">
        <w:rPr/>
        <w:t xml:space="preserve"> </w:t>
      </w:r>
      <w:r>
        <w:rPr/>
        <w:t xml:space="preserve">comunicándole que ha sido añadido al Portal de </w:t>
      </w:r>
      <w:ins w:author="Diego Álvarez Guinarte" w:date="2018-02-17T09:28:00Z" w:id="181">
        <w:r w:rsidR="0A1EBF45">
          <w:rPr/>
          <w:t>Incidencias</w:t>
        </w:r>
      </w:ins>
      <w:del w:author="Diego Álvarez Guinarte" w:date="2018-02-17T09:28:00Z" w:id="182">
        <w:r w:rsidDel="0A1EBF45">
          <w:delText>Participación Ciudadana</w:delText>
        </w:r>
      </w:del>
      <w:r w:rsidRPr="1BC4B6AD">
        <w:rPr/>
        <w:t xml:space="preserve">, </w:t>
      </w:r>
      <w:ins w:author="Diego Álvarez Guinarte" w:date="2018-02-17T09:28:00Z" w:id="183">
        <w:r w:rsidR="2C384E3B">
          <w:rPr/>
          <w:t>ratificándole</w:t>
        </w:r>
        <w:r w:rsidRPr="1BC4B6AD" w:rsidR="2C384E3B">
          <w:rPr/>
          <w:t xml:space="preserve"> </w:t>
        </w:r>
      </w:ins>
      <w:r>
        <w:rPr/>
        <w:t>su usuario</w:t>
      </w:r>
      <w:ins w:author="Diego Álvarez Guinarte" w:date="2018-02-17T09:29:00Z" w:id="184">
        <w:r w:rsidR="1BC4B6AD">
          <w:rPr/>
          <w:t>(identificador)</w:t>
        </w:r>
      </w:ins>
      <w:del w:author="Diego Álvarez Guinarte" w:date="2018-02-17T09:28:00Z" w:id="185">
        <w:r w:rsidDel="2C384E3B">
          <w:delText xml:space="preserve"> y su clave de acceso</w:delText>
        </w:r>
      </w:del>
      <w:r w:rsidRPr="1BC4B6AD">
        <w:rPr/>
        <w:t>.</w:t>
      </w:r>
    </w:p>
    <w:p w:rsidR="0033396B" w:rsidP="00C579EB" w:rsidRDefault="684699FD" w14:paraId="5A67C27F" w14:textId="3E0C7C84" w14:noSpellErr="1">
      <w:r>
        <w:rPr/>
        <w:t>(</w:t>
      </w:r>
      <w:r w:rsidRPr="684699FD">
        <w:rPr>
          <w:b w:val="1"/>
          <w:bCs w:val="1"/>
        </w:rPr>
        <w:t>Opcional</w:t>
      </w:r>
      <w:r>
        <w:rPr/>
        <w:t>) El sistema podría extenderse para emitir cartas en formatos como Word o PDF comunicándole a la persona su nombre de usuario y su clave de acceso.</w:t>
      </w:r>
    </w:p>
    <w:p w:rsidR="00025445" w:rsidP="00C579EB" w:rsidRDefault="684699FD" w14:paraId="5A67C280" w14:textId="77777777" w14:noSpellErr="1">
      <w:r>
        <w:rPr/>
        <w:t>(</w:t>
      </w:r>
      <w:r w:rsidRPr="684699FD">
        <w:rPr>
          <w:b w:val="1"/>
          <w:bCs w:val="1"/>
        </w:rPr>
        <w:t>Opcional</w:t>
      </w:r>
      <w:r>
        <w:rPr/>
        <w:t>) Si el fichero viniera con errores, se detectarían y se enviarían los datos a un fichero de LOG para su posterior tratamiento.</w:t>
      </w:r>
    </w:p>
    <w:p w:rsidR="00025445" w:rsidP="00C579EB" w:rsidRDefault="684699FD" w14:paraId="5A67C281" w14:textId="77777777" w14:noSpellErr="1">
      <w:r>
        <w:rPr/>
        <w:t>(</w:t>
      </w:r>
      <w:r w:rsidRPr="684699FD">
        <w:rPr>
          <w:b w:val="1"/>
          <w:bCs w:val="1"/>
        </w:rPr>
        <w:t>Opcional</w:t>
      </w:r>
      <w:r>
        <w:rPr/>
        <w:t>)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rsidR="009B0A9E" w:rsidP="2948BCC8" w:rsidRDefault="684699FD" w14:paraId="5A67C282" w14:textId="6DF7B456" w14:noSpellErr="1">
      <w:pPr>
        <w:rPr>
          <w:ins w:author="Kilian Pérez González" w:date="2018-02-17T01:50:00Z" w:id="186"/>
        </w:rPr>
      </w:pPr>
      <w:r>
        <w:rPr/>
        <w:t>(</w:t>
      </w:r>
      <w:r w:rsidRPr="684699FD">
        <w:rPr>
          <w:b w:val="1"/>
          <w:bCs w:val="1"/>
        </w:rPr>
        <w:t>Opcional</w:t>
      </w:r>
      <w:r>
        <w:rPr/>
        <w:t>) Se puede extender el sistema para contemplar aspectos de seguridad.</w:t>
      </w:r>
    </w:p>
    <w:p w:rsidR="009B0A9E" w:rsidRDefault="009B0A9E" w14:paraId="52CE4A24" w14:textId="77777777">
      <w:pPr>
        <w:jc w:val="left"/>
        <w:rPr>
          <w:ins w:author="Kilian Pérez González" w:date="2018-02-17T01:50:00Z" w:id="187"/>
        </w:rPr>
      </w:pPr>
      <w:ins w:author="Kilian Pérez González" w:date="2018-02-17T01:50:00Z" w:id="188">
        <w:r>
          <w:br w:type="page"/>
        </w:r>
      </w:ins>
    </w:p>
    <w:p w:rsidR="00EB4B2C" w:rsidP="00C579EB" w:rsidRDefault="00EB4B2C" w14:paraId="0EA513DD" w14:textId="77777777"/>
    <w:p w:rsidR="008B5D6C" w:rsidP="4AD58749" w:rsidRDefault="1B1A7BA5" w14:paraId="5A67C283" w14:textId="1D80B031">
      <w:pPr>
        <w:pStyle w:val="Ttulo2"/>
        <w:rPr/>
      </w:pPr>
      <w:bookmarkStart w:name="_Toc506162181" w:id="189"/>
      <w:proofErr w:type="spellStart"/>
      <w:r>
        <w:rPr/>
        <w:t>Agents</w:t>
      </w:r>
      <w:proofErr w:type="spellEnd"/>
      <w:bookmarkEnd w:id="189"/>
    </w:p>
    <w:p w:rsidR="006507C1" w:rsidDel="009B0A9E" w:rsidP="003B7E5F" w:rsidRDefault="684699FD" w14:paraId="5A67C284" w14:textId="5888D942">
      <w:pPr>
        <w:rPr>
          <w:del w:author="Kilian Pérez González" w:date="2018-02-17T01:50:00Z" w:id="190"/>
          <w:lang w:eastAsia="es-ES"/>
        </w:rPr>
      </w:pPr>
      <w:del w:author="Kilian Pérez González" w:date="2018-02-17T01:41:00Z" w:id="191">
        <w:r w:rsidRPr="684699FD" w:rsidDel="00664FE8">
          <w:rPr>
            <w:lang w:eastAsia="es-ES"/>
          </w:rPr>
          <w:delText>Los usuarios deben poder acceder al sistema para comprobar que han sido dados de alta, a partir de la información recibida por email (opcionalmente también por carta).</w:delText>
        </w:r>
      </w:del>
      <w:del w:author="Kilian Pérez González" w:date="2018-02-17T01:58:00Z" w:id="192">
        <w:r w:rsidRPr="684699FD" w:rsidDel="003B7E5F">
          <w:rPr>
            <w:lang w:eastAsia="es-ES"/>
          </w:rPr>
          <w:delText xml:space="preserve"> Para ello se creará un servicio web muy simple que toma como </w:delText>
        </w:r>
      </w:del>
      <w:del w:author="Kilian Pérez González" w:date="2018-02-17T01:50:00Z" w:id="193">
        <w:r w:rsidRPr="684699FD" w:rsidDel="009B0A9E">
          <w:rPr>
            <w:lang w:eastAsia="es-ES"/>
          </w:rPr>
          <w:delText>parámetros codificados en una llamada POST el nombre de usuario y la clave,</w:delText>
        </w:r>
        <w:r w:rsidRPr="684699FD" w:rsidDel="009B0A9E">
          <w:rPr>
            <w:i/>
            <w:iCs/>
            <w:lang w:eastAsia="es-ES"/>
          </w:rPr>
          <w:delText xml:space="preserve"> </w:delText>
        </w:r>
        <w:r w:rsidRPr="684699FD" w:rsidDel="009B0A9E">
          <w:rPr>
            <w:lang w:eastAsia="es-ES"/>
          </w:rPr>
          <w:delText xml:space="preserve">y devuelva información sobre los datos que figuran sobre el ciudadano en el sistema en caso correcto o informe del error en case incorrecto. Tanto los parámetros como la respuesta se enviarán en formato JSON. </w:delText>
        </w:r>
      </w:del>
    </w:p>
    <w:p w:rsidR="00EB4B2C" w:rsidDel="003B7E5F" w:rsidP="003B7E5F" w:rsidRDefault="684699FD" w14:paraId="5A67C285" w14:textId="398CB263">
      <w:pPr>
        <w:rPr>
          <w:del w:author="Kilian Pérez González" w:date="2018-02-17T01:57:00Z" w:id="194"/>
          <w:lang w:eastAsia="es-ES"/>
        </w:rPr>
      </w:pPr>
      <w:del w:author="Kilian Pérez González" w:date="2018-02-17T01:57:00Z" w:id="195">
        <w:r w:rsidRPr="684699FD" w:rsidDel="003B7E5F">
          <w:rPr>
            <w:lang w:eastAsia="es-ES"/>
          </w:rPr>
          <w:delText>(</w:delText>
        </w:r>
        <w:r w:rsidRPr="684699FD" w:rsidDel="003B7E5F">
          <w:rPr>
            <w:b/>
            <w:bCs/>
            <w:lang w:eastAsia="es-ES"/>
          </w:rPr>
          <w:delText>Opcional</w:delText>
        </w:r>
        <w:r w:rsidRPr="684699FD" w:rsidDel="003B7E5F">
          <w:rPr>
            <w:lang w:eastAsia="es-ES"/>
          </w:rPr>
          <w:delText xml:space="preserve">) Se puede crear un sencillo interfaz de acceso </w:delText>
        </w:r>
      </w:del>
      <w:del w:author="Kilian Pérez González" w:date="2018-02-17T01:56:00Z" w:id="196">
        <w:r w:rsidRPr="684699FD" w:rsidDel="003B7E5F">
          <w:rPr>
            <w:lang w:eastAsia="es-ES"/>
          </w:rPr>
          <w:delText xml:space="preserve">en </w:delText>
        </w:r>
      </w:del>
      <w:del w:author="Kilian Pérez González" w:date="2018-02-17T01:57:00Z" w:id="197">
        <w:r w:rsidRPr="684699FD" w:rsidDel="003B7E5F">
          <w:rPr>
            <w:lang w:eastAsia="es-ES"/>
          </w:rPr>
          <w:delText>HTML para que los usuarios puedan entrar en el sistema, consultar su información o incluso modificar algunos datos.</w:delText>
        </w:r>
      </w:del>
    </w:p>
    <w:p w:rsidR="0D4F956E" w:rsidDel="003B7E5F" w:rsidP="003B7E5F" w:rsidRDefault="684699FD" w14:paraId="0B9728C2" w14:textId="41599AFC">
      <w:pPr>
        <w:rPr>
          <w:del w:author="Kilian Pérez González" w:date="2018-02-17T01:57:00Z" w:id="198"/>
        </w:rPr>
      </w:pPr>
      <w:del w:author="Kilian Pérez González" w:date="2018-02-17T01:57:00Z" w:id="199">
        <w:r w:rsidDel="003B7E5F">
          <w:delText>(</w:delText>
        </w:r>
        <w:r w:rsidRPr="684699FD" w:rsidDel="003B7E5F">
          <w:rPr>
            <w:b/>
            <w:bCs/>
          </w:rPr>
          <w:delText>Opcional</w:delText>
        </w:r>
        <w:r w:rsidDel="003B7E5F">
          <w:delText>) Se puede extender la funcionalidad para que el servicio web permita cambiar la clave de acceso al sistema</w:delText>
        </w:r>
      </w:del>
      <w:del w:author="Kilian Pérez González" w:date="2018-02-17T01:56:00Z" w:id="200">
        <w:r w:rsidDel="003B7E5F">
          <w:delText xml:space="preserve"> </w:delText>
        </w:r>
      </w:del>
      <w:del w:author="Kilian Pérez González" w:date="2018-02-17T01:55:00Z" w:id="201">
        <w:r w:rsidDel="003B7E5F">
          <w:delText>y</w:delText>
        </w:r>
      </w:del>
      <w:del w:author="Kilian Pérez González" w:date="2018-02-17T01:56:00Z" w:id="202">
        <w:r w:rsidDel="003B7E5F">
          <w:delText>/o el email, en este último caso deberá haber un proceso de verificación de email</w:delText>
        </w:r>
      </w:del>
      <w:del w:author="Kilian Pérez González" w:date="2018-02-17T01:57:00Z" w:id="203">
        <w:r w:rsidDel="003B7E5F">
          <w:delText>.</w:delText>
        </w:r>
      </w:del>
    </w:p>
    <w:p w:rsidRPr="00EB4B2C" w:rsidR="00EB4B2C" w:rsidDel="003B7E5F" w:rsidP="003B7E5F" w:rsidRDefault="684699FD" w14:paraId="5A67C286" w14:textId="22DF0F93">
      <w:pPr>
        <w:rPr>
          <w:del w:author="Kilian Pérez González" w:date="2018-02-17T01:57:00Z" w:id="204"/>
          <w:lang w:eastAsia="es-ES"/>
        </w:rPr>
      </w:pPr>
      <w:del w:author="Kilian Pérez González" w:date="2018-02-17T01:57:00Z" w:id="205">
        <w:r w:rsidRPr="684699FD" w:rsidDel="003B7E5F">
          <w:rPr>
            <w:lang w:eastAsia="es-ES"/>
          </w:rPr>
          <w:delText>(</w:delText>
        </w:r>
        <w:r w:rsidRPr="684699FD" w:rsidDel="003B7E5F">
          <w:rPr>
            <w:b/>
            <w:bCs/>
            <w:lang w:eastAsia="es-ES"/>
          </w:rPr>
          <w:delText>Opcional</w:delText>
        </w:r>
        <w:r w:rsidRPr="684699FD" w:rsidDel="003B7E5F">
          <w:rPr>
            <w:lang w:eastAsia="es-ES"/>
          </w:rPr>
          <w:delText>) Mediante negociación de contenido, se podrán devolver otros formatos como XML</w:delText>
        </w:r>
      </w:del>
    </w:p>
    <w:p w:rsidR="006507C1" w:rsidDel="003B7E5F" w:rsidP="003B7E5F" w:rsidRDefault="684699FD" w14:paraId="5A67C288" w14:textId="31807042">
      <w:pPr>
        <w:rPr>
          <w:del w:author="Kilian Pérez González" w:date="2018-02-17T01:58:00Z" w:id="206"/>
        </w:rPr>
      </w:pPr>
      <w:del w:author="Kilian Pérez González" w:date="2018-02-17T01:57:00Z" w:id="207">
        <w:r w:rsidDel="003B7E5F">
          <w:delText>(</w:delText>
        </w:r>
        <w:r w:rsidRPr="684699FD" w:rsidDel="003B7E5F">
          <w:rPr>
            <w:b/>
            <w:bCs/>
          </w:rPr>
          <w:delText>Opcional</w:delText>
        </w:r>
        <w:r w:rsidDel="003B7E5F">
          <w:delText xml:space="preserve">) Se puede extender el sistema para contemplar aspectos de seguridad. </w:delText>
        </w:r>
      </w:del>
    </w:p>
    <w:p w:rsidR="00C95243" w:rsidP="003B7E5F" w:rsidRDefault="003B7E5F" w14:paraId="57A65FC6" w14:textId="77777777">
      <w:pPr>
        <w:rPr>
          <w:ins w:author="Kilian Pérez González" w:date="2018-02-17T01:58:00Z" w:id="208"/>
          <w:lang w:eastAsia="es-ES"/>
        </w:rPr>
      </w:pPr>
      <w:commentRangeStart w:id="209"/>
      <w:ins w:author="Kilian Pérez González" w:date="2018-02-17T01:58:00Z" w:id="210">
        <w:r>
          <w:rPr>
            <w:lang w:eastAsia="es-ES"/>
          </w:rPr>
          <w:t>Aquellos agentes que puedan conectarse al sistema dispondrán de un servicio web (REST) que permita consultar y obtener información de los agentes que participan en el sistema.</w:t>
        </w:r>
        <w:r w:rsidRPr="684699FD">
          <w:rPr>
            <w:lang w:eastAsia="es-ES"/>
          </w:rPr>
          <w:t xml:space="preserve"> Para ello se creará un servicio web muy simple que toma como </w:t>
        </w:r>
        <w:r>
          <w:rPr>
            <w:lang w:eastAsia="es-ES"/>
          </w:rPr>
          <w:t xml:space="preserve">entrada un fichero JSON que incluye el identificador de usuario, contraseña, y tipo de agente (</w:t>
        </w:r>
        <w:proofErr w:type="spellStart"/>
        <w:r>
          <w:rPr>
            <w:lang w:eastAsia="es-ES"/>
          </w:rPr>
          <w:t xml:space="preserve">login</w:t>
        </w:r>
        <w:proofErr w:type="spellEnd"/>
        <w:r>
          <w:rPr>
            <w:lang w:eastAsia="es-ES"/>
          </w:rPr>
          <w:t xml:space="preserve">/</w:t>
        </w:r>
        <w:proofErr w:type="spellStart"/>
        <w:r>
          <w:rPr>
            <w:lang w:eastAsia="es-ES"/>
          </w:rPr>
          <w:t xml:space="preserve">password</w:t>
        </w:r>
        <w:proofErr w:type="spellEnd"/>
        <w:r>
          <w:rPr>
            <w:lang w:eastAsia="es-ES"/>
          </w:rPr>
          <w:t xml:space="preserve">/</w:t>
        </w:r>
        <w:proofErr w:type="spellStart"/>
        <w:r>
          <w:rPr>
            <w:lang w:eastAsia="es-ES"/>
          </w:rPr>
          <w:t xml:space="preserve">kind</w:t>
        </w:r>
        <w:proofErr w:type="spellEnd"/>
        <w:r>
          <w:rPr>
            <w:lang w:eastAsia="es-ES"/>
          </w:rPr>
          <w:t xml:space="preserve">) según el formato de invocación siguiente: </w:t>
        </w:r>
      </w:ins>
    </w:p>
    <w:p w:rsidRPr="008B0DEC" w:rsidR="003B7E5F" w:rsidP="4AD58749" w:rsidRDefault="003B7E5F" w14:paraId="24B5211F" w14:textId="77777777">
      <w:pPr>
        <w:spacing w:before="240"/>
        <w:jc w:val="center"/>
        <w:rPr>
          <w:rFonts w:ascii="Courier New" w:hAnsi="Courier New" w:cs="Courier New"/>
          <w:lang w:eastAsia="es-ES"/>
          <w:rPrChange w:author="Usuario invitado" w:date="2018-02-18T14:25:38.5420417" w:id="1606879676">
            <w:rPr/>
          </w:rPrChange>
        </w:rPr>
        <w:pPrChange w:author="Usuario invitado" w:date="2018-02-18T14:25:38.5420417" w:id="212">
          <w:pPr>
            <w:jc w:val="center"/>
          </w:pPr>
        </w:pPrChange>
      </w:pPr>
      <w:ins w:author="Kilian Pérez González" w:date="2018-02-17T01:58:00Z" w:id="213">
        <w:r w:rsidRPr="008B0DEC">
          <w:rPr>
            <w:rFonts w:ascii="Courier New" w:hAnsi="Courier New" w:cs="Courier New"/>
            <w:lang w:eastAsia="es-ES"/>
          </w:rPr>
          <w:t>{"</w:t>
        </w:r>
        <w:proofErr w:type="spellStart"/>
        <w:r w:rsidRPr="2948BCC8">
          <w:rPr>
            <w:rFonts w:ascii="Courier New" w:hAnsi="Courier New" w:cs="Courier New"/>
            <w:b w:val="1"/>
            <w:bCs w:val="1"/>
            <w:lang w:eastAsia="es-ES"/>
            <w:rPrChange w:author="Usuario invitado" w:date="2018-02-18T12:30:43.4209349" w:id="214">
              <w:rPr>
                <w:rFonts w:ascii="Courier New" w:hAnsi="Courier New" w:cs="Courier New"/>
                <w:lang w:eastAsia="es-ES"/>
              </w:rPr>
            </w:rPrChange>
          </w:rPr>
          <w:t>login</w:t>
        </w:r>
        <w:proofErr w:type="spellEnd"/>
        <w:r w:rsidRPr="008B0DEC">
          <w:rPr>
            <w:rFonts w:ascii="Courier New" w:hAnsi="Courier New" w:cs="Courier New"/>
            <w:lang w:eastAsia="es-ES"/>
          </w:rPr>
          <w:t>": usuario, "</w:t>
        </w:r>
        <w:proofErr w:type="spellStart"/>
        <w:r w:rsidRPr="2948BCC8">
          <w:rPr>
            <w:rFonts w:ascii="Courier New" w:hAnsi="Courier New" w:cs="Courier New"/>
            <w:b w:val="1"/>
            <w:bCs w:val="1"/>
            <w:lang w:eastAsia="es-ES"/>
            <w:rPrChange w:author="Usuario invitado" w:date="2018-02-18T12:30:43.4209349" w:id="215">
              <w:rPr>
                <w:rFonts w:ascii="Courier New" w:hAnsi="Courier New" w:cs="Courier New"/>
                <w:lang w:eastAsia="es-ES"/>
              </w:rPr>
            </w:rPrChange>
          </w:rPr>
          <w:t>password</w:t>
        </w:r>
        <w:proofErr w:type="spellEnd"/>
        <w:r w:rsidRPr="008B0DEC">
          <w:rPr>
            <w:rFonts w:ascii="Courier New" w:hAnsi="Courier New" w:cs="Courier New"/>
            <w:lang w:eastAsia="es-ES"/>
          </w:rPr>
          <w:t xml:space="preserve">": </w:t>
        </w:r>
        <w:proofErr w:type="spellStart"/>
        <w:r w:rsidRPr="008B0DEC">
          <w:rPr>
            <w:rFonts w:ascii="Courier New" w:hAnsi="Courier New" w:cs="Courier New"/>
            <w:lang w:eastAsia="es-ES"/>
          </w:rPr>
          <w:t>password</w:t>
        </w:r>
        <w:proofErr w:type="spellEnd"/>
        <w:r w:rsidRPr="008B0DEC">
          <w:rPr>
            <w:rFonts w:ascii="Courier New" w:hAnsi="Courier New" w:cs="Courier New"/>
            <w:lang w:eastAsia="es-ES"/>
          </w:rPr>
          <w:t>, "</w:t>
        </w:r>
        <w:proofErr w:type="spellStart"/>
        <w:r w:rsidRPr="2948BCC8">
          <w:rPr>
            <w:rFonts w:ascii="Courier New" w:hAnsi="Courier New" w:cs="Courier New"/>
            <w:b w:val="1"/>
            <w:bCs w:val="1"/>
            <w:lang w:eastAsia="es-ES"/>
            <w:rPrChange w:author="Usuario invitado" w:date="2018-02-18T12:30:43.4209349" w:id="216">
              <w:rPr>
                <w:rFonts w:ascii="Courier New" w:hAnsi="Courier New" w:cs="Courier New"/>
                <w:lang w:eastAsia="es-ES"/>
              </w:rPr>
            </w:rPrChange>
          </w:rPr>
          <w:t>kind</w:t>
        </w:r>
        <w:proofErr w:type="spellEnd"/>
        <w:r w:rsidRPr="008B0DEC">
          <w:rPr>
            <w:rFonts w:ascii="Courier New" w:hAnsi="Courier New" w:cs="Courier New"/>
            <w:lang w:eastAsia="es-ES"/>
          </w:rPr>
          <w:t>": tipo de agente}</w:t>
        </w:r>
      </w:ins>
    </w:p>
    <w:p w:rsidR="003B7E5F" w:rsidP="2948BCC8" w:rsidRDefault="003B7E5F" w14:paraId="53C47535" w14:textId="77777777" w14:noSpellErr="1">
      <w:pPr>
        <w:spacing w:before="240"/>
        <w:rPr>
          <w:lang w:eastAsia="es-ES"/>
          <w:rPrChange w:author="Usuario invitado" w:date="2018-02-18T12:30:43.4209349" w:id="1536981564">
            <w:rPr/>
          </w:rPrChange>
        </w:rPr>
        <w:pPrChange w:author="Usuario invitado" w:date="2018-02-18T12:30:43.4209349" w:id="218">
          <w:pPr/>
        </w:pPrChange>
      </w:pPr>
      <w:ins w:author="Kilian Pérez González" w:date="2018-02-17T01:58:00Z" w:id="219">
        <w:r>
          <w:rPr>
            <w:lang w:eastAsia="es-ES"/>
          </w:rPr>
          <w:t>Y en el caso de que dicha combinación aparezca en la base de datos, se devolverá un fichero en formato JSON con la siguiente información:</w:t>
        </w:r>
      </w:ins>
    </w:p>
    <w:p w:rsidRPr="008B0DEC" w:rsidR="003B7E5F" w:rsidP="003B7E5F" w:rsidRDefault="003B7E5F" w14:paraId="32D14F04" w14:textId="77777777">
      <w:pPr>
        <w:ind w:left="708"/>
        <w:rPr>
          <w:ins w:author="Kilian Pérez González" w:date="2018-02-17T01:58:00Z" w:id="220"/>
          <w:rFonts w:ascii="Courier New" w:hAnsi="Courier New" w:cs="Courier New"/>
          <w:lang w:eastAsia="es-ES"/>
        </w:rPr>
      </w:pPr>
      <w:ins w:author="Kilian Pérez González" w:date="2018-02-17T01:58:00Z" w:id="221">
        <w:r w:rsidRPr="008B0DEC">
          <w:rPr>
            <w:rFonts w:ascii="Courier New" w:hAnsi="Courier New" w:cs="Courier New"/>
            <w:lang w:eastAsia="es-ES"/>
          </w:rPr>
          <w:t>{ "</w:t>
        </w:r>
        <w:proofErr w:type="spellStart"/>
        <w:r w:rsidRPr="2948BCC8">
          <w:rPr>
            <w:rFonts w:ascii="Courier New" w:hAnsi="Courier New" w:cs="Courier New"/>
            <w:b w:val="1"/>
            <w:bCs w:val="1"/>
            <w:lang w:eastAsia="es-ES"/>
            <w:rPrChange w:author="Usuario invitado" w:date="2018-02-18T12:30:43.4209349" w:id="222">
              <w:rPr>
                <w:rFonts w:ascii="Courier New" w:hAnsi="Courier New" w:cs="Courier New"/>
                <w:lang w:eastAsia="es-ES"/>
              </w:rPr>
            </w:rPrChange>
          </w:rPr>
          <w:t>name</w:t>
        </w:r>
        <w:proofErr w:type="spellEnd"/>
        <w:r w:rsidRPr="008B0DEC">
          <w:rPr>
            <w:rFonts w:ascii="Courier New" w:hAnsi="Courier New" w:cs="Courier New"/>
            <w:lang w:eastAsia="es-ES"/>
          </w:rPr>
          <w:t>": Nombre,</w:t>
        </w:r>
      </w:ins>
    </w:p>
    <w:p w:rsidRPr="008B0DEC" w:rsidR="003B7E5F" w:rsidP="003B7E5F" w:rsidRDefault="003B7E5F" w14:paraId="22D12159" w14:textId="77777777">
      <w:pPr>
        <w:ind w:left="708"/>
        <w:rPr>
          <w:ins w:author="Kilian Pérez González" w:date="2018-02-17T01:58:00Z" w:id="223"/>
          <w:rFonts w:ascii="Courier New" w:hAnsi="Courier New" w:cs="Courier New"/>
          <w:lang w:eastAsia="es-ES"/>
        </w:rPr>
      </w:pPr>
      <w:ins w:author="Kilian Pérez González" w:date="2018-02-17T01:58:00Z" w:id="224">
        <w:r w:rsidRPr="008B0DEC">
          <w:rPr>
            <w:rFonts w:ascii="Courier New" w:hAnsi="Courier New" w:cs="Courier New"/>
            <w:lang w:eastAsia="es-ES"/>
          </w:rPr>
          <w:t>"</w:t>
        </w:r>
        <w:proofErr w:type="spellStart"/>
        <w:r w:rsidRPr="2948BCC8">
          <w:rPr>
            <w:rFonts w:ascii="Courier New" w:hAnsi="Courier New" w:cs="Courier New"/>
            <w:b w:val="1"/>
            <w:bCs w:val="1"/>
            <w:lang w:eastAsia="es-ES"/>
            <w:rPrChange w:author="Usuario invitado" w:date="2018-02-18T12:30:43.4209349" w:id="225">
              <w:rPr>
                <w:rFonts w:ascii="Courier New" w:hAnsi="Courier New" w:cs="Courier New"/>
                <w:lang w:eastAsia="es-ES"/>
              </w:rPr>
            </w:rPrChange>
          </w:rPr>
          <w:t>location</w:t>
        </w:r>
        <w:proofErr w:type="spellEnd"/>
        <w:r w:rsidRPr="008B0DEC">
          <w:rPr>
            <w:rFonts w:ascii="Courier New" w:hAnsi="Courier New" w:cs="Courier New"/>
            <w:lang w:eastAsia="es-ES"/>
          </w:rPr>
          <w:t>": Coordenadas (opcional),</w:t>
        </w:r>
      </w:ins>
    </w:p>
    <w:p w:rsidRPr="008B0DEC" w:rsidR="003B7E5F" w:rsidP="003B7E5F" w:rsidRDefault="003B7E5F" w14:paraId="4BF92574" w14:textId="77777777" w14:noSpellErr="1">
      <w:pPr>
        <w:ind w:left="708"/>
        <w:rPr>
          <w:ins w:author="Kilian Pérez González" w:date="2018-02-17T01:58:00Z" w:id="226"/>
          <w:rFonts w:ascii="Courier New" w:hAnsi="Courier New" w:cs="Courier New"/>
          <w:lang w:eastAsia="es-ES"/>
        </w:rPr>
      </w:pPr>
      <w:ins w:author="Kilian Pérez González" w:date="2018-02-17T01:58:00Z" w:id="227">
        <w:r w:rsidRPr="008B0DEC">
          <w:rPr>
            <w:rFonts w:ascii="Courier New" w:hAnsi="Courier New" w:cs="Courier New"/>
            <w:lang w:eastAsia="es-ES"/>
          </w:rPr>
          <w:t>"</w:t>
        </w:r>
        <w:r w:rsidRPr="2948BCC8">
          <w:rPr>
            <w:rFonts w:ascii="Courier New" w:hAnsi="Courier New" w:cs="Courier New"/>
            <w:b w:val="1"/>
            <w:bCs w:val="1"/>
            <w:lang w:eastAsia="es-ES"/>
            <w:rPrChange w:author="Usuario invitado" w:date="2018-02-18T12:30:43.4209349" w:id="228">
              <w:rPr>
                <w:rFonts w:ascii="Courier New" w:hAnsi="Courier New" w:cs="Courier New"/>
                <w:lang w:eastAsia="es-ES"/>
              </w:rPr>
            </w:rPrChange>
          </w:rPr>
          <w:t>email</w:t>
        </w:r>
        <w:r w:rsidRPr="008B0DEC">
          <w:rPr>
            <w:rFonts w:ascii="Courier New" w:hAnsi="Courier New" w:cs="Courier New"/>
            <w:lang w:eastAsia="es-ES"/>
          </w:rPr>
          <w:t>": Email</w:t>
        </w:r>
      </w:ins>
    </w:p>
    <w:p w:rsidRPr="008B0DEC" w:rsidR="003B7E5F" w:rsidP="003B7E5F" w:rsidRDefault="003B7E5F" w14:paraId="301EAFFA" w14:textId="77777777" w14:noSpellErr="1">
      <w:pPr>
        <w:ind w:left="708"/>
        <w:rPr>
          <w:ins w:author="Kilian Pérez González" w:date="2018-02-17T01:58:00Z" w:id="229"/>
          <w:rFonts w:ascii="Courier New" w:hAnsi="Courier New" w:cs="Courier New"/>
          <w:lang w:eastAsia="es-ES"/>
        </w:rPr>
      </w:pPr>
      <w:ins w:author="Kilian Pérez González" w:date="2018-02-17T01:58:00Z" w:id="230">
        <w:r w:rsidRPr="008B0DEC">
          <w:rPr>
            <w:rFonts w:ascii="Courier New" w:hAnsi="Courier New" w:cs="Courier New"/>
            <w:lang w:eastAsia="es-ES"/>
          </w:rPr>
          <w:t>"</w:t>
        </w:r>
        <w:r w:rsidRPr="2948BCC8">
          <w:rPr>
            <w:rFonts w:ascii="Courier New" w:hAnsi="Courier New" w:cs="Courier New"/>
            <w:b w:val="1"/>
            <w:bCs w:val="1"/>
            <w:lang w:eastAsia="es-ES"/>
            <w:rPrChange w:author="Usuario invitado" w:date="2018-02-18T12:30:43.4209349" w:id="231">
              <w:rPr>
                <w:rFonts w:ascii="Courier New" w:hAnsi="Courier New" w:cs="Courier New"/>
                <w:lang w:eastAsia="es-ES"/>
              </w:rPr>
            </w:rPrChange>
          </w:rPr>
          <w:t>id</w:t>
        </w:r>
        <w:r w:rsidRPr="008B0DEC">
          <w:rPr>
            <w:rFonts w:ascii="Courier New" w:hAnsi="Courier New" w:cs="Courier New"/>
            <w:lang w:eastAsia="es-ES"/>
          </w:rPr>
          <w:t>": identificador,</w:t>
        </w:r>
      </w:ins>
    </w:p>
    <w:p w:rsidRPr="008B0DEC" w:rsidR="003B7E5F" w:rsidP="003B7E5F" w:rsidRDefault="003B7E5F" w14:paraId="2451E5AF" w14:textId="77777777">
      <w:pPr>
        <w:ind w:left="708"/>
        <w:rPr>
          <w:ins w:author="Kilian Pérez González" w:date="2018-02-17T01:58:00Z" w:id="232"/>
          <w:rFonts w:ascii="Courier New" w:hAnsi="Courier New" w:cs="Courier New"/>
          <w:lang w:eastAsia="es-ES"/>
        </w:rPr>
      </w:pPr>
      <w:ins w:author="Kilian Pérez González" w:date="2018-02-17T01:58:00Z" w:id="233">
        <w:r w:rsidRPr="008B0DEC">
          <w:rPr>
            <w:rFonts w:ascii="Courier New" w:hAnsi="Courier New" w:cs="Courier New"/>
            <w:lang w:eastAsia="es-ES"/>
          </w:rPr>
          <w:t>"</w:t>
        </w:r>
        <w:proofErr w:type="spellStart"/>
        <w:r w:rsidRPr="2948BCC8">
          <w:rPr>
            <w:rFonts w:ascii="Courier New" w:hAnsi="Courier New" w:cs="Courier New"/>
            <w:b w:val="1"/>
            <w:bCs w:val="1"/>
            <w:lang w:eastAsia="es-ES"/>
            <w:rPrChange w:author="Usuario invitado" w:date="2018-02-18T12:30:43.4209349" w:id="234">
              <w:rPr>
                <w:rFonts w:ascii="Courier New" w:hAnsi="Courier New" w:cs="Courier New"/>
                <w:lang w:eastAsia="es-ES"/>
              </w:rPr>
            </w:rPrChange>
          </w:rPr>
          <w:t>kind</w:t>
        </w:r>
        <w:proofErr w:type="spellEnd"/>
        <w:r w:rsidRPr="008B0DEC">
          <w:rPr>
            <w:rFonts w:ascii="Courier New" w:hAnsi="Courier New" w:cs="Courier New"/>
            <w:lang w:eastAsia="es-ES"/>
          </w:rPr>
          <w:t>": tipo de usuario,</w:t>
        </w:r>
      </w:ins>
    </w:p>
    <w:p w:rsidRPr="008B0DEC" w:rsidR="003B7E5F" w:rsidP="003B7E5F" w:rsidRDefault="003B7E5F" w14:paraId="74E53892" w14:textId="77777777">
      <w:pPr>
        <w:ind w:left="708"/>
        <w:rPr>
          <w:ins w:author="Kilian Pérez González" w:date="2018-02-17T01:58:00Z" w:id="235"/>
          <w:rFonts w:ascii="Courier New" w:hAnsi="Courier New" w:cs="Courier New"/>
          <w:lang w:eastAsia="es-ES"/>
        </w:rPr>
      </w:pPr>
      <w:ins w:author="Kilian Pérez González" w:date="2018-02-17T01:58:00Z" w:id="236">
        <w:r w:rsidRPr="008B0DEC">
          <w:rPr>
            <w:rFonts w:ascii="Courier New" w:hAnsi="Courier New" w:cs="Courier New"/>
            <w:lang w:eastAsia="es-ES"/>
          </w:rPr>
          <w:t>"</w:t>
        </w:r>
        <w:proofErr w:type="spellStart"/>
        <w:r w:rsidRPr="2948BCC8">
          <w:rPr>
            <w:rFonts w:ascii="Courier New" w:hAnsi="Courier New" w:cs="Courier New"/>
            <w:b w:val="1"/>
            <w:bCs w:val="1"/>
            <w:lang w:eastAsia="es-ES"/>
            <w:rPrChange w:author="Usuario invitado" w:date="2018-02-18T12:30:43.4209349" w:id="237">
              <w:rPr>
                <w:rFonts w:ascii="Courier New" w:hAnsi="Courier New" w:cs="Courier New"/>
                <w:lang w:eastAsia="es-ES"/>
              </w:rPr>
            </w:rPrChange>
          </w:rPr>
          <w:t>kindCode</w:t>
        </w:r>
        <w:proofErr w:type="spellEnd"/>
        <w:r w:rsidRPr="008B0DEC">
          <w:rPr>
            <w:rFonts w:ascii="Courier New" w:hAnsi="Courier New" w:cs="Courier New"/>
            <w:lang w:eastAsia="es-ES"/>
          </w:rPr>
          <w:t>": código numérico del tipo de usuario,</w:t>
        </w:r>
      </w:ins>
    </w:p>
    <w:p w:rsidRPr="008B0DEC" w:rsidR="003B7E5F" w:rsidP="003B7E5F" w:rsidRDefault="003B7E5F" w14:paraId="18B83C9E" w14:textId="77777777" w14:noSpellErr="1">
      <w:pPr>
        <w:ind w:left="708"/>
        <w:rPr>
          <w:ins w:author="Kilian Pérez González" w:date="2018-02-17T01:58:00Z" w:id="238"/>
          <w:rFonts w:ascii="Courier New" w:hAnsi="Courier New" w:cs="Courier New"/>
          <w:lang w:eastAsia="es-ES"/>
        </w:rPr>
      </w:pPr>
      <w:ins w:author="Kilian Pérez González" w:date="2018-02-17T01:58:00Z" w:id="239">
        <w:r w:rsidRPr="008B0DEC">
          <w:rPr>
            <w:rFonts w:ascii="Courier New" w:hAnsi="Courier New" w:cs="Courier New"/>
            <w:lang w:eastAsia="es-ES"/>
          </w:rPr>
          <w:t>}</w:t>
        </w:r>
      </w:ins>
    </w:p>
    <w:p w:rsidR="003B7E5F" w:rsidP="003B7E5F" w:rsidRDefault="003B7E5F" w14:paraId="6EFA2B60" w14:textId="24DE49C5">
      <w:pPr>
        <w:rPr>
          <w:ins w:author="Kilian Pérez González" w:date="2018-02-17T01:59:00Z" w:id="240"/>
          <w:lang w:eastAsia="es-ES"/>
        </w:rPr>
      </w:pPr>
      <w:ins w:author="Kilian Pérez González" w:date="2018-02-17T01:58:00Z" w:id="241">
        <w:r>
          <w:rPr>
            <w:lang w:eastAsia="es-ES"/>
          </w:rPr>
          <w:t>El campo "</w:t>
        </w:r>
        <w:proofErr w:type="spellStart"/>
        <w:r>
          <w:rPr>
            <w:lang w:eastAsia="es-ES"/>
          </w:rPr>
          <w:t>kindCode</w:t>
        </w:r>
        <w:proofErr w:type="spellEnd"/>
        <w:r>
          <w:rPr>
            <w:lang w:eastAsia="es-ES"/>
          </w:rPr>
          <w:t>" se obtiene a partir del fichero maestro en formato CSV descrito anteriormente.</w:t>
        </w:r>
      </w:ins>
    </w:p>
    <w:p w:rsidR="003B7E5F" w:rsidP="003B7E5F" w:rsidRDefault="003B7E5F" w14:paraId="7EC0DD95" w14:textId="21D23DDD" w14:noSpellErr="1">
      <w:pPr>
        <w:rPr>
          <w:ins w:author="Kilian Pérez González" w:date="2018-02-17T02:00:00Z" w:id="242"/>
          <w:lang w:eastAsia="es-ES"/>
        </w:rPr>
      </w:pPr>
      <w:ins w:author="Kilian Pérez González" w:date="2018-02-17T01:59:00Z" w:id="243">
        <w:r>
          <w:rPr>
            <w:lang w:eastAsia="es-ES"/>
          </w:rPr>
          <w:t>(</w:t>
        </w:r>
        <w:r w:rsidRPr="4916F1C3">
          <w:rPr>
            <w:b w:val="1"/>
            <w:bCs w:val="1"/>
            <w:lang w:eastAsia="es-ES"/>
            <w:rPrChange w:author="Pablo González Martínez" w:date="2018-02-17T09:22:00Z" w:id="244">
              <w:rPr>
                <w:lang w:eastAsia="es-ES"/>
              </w:rPr>
            </w:rPrChange>
          </w:rPr>
          <w:t>Opcional</w:t>
        </w:r>
        <w:r>
          <w:rPr>
            <w:lang w:eastAsia="es-ES"/>
          </w:rPr>
          <w:t xml:space="preserve">) </w:t>
        </w:r>
      </w:ins>
      <w:ins w:author="Kilian Pérez González" w:date="2018-02-17T02:00:00Z" w:id="245">
        <w:r>
          <w:rPr>
            <w:lang w:eastAsia="es-ES"/>
          </w:rPr>
          <w:t>Sistema podrá disponer de un subsistema de acceso a través de Web para actualizar la clave de cada usuario.</w:t>
        </w:r>
      </w:ins>
    </w:p>
    <w:p w:rsidR="003B7E5F" w:rsidP="003B7E5F" w:rsidRDefault="003B7E5F" w14:paraId="199C1C68" w14:textId="40AB3F7C" w14:noSpellErr="1">
      <w:pPr>
        <w:rPr>
          <w:ins w:author="Kilian Pérez González" w:date="2018-02-17T01:58:00Z" w:id="246"/>
          <w:lang w:eastAsia="es-ES"/>
        </w:rPr>
      </w:pPr>
      <w:ins w:author="Kilian Pérez González" w:date="2018-02-17T02:00:00Z" w:id="247">
        <w:r>
          <w:rPr>
            <w:lang w:eastAsia="es-ES"/>
          </w:rPr>
          <w:t>(</w:t>
        </w:r>
        <w:r w:rsidRPr="4916F1C3">
          <w:rPr>
            <w:b w:val="1"/>
            <w:bCs w:val="1"/>
            <w:lang w:eastAsia="es-ES"/>
            <w:rPrChange w:author="Pablo González Martínez" w:date="2018-02-17T09:22:00Z" w:id="248">
              <w:rPr>
                <w:lang w:eastAsia="es-ES"/>
              </w:rPr>
            </w:rPrChange>
          </w:rPr>
          <w:t>Opcional</w:t>
        </w:r>
        <w:r>
          <w:rPr>
            <w:lang w:eastAsia="es-ES"/>
          </w:rPr>
          <w:t>)</w:t>
        </w:r>
      </w:ins>
      <w:ins w:author="Kilian Pérez González" w:date="2018-02-17T02:01:00Z" w:id="249">
        <w:r>
          <w:rPr>
            <w:lang w:eastAsia="es-ES"/>
          </w:rPr>
          <w:t xml:space="preserve"> Se puede extender la funcionalidad anterior p</w:t>
        </w:r>
      </w:ins>
      <w:ins w:author="Kilian Pérez González" w:date="2018-02-17T02:02:00Z" w:id="250">
        <w:r>
          <w:rPr>
            <w:lang w:eastAsia="es-ES"/>
          </w:rPr>
          <w:t>ara el resto de campos de los usuarios.</w:t>
        </w:r>
        <w:commentRangeEnd w:id="209"/>
        <w:r>
          <w:rPr>
            <w:rStyle w:val="Refdecomentario"/>
            <w:rFonts w:eastAsia="Times New Roman" w:cs="Times New Roman"/>
            <w:lang w:eastAsia="es-ES"/>
          </w:rPr>
          <w:commentReference w:id="209"/>
        </w:r>
      </w:ins>
    </w:p>
    <w:p w:rsidRPr="00D3692F" w:rsidR="00D70222" w:rsidP="002D7259" w:rsidRDefault="684699FD" w14:paraId="5A67C289" w14:textId="77777777" w14:noSpellErr="1">
      <w:pPr>
        <w:pStyle w:val="Ttulo1"/>
        <w:rPr/>
      </w:pPr>
      <w:bookmarkStart w:name="_Toc506162182" w:id="251"/>
      <w:r>
        <w:rPr/>
        <w:lastRenderedPageBreak/>
        <w:t>Metodología usada</w:t>
      </w:r>
      <w:bookmarkEnd w:id="251"/>
    </w:p>
    <w:p w:rsidR="00D70222" w:rsidDel="00FB75FC" w:rsidP="00D70222" w:rsidRDefault="00D70222" w14:paraId="5A67C28A" w14:textId="60DCB844">
      <w:pPr>
        <w:rPr>
          <w:del w:author="Kilian Pérez González" w:date="2018-02-17T02:05:00Z" w:id="252"/>
        </w:rPr>
      </w:pPr>
      <w:del w:author="Kilian Pérez González" w:date="2018-02-17T02:05:00Z" w:id="253">
        <w:r w:rsidRPr="00D3692F" w:rsidDel="00FB75FC">
          <w:delText>Se va a realizar un estudio de arquitectura siguiendo el método de ADD</w:delText>
        </w:r>
        <w:r w:rsidRPr="00D3692F" w:rsidDel="00FB75FC">
          <w:fldChar w:fldCharType="begin"/>
        </w:r>
        <w:r w:rsidRPr="00D3692F" w:rsidDel="00FB75FC">
          <w:delInstrText xml:space="preserve"> XE "ADD" </w:delInstrText>
        </w:r>
        <w:r w:rsidRPr="00D3692F" w:rsidDel="00FB75FC">
          <w:fldChar w:fldCharType="end"/>
        </w:r>
        <w:r w:rsidRPr="1B1A7BA5" w:rsidDel="00FB75FC">
          <w:delText xml:space="preserve"> </w:delText>
        </w:r>
        <w:r w:rsidRPr="00D3692F" w:rsidDel="00FB75FC">
          <w:delText>Design</w:delText>
        </w:r>
        <w:r w:rsidRPr="1B1A7BA5" w:rsidDel="00FB75FC">
          <w:delText xml:space="preserve">) </w:delText>
        </w:r>
        <w:r w:rsidRPr="00D3692F" w:rsidDel="00FB75FC">
          <w:rPr>
            <w:rFonts w:ascii="Arial" w:hAnsi="Arial" w:cs="Arial"/>
          </w:rPr>
          <w:delText>￼</w:delText>
        </w:r>
      </w:del>
      <w:customXmlDelRangeStart w:author="Kilian Pérez González" w:date="2018-02-17T02:05:00Z" w:id="254"/>
      <w:sdt>
        <w:sdtPr>
          <w:id w:val="1275515442"/>
          <w:citation/>
        </w:sdtPr>
        <w:sdtContent>
          <w:customXmlDelRangeEnd w:id="254"/>
          <w:del w:author="Kilian Pérez González" w:date="2018-02-17T02:05:00Z" w:id="255">
            <w:r w:rsidRPr="00D3692F" w:rsidDel="00FB75FC">
              <w:fldChar w:fldCharType="begin"/>
            </w:r>
            <w:r w:rsidRPr="00D3692F" w:rsidDel="00FB75FC">
              <w:delInstrText xml:space="preserve"> CITATION Bas03 \l 3082 </w:delInstrText>
            </w:r>
            <w:r w:rsidRPr="00D3692F" w:rsidDel="00FB75FC">
              <w:fldChar w:fldCharType="separate"/>
            </w:r>
            <w:r w:rsidDel="00FB75FC" w:rsidR="00045BB0">
              <w:rPr>
                <w:noProof/>
              </w:rPr>
              <w:delText>(Bass, Clements, &amp; Kazman, 2003)</w:delText>
            </w:r>
            <w:r w:rsidRPr="00D3692F" w:rsidDel="00FB75FC">
              <w:fldChar w:fldCharType="end"/>
            </w:r>
          </w:del>
          <w:customXmlDelRangeStart w:author="Kilian Pérez González" w:date="2018-02-17T02:05:00Z" w:id="256"/>
        </w:sdtContent>
      </w:sdt>
      <w:customXmlDelRangeEnd w:id="256"/>
      <w:del w:author="Kilian Pérez González" w:date="2018-02-17T02:05:00Z" w:id="257">
        <w:r w:rsidRPr="00D3692F" w:rsidDel="00FB75FC">
          <w:rPr>
            <w:rFonts w:ascii="Arial" w:hAnsi="Arial" w:cs="Arial"/>
          </w:rPr>
          <w:delText>￼</w:delText>
        </w:r>
        <w:r w:rsidRPr="00D3692F" w:rsidDel="00FB75FC">
          <w:fldChar w:fldCharType="begin"/>
        </w:r>
        <w:r w:rsidRPr="00D3692F" w:rsidDel="00FB75FC">
          <w:delInstrText xml:space="preserve"> XE "SEI" </w:delInstrText>
        </w:r>
        <w:r w:rsidRPr="00D3692F" w:rsidDel="00FB75FC">
          <w:fldChar w:fldCharType="end"/>
        </w:r>
        <w:r w:rsidRPr="00D3692F" w:rsidDel="00FB75FC">
          <w:rPr>
            <w:rFonts w:ascii="Arial" w:hAnsi="Arial" w:cs="Arial"/>
          </w:rPr>
          <w:delText>￼</w:delText>
        </w:r>
      </w:del>
      <w:customXmlDelRangeStart w:author="Kilian Pérez González" w:date="2018-02-17T02:05:00Z" w:id="258"/>
      <w:sdt>
        <w:sdtPr>
          <w:id w:val="-971980929"/>
          <w:citation/>
        </w:sdtPr>
        <w:sdtContent>
          <w:customXmlDelRangeEnd w:id="258"/>
          <w:del w:author="Kilian Pérez González" w:date="2018-02-17T02:05:00Z" w:id="259">
            <w:r w:rsidRPr="00D3692F" w:rsidDel="00FB75FC">
              <w:fldChar w:fldCharType="begin"/>
            </w:r>
            <w:r w:rsidRPr="00D3692F" w:rsidDel="00FB75FC">
              <w:delInstrText xml:space="preserve"> CITATION ANS00 \l 3082 </w:delInstrText>
            </w:r>
            <w:r w:rsidRPr="00D3692F" w:rsidDel="00FB75FC">
              <w:fldChar w:fldCharType="separate"/>
            </w:r>
            <w:r w:rsidDel="00FB75FC" w:rsidR="00045BB0">
              <w:rPr>
                <w:noProof/>
              </w:rPr>
              <w:delText>(ANSI/IEEE 1471, 2000)</w:delText>
            </w:r>
            <w:r w:rsidRPr="00D3692F" w:rsidDel="00FB75FC">
              <w:fldChar w:fldCharType="end"/>
            </w:r>
          </w:del>
          <w:customXmlDelRangeStart w:author="Kilian Pérez González" w:date="2018-02-17T02:05:00Z" w:id="260"/>
        </w:sdtContent>
      </w:sdt>
      <w:customXmlDelRangeEnd w:id="260"/>
      <w:del w:author="Kilian Pérez González" w:date="2018-02-17T02:05:00Z" w:id="261">
        <w:r w:rsidRPr="00D3692F" w:rsidDel="00FB75FC">
          <w:delText>.</w:delText>
        </w:r>
      </w:del>
    </w:p>
    <w:p w:rsidR="002E4409" w:rsidDel="00321D15" w:rsidP="002E4409" w:rsidRDefault="684699FD" w14:paraId="5A67C28B" w14:textId="0D820FCA">
      <w:pPr>
        <w:rPr>
          <w:del w:author="Kilian Pérez González" w:date="2018-02-18T17:49:00Z" w:id="262"/>
        </w:rPr>
      </w:pPr>
      <w:del w:author="Kilian Pérez González" w:date="2018-02-18T17:49:00Z" w:id="263">
        <w:r w:rsidDel="00321D15">
          <w:delText>￼</w:delText>
        </w:r>
        <w:r w:rsidDel="00321D15" w:rsidR="4C5817BF">
          <w:delText>￼</w:delText>
        </w:r>
        <w:r w:rsidDel="00321D15">
          <w:delText>La documentación sigue el esquema propuesto en la guía de aprendizaje de la asignatura y también se han tomado algunas secciones siguiendo las plantillas propuestas en arc42 (</w:delText>
        </w:r>
      </w:del>
      <w:ins w:author="Pablo González Martínez" w:date="2018-02-17T09:22:00Z" w:id="264">
        <w:del w:author="Kilian Pérez González" w:date="2018-02-18T17:49:00Z" w:id="265">
          <w:r w:rsidRPr="6E7784D7" w:rsidDel="00321D15" w:rsidR="4C5817BF">
            <w:delText>). Las plantillas actuales están en inglés y alemán, pero había una versión anterior con plantillas en español.</w:delText>
          </w:r>
          <w:r w:rsidRPr="6E7784D7" w:rsidDel="00321D15" w:rsidR="4C5817BF">
            <w:rPr>
              <w:rStyle w:val="Hipervnculo"/>
              <w:rPrChange w:author="Diego Álvarez Guinarte" w:date="2018-02-17T09:27:00Z" w:id="266">
                <w:rPr/>
              </w:rPrChange>
            </w:rPr>
            <w:delText>http://arc42.org/</w:delText>
          </w:r>
        </w:del>
      </w:ins>
      <w:ins w:author="Diego Álvarez Guinarte" w:date="2018-02-17T09:27:00Z" w:id="267">
        <w:del w:author="Kilian Pérez González" w:date="2018-02-18T17:49:00Z" w:id="268">
          <w:r w:rsidDel="00321D15" w:rsidR="6E7784D7">
            <w:delText>). Las plantillas actuales están en inglés y alemán, pero había una versión anterior con plantillas en español.</w:delText>
          </w:r>
        </w:del>
      </w:ins>
    </w:p>
    <w:p w:rsidR="002E4409" w:rsidDel="00321D15" w:rsidP="002E4409" w:rsidRDefault="684699FD" w14:paraId="5A67C28C" w14:textId="12626AE3">
      <w:pPr>
        <w:rPr>
          <w:del w:author="Kilian Pérez González" w:date="2018-02-18T17:49:00Z" w:id="269"/>
        </w:rPr>
      </w:pPr>
      <w:del w:author="Kilian Pérez González" w:date="2018-02-18T17:49:00Z" w:id="270">
        <w:r w:rsidDel="00321D15">
          <w:delText>Existe un proyecto que usa esas plantillas para documentar una arquitectura de software sencilla sobre una aplicación de gestión de rutas de bicicleta. La documentación está disponible en la Web. Se puede ver aquí:</w:delText>
        </w:r>
      </w:del>
    </w:p>
    <w:p w:rsidR="002E4409" w:rsidDel="00321D15" w:rsidP="002E4409" w:rsidRDefault="003C6B33" w14:paraId="5A67C28D" w14:textId="5352E45D">
      <w:pPr>
        <w:rPr>
          <w:del w:author="Unknown" w:id="271"/>
        </w:rPr>
      </w:pPr>
      <w:del w:author="Kilian Pérez González" w:date="2018-02-18T17:49:00Z" w:id="272">
        <w:r w:rsidDel="00321D15">
          <w:fldChar w:fldCharType="begin"/>
        </w:r>
        <w:r w:rsidDel="00321D15">
          <w:delInstrText xml:space="preserve"> HYPERLINK "http://biking.michael-simons.eu/docs/index.html" </w:delInstrText>
        </w:r>
        <w:r w:rsidDel="00321D15">
          <w:fldChar w:fldCharType="separate"/>
        </w:r>
        <w:r w:rsidRPr="004929E1" w:rsidDel="00321D15" w:rsidR="00152035">
          <w:rPr>
            <w:rStyle w:val="Hipervnculo"/>
          </w:rPr>
          <w:delText>http://biking.michael-simons.eu/docs/index.html</w:delText>
        </w:r>
        <w:r w:rsidDel="00321D15">
          <w:rPr>
            <w:rStyle w:val="Hipervnculo"/>
          </w:rPr>
          <w:fldChar w:fldCharType="end"/>
        </w:r>
        <w:r w:rsidDel="00321D15" w:rsidR="00152035">
          <w:delText xml:space="preserve"> </w:delText>
        </w:r>
      </w:del>
    </w:p>
    <w:p w:rsidRPr="00321D15" w:rsidR="00321D15" w:rsidP="4AD58749" w:rsidRDefault="00321D15" w14:paraId="15CDCAA4" w14:textId="77777777">
      <w:pPr>
        <w:rPr>
          <w:ins w:author="Kilian Pérez González" w:date="2018-02-18T17:49:00Z" w:id="273"/>
        </w:rPr>
      </w:pPr>
      <w:ins w:author="Kilian Pérez González" w:date="2018-02-18T17:49:00Z" w:id="274">
        <w:r w:rsidRPr="00321D15">
          <w:rPr/>
          <w:t>￼</w:t>
        </w:r>
        <w:r w:rsidRPr="00321D15">
          <w:fldChar w:fldCharType="begin"/>
        </w:r>
        <w:r w:rsidRPr="00321D15">
          <w:instrText xml:space="preserve"> XE "ADD" </w:instrText>
        </w:r>
        <w:r w:rsidRPr="00321D15">
          <w:fldChar w:fldCharType="end"/>
        </w:r>
        <w:r w:rsidRPr="00321D15">
          <w:rPr/>
          <w:t xml:space="preserve"> (Atribute-</w:t>
        </w:r>
        <w:proofErr w:type="spellStart"/>
        <w:proofErr w:type="spellStart"/>
        <w:r w:rsidRPr="00321D15">
          <w:rPr/>
          <w:t xml:space="preserve">Driven</w:t>
        </w:r>
        <w:proofErr w:type="spellEnd"/>
        <w:proofErr w:type="spellEnd"/>
        <w:r w:rsidRPr="4AD58749">
          <w:rPr/>
          <w:t xml:space="preserve"> </w:t>
        </w:r>
        <w:proofErr w:type="spellStart"/>
        <w:proofErr w:type="spellStart"/>
        <w:r w:rsidRPr="00321D15">
          <w:rPr/>
          <w:t xml:space="preserve">Design</w:t>
        </w:r>
        <w:proofErr w:type="spellEnd"/>
        <w:proofErr w:type="spellEnd"/>
        <w:r w:rsidRPr="4AD58749">
          <w:rPr/>
          <w:t xml:space="preserve">) </w:t>
        </w:r>
      </w:ins>
      <w:customXmlInsRangeStart w:author="Kilian Pérez González" w:date="2018-02-18T17:49:00Z" w:id="275"/>
      <w:sdt>
        <w:sdtPr>
          <w:id w:val="-1153822571"/>
          <w:citation/>
        </w:sdtPr>
        <w:sdtContent>
          <w:customXmlInsRangeEnd w:id="275"/>
          <w:ins w:author="Kilian Pérez González" w:date="2018-02-18T17:49:00Z" w:id="276">
            <w:r w:rsidRPr="00321D15">
              <w:fldChar w:fldCharType="begin"/>
            </w:r>
            <w:r w:rsidRPr="00321D15">
              <w:instrText xml:space="preserve"> CITATION Bas03 \l 3082 </w:instrText>
            </w:r>
            <w:r w:rsidRPr="00321D15">
              <w:fldChar w:fldCharType="separate"/>
            </w:r>
            <w:r w:rsidRPr="00321D15">
              <w:rPr>
                <w:noProof/>
              </w:rPr>
              <w:t>(Bass, Clements, &amp; Kazman, 2003)</w:t>
            </w:r>
            <w:r w:rsidRPr="00321D15">
              <w:fldChar w:fldCharType="end"/>
            </w:r>
          </w:ins>
          <w:customXmlInsRangeStart w:author="Kilian Pérez González" w:date="2018-02-18T17:49:00Z" w:id="277"/>
        </w:sdtContent>
      </w:sdt>
      <w:customXmlInsRangeEnd w:id="277"/>
      <w:ins w:author="Kilian Pérez González" w:date="2018-02-18T17:49:00Z" w:id="278">
        <w:r w:rsidRPr="00321D15">
          <w:rPr/>
          <w:t xml:space="preserve"> y la norma del SEI</w:t>
        </w:r>
        <w:r w:rsidRPr="00321D15">
          <w:fldChar w:fldCharType="begin"/>
        </w:r>
        <w:r w:rsidRPr="00321D15">
          <w:instrText xml:space="preserve"> XE "SEI" </w:instrText>
        </w:r>
        <w:r w:rsidRPr="00321D15">
          <w:fldChar w:fldCharType="end"/>
        </w:r>
        <w:r w:rsidRPr="00321D15">
          <w:rPr/>
          <w:t xml:space="preserve">￼</w:t>
        </w:r>
      </w:ins>
      <w:customXmlInsRangeStart w:author="Kilian Pérez González" w:date="2018-02-18T17:49:00Z" w:id="279"/>
      <w:sdt>
        <w:sdtPr>
          <w:id w:val="1710913137"/>
          <w:citation/>
        </w:sdtPr>
        <w:sdtContent>
          <w:customXmlInsRangeEnd w:id="279"/>
          <w:ins w:author="Kilian Pérez González" w:date="2018-02-18T17:49:00Z" w:id="280">
            <w:r w:rsidRPr="00321D15">
              <w:fldChar w:fldCharType="begin"/>
            </w:r>
            <w:r w:rsidRPr="00321D15">
              <w:instrText xml:space="preserve"> CITATION ANS00 \l 3082 </w:instrText>
            </w:r>
            <w:r w:rsidRPr="00321D15">
              <w:fldChar w:fldCharType="separate"/>
            </w:r>
            <w:r w:rsidRPr="00321D15">
              <w:rPr>
                <w:noProof/>
              </w:rPr>
              <w:t>(ANSI/IEEE 1471, 2000)</w:t>
            </w:r>
            <w:r w:rsidRPr="00321D15">
              <w:fldChar w:fldCharType="end"/>
            </w:r>
          </w:ins>
          <w:customXmlInsRangeStart w:author="Kilian Pérez González" w:date="2018-02-18T17:49:00Z" w:id="281"/>
        </w:sdtContent>
      </w:sdt>
      <w:customXmlInsRangeEnd w:id="281"/>
      <w:ins w:author="Kilian Pérez González" w:date="2018-02-18T17:49:00Z" w:id="282">
        <w:r w:rsidRPr="00321D15">
          <w:t>.</w:t>
        </w:r>
      </w:ins>
    </w:p>
    <w:p w:rsidRPr="00321D15" w:rsidR="00321D15" w:rsidP="2948BCC8" w:rsidRDefault="00321D15" w14:paraId="12E3A7EF" w14:textId="77777777" w14:noSpellErr="1">
      <w:pPr>
        <w:rPr>
          <w:ins w:author="Kilian Pérez González" w:date="2018-02-18T17:49:00Z" w:id="283"/>
        </w:rPr>
      </w:pPr>
      <w:ins w:author="Kilian Pérez González" w:date="2018-02-18T17:49:00Z" w:id="284">
        <w:r w:rsidRPr="00321D15">
          <w:rPr/>
          <w:t>La documentación sigue el esquema propuesto en la guía de aprendizaje de la asignatura y también se han tomado algunas secciones siguiendo las plantillas propuestas en arc42 (</w:t>
        </w:r>
        <w:r w:rsidRPr="00321D15">
          <w:fldChar w:fldCharType="begin"/>
        </w:r>
        <w:r w:rsidRPr="00321D15">
          <w:instrText xml:space="preserve"> HYPERLINK "http://arc42.org/" </w:instrText>
        </w:r>
        <w:r w:rsidRPr="00321D15">
          <w:fldChar w:fldCharType="separate"/>
        </w:r>
        <w:r w:rsidRPr="00321D15">
          <w:rPr>
            <w:color w:val="0563C1" w:themeColor="hyperlink"/>
            <w:u w:val="single"/>
          </w:rPr>
          <w:t>http://arc42.org/</w:t>
        </w:r>
        <w:r w:rsidRPr="2948BCC8">
          <w:rPr>
            <w:rPrChange w:author="Usuario invitado" w:date="2018-02-18T12:30:43.4209349" w:id="1060569498">
              <w:rPr>
                <w:color w:val="0563C1" w:themeColor="hyperlink"/>
                <w:u w:val="single"/>
              </w:rPr>
            </w:rPrChange>
          </w:rPr>
          <w:fldChar w:fldCharType="end"/>
        </w:r>
        <w:r w:rsidRPr="00321D15">
          <w:rPr/>
          <w:t>). Las plantillas actuales están en inglés y alemán, pero había una versión anterior con plantillas en español.</w:t>
        </w:r>
      </w:ins>
    </w:p>
    <w:p w:rsidRPr="00321D15" w:rsidR="00321D15" w:rsidP="2948BCC8" w:rsidRDefault="00321D15" w14:paraId="42AE31B3" w14:textId="77777777" w14:noSpellErr="1">
      <w:pPr>
        <w:rPr>
          <w:ins w:author="Kilian Pérez González" w:date="2018-02-18T17:49:00Z" w:id="285"/>
        </w:rPr>
      </w:pPr>
      <w:ins w:author="Kilian Pérez González" w:date="2018-02-18T17:49:00Z" w:id="286">
        <w:r w:rsidRPr="00321D15">
          <w:rPr/>
          <w:t>Existe un proyecto que usa esas plantillas para documentar una arquitectura de software sencilla sobre una aplicación de gestión de rutas de bicicleta. La documentación está disponible en la Web. Se puede ver aquí:</w:t>
        </w:r>
      </w:ins>
    </w:p>
    <w:p w:rsidRPr="00321D15" w:rsidR="00321D15" w:rsidP="00321D15" w:rsidRDefault="00321D15" w14:paraId="2FB56A82" w14:textId="77777777">
      <w:pPr>
        <w:rPr>
          <w:ins w:author="Kilian Pérez González" w:date="2018-02-18T17:49:00Z" w:id="287"/>
        </w:rPr>
      </w:pPr>
      <w:ins w:author="Kilian Pérez González" w:date="2018-02-18T17:49:00Z" w:id="288">
        <w:r w:rsidRPr="00321D15">
          <w:fldChar w:fldCharType="begin"/>
        </w:r>
        <w:r w:rsidRPr="00321D15">
          <w:instrText xml:space="preserve"> HYPERLINK "http://biking.michael-simons.eu/docs/index.html" </w:instrText>
        </w:r>
        <w:r w:rsidRPr="00321D15">
          <w:fldChar w:fldCharType="separate"/>
        </w:r>
        <w:r w:rsidRPr="00321D15">
          <w:rPr>
            <w:color w:val="0563C1" w:themeColor="hyperlink"/>
            <w:u w:val="single"/>
          </w:rPr>
          <w:t>http://biking.michael-simons.eu/docs/index.html</w:t>
        </w:r>
        <w:r w:rsidRPr="00321D15">
          <w:rPr>
            <w:color w:val="0563C1" w:themeColor="hyperlink"/>
            <w:u w:val="single"/>
          </w:rPr>
          <w:fldChar w:fldCharType="end"/>
        </w:r>
        <w:r w:rsidRPr="00321D15">
          <w:t xml:space="preserve"> </w:t>
        </w:r>
      </w:ins>
    </w:p>
    <w:p w:rsidR="00321D15" w:rsidP="002E4409" w:rsidRDefault="00321D15" w14:paraId="2E0FA378" w14:textId="77777777">
      <w:pPr>
        <w:rPr>
          <w:ins w:author="Kilian Pérez González" w:date="2018-02-18T17:49:00Z" w:id="289"/>
        </w:rPr>
      </w:pPr>
    </w:p>
    <w:p w:rsidRPr="00D3692F" w:rsidR="00D70222" w:rsidP="4AD58749" w:rsidRDefault="1B1A7BA5" w14:paraId="5A67C28E" w14:textId="373EAD5B">
      <w:pPr>
        <w:pStyle w:val="Ttulo1"/>
        <w:rPr/>
      </w:pPr>
      <w:bookmarkStart w:name="_Toc506162183" w:id="290"/>
      <w:r>
        <w:rPr/>
        <w:lastRenderedPageBreak/>
        <w:t xml:space="preserve">Identificación de </w:t>
      </w:r>
      <w:proofErr w:type="spellStart"/>
      <w:r w:rsidRPr="4AD58749">
        <w:rPr>
          <w:i w:val="1"/>
          <w:iCs w:val="1"/>
        </w:rPr>
        <w:t>Stakeholders</w:t>
      </w:r>
      <w:proofErr w:type="spellEnd"/>
      <w:bookmarkEnd w:id="290"/>
    </w:p>
    <w:p w:rsidRPr="00D3692F" w:rsidR="00D70222" w:rsidP="00D70222" w:rsidRDefault="1B1A7BA5" w14:paraId="5A67C28F" w14:textId="1FC8F819">
      <w:r>
        <w:rPr/>
        <w:t xml:space="preserve">En este caso los </w:t>
      </w:r>
      <w:proofErr w:type="spellStart"/>
      <w:r w:rsidRPr="4AD58749">
        <w:rPr>
          <w:i w:val="1"/>
          <w:iCs w:val="1"/>
        </w:rPr>
        <w:t>stakeholders</w:t>
      </w:r>
      <w:proofErr w:type="spellEnd"/>
      <w:r>
        <w:rPr/>
        <w:t xml:space="preserve"> (personas interesadas) son:</w:t>
      </w:r>
    </w:p>
    <w:p w:rsidRPr="00D3692F" w:rsidR="00D70222" w:rsidP="007366B9" w:rsidRDefault="684699FD" w14:paraId="5A67C290" w14:textId="14BBD873" w14:noSpellErr="1">
      <w:pPr>
        <w:pStyle w:val="Prrafodelista"/>
        <w:numPr>
          <w:ilvl w:val="0"/>
          <w:numId w:val="3"/>
        </w:numPr>
        <w:rPr/>
      </w:pPr>
      <w:r>
        <w:rPr/>
        <w:t>Alumnos del grupo E3B1</w:t>
      </w:r>
      <w:ins w:author="Kilian Pérez González" w:date="2018-02-18T11:53:00Z" w:id="291">
        <w:r w:rsidR="00040ACF">
          <w:rPr/>
          <w:t xml:space="preserve"> </w:t>
        </w:r>
      </w:ins>
      <w:r>
        <w:rPr/>
        <w:t>(Carga de datos)</w:t>
      </w:r>
      <w:ins w:author="Kilian Pérez González" w:date="2018-02-18T18:29:00Z" w:id="292">
        <w:r w:rsidR="0044483C">
          <w:rPr/>
          <w:t>.</w:t>
        </w:r>
      </w:ins>
    </w:p>
    <w:p w:rsidR="0D4F956E" w:rsidP="684699FD" w:rsidRDefault="684699FD" w14:paraId="1ADDDE1C" w14:textId="25D2CB10" w14:noSpellErr="1">
      <w:pPr>
        <w:pStyle w:val="Prrafodelista"/>
        <w:numPr>
          <w:ilvl w:val="0"/>
          <w:numId w:val="3"/>
        </w:numPr>
        <w:rPr/>
      </w:pPr>
      <w:r>
        <w:rPr/>
        <w:t>Alumnos del grupo E3B</w:t>
      </w:r>
      <w:del w:author="Kilian Pérez González" w:date="2018-02-18T13:25:00Z" w:id="293">
        <w:r w:rsidDel="00114E3D">
          <w:delText>1</w:delText>
        </w:r>
      </w:del>
      <w:ins w:author="Kilian Pérez González" w:date="2018-02-18T13:25:00Z" w:id="294">
        <w:r w:rsidR="00114E3D">
          <w:rPr/>
          <w:t>2</w:t>
        </w:r>
      </w:ins>
      <w:ins w:author="Kilian Pérez González" w:date="2018-02-18T11:53:00Z" w:id="295">
        <w:r w:rsidR="00040ACF">
          <w:rPr/>
          <w:t xml:space="preserve"> </w:t>
        </w:r>
      </w:ins>
      <w:r>
        <w:rPr/>
        <w:t>(</w:t>
      </w:r>
      <w:del w:author="Kilian Pérez González" w:date="2018-02-18T13:25:00Z" w:id="296">
        <w:r w:rsidDel="00114E3D">
          <w:delText>Comprobaciones de los datos</w:delText>
        </w:r>
      </w:del>
      <w:ins w:author="Kilian Pérez González" w:date="2018-02-18T13:25:00Z" w:id="297">
        <w:r w:rsidR="00114E3D">
          <w:rPr/>
          <w:t xml:space="preserve"> Consulta y gesti</w:t>
        </w:r>
      </w:ins>
      <w:ins w:author="Kilian Pérez González" w:date="2018-02-18T13:26:00Z" w:id="298">
        <w:r w:rsidR="00114E3D">
          <w:rPr/>
          <w:t>ón de agentes</w:t>
        </w:r>
      </w:ins>
      <w:r>
        <w:rPr/>
        <w:t>)</w:t>
      </w:r>
      <w:ins w:author="Kilian Pérez González" w:date="2018-02-18T18:29:00Z" w:id="299">
        <w:r w:rsidR="0044483C">
          <w:rPr/>
          <w:t>.</w:t>
        </w:r>
      </w:ins>
    </w:p>
    <w:p w:rsidRPr="00D3692F" w:rsidR="00D70222" w:rsidP="007366B9" w:rsidRDefault="684699FD" w14:paraId="5A67C291" w14:textId="5487853E" w14:noSpellErr="1">
      <w:pPr>
        <w:pStyle w:val="Prrafodelista"/>
        <w:numPr>
          <w:ilvl w:val="0"/>
          <w:numId w:val="3"/>
        </w:numPr>
        <w:rPr/>
      </w:pPr>
      <w:r>
        <w:rPr/>
        <w:t>Administrador del Sistema</w:t>
      </w:r>
      <w:ins w:author="Kilian Pérez González" w:date="2018-02-18T18:29:00Z" w:id="300">
        <w:r w:rsidR="0044483C">
          <w:rPr/>
          <w:t>.</w:t>
        </w:r>
      </w:ins>
    </w:p>
    <w:p w:rsidR="00D70222" w:rsidP="007366B9" w:rsidRDefault="684699FD" w14:paraId="5A67C292" w14:textId="2A01FB6C" w14:noSpellErr="1">
      <w:pPr>
        <w:pStyle w:val="Prrafodelista"/>
        <w:numPr>
          <w:ilvl w:val="0"/>
          <w:numId w:val="3"/>
        </w:numPr>
        <w:rPr/>
      </w:pPr>
      <w:del w:author="Kilian Pérez González" w:date="2018-02-18T13:26:00Z" w:id="301">
        <w:r w:rsidDel="00114E3D">
          <w:delText>Ciudadanos</w:delText>
        </w:r>
      </w:del>
      <w:ins w:author="Kilian Pérez González" w:date="2018-02-18T13:26:00Z" w:id="302">
        <w:r w:rsidR="00114E3D">
          <w:rPr/>
          <w:t>Agentes</w:t>
        </w:r>
      </w:ins>
      <w:ins w:author="Kilian Pérez González" w:date="2018-02-18T18:29:00Z" w:id="303">
        <w:r w:rsidR="0044483C">
          <w:rPr/>
          <w:t>.</w:t>
        </w:r>
      </w:ins>
    </w:p>
    <w:p w:rsidR="00330829" w:rsidDel="00114E3D" w:rsidP="007366B9" w:rsidRDefault="684699FD" w14:paraId="5A67C293" w14:textId="66247E48">
      <w:pPr>
        <w:pStyle w:val="Prrafodelista"/>
        <w:numPr>
          <w:ilvl w:val="0"/>
          <w:numId w:val="3"/>
        </w:numPr>
        <w:rPr>
          <w:del w:author="Kilian Pérez González" w:date="2018-02-18T13:26:00Z" w:id="304"/>
        </w:rPr>
      </w:pPr>
      <w:del w:author="Kilian Pérez González" w:date="2018-02-18T13:26:00Z" w:id="305">
        <w:r w:rsidDel="00114E3D">
          <w:delText>Responsables políticos del portal</w:delText>
        </w:r>
      </w:del>
    </w:p>
    <w:p w:rsidR="00E21922" w:rsidP="5FE0D62B" w:rsidRDefault="684699FD" w14:paraId="5A67C294" w14:textId="7909F8E6" w14:noSpellErr="1">
      <w:pPr>
        <w:pStyle w:val="Prrafodelista"/>
        <w:numPr>
          <w:ilvl w:val="0"/>
          <w:numId w:val="3"/>
        </w:numPr>
        <w:rPr/>
      </w:pPr>
      <w:r>
        <w:rPr/>
        <w:t>Profesores de la asignatura</w:t>
      </w:r>
      <w:ins w:author="Kilian Pérez González" w:date="2018-02-18T18:29:00Z" w:id="306">
        <w:r w:rsidRPr="5FE0D62B" w:rsidR="0044483C">
          <w:rPr/>
          <w:t>.</w:t>
        </w:r>
      </w:ins>
    </w:p>
    <w:p w:rsidRPr="002864C7" w:rsidR="002864C7" w:rsidP="4AD58749" w:rsidRDefault="1B1A7BA5" w14:paraId="55F997D6" w14:textId="4B7A00BF">
      <w:pPr>
        <w:rPr>
          <w:ins w:author="Kilian Pérez González" w:date="2018-02-18T13:21:00Z" w:id="307"/>
        </w:rPr>
      </w:pPr>
      <w:r>
        <w:rPr/>
        <w:t xml:space="preserve">Así pues, la lista de </w:t>
      </w:r>
      <w:proofErr w:type="spellStart"/>
      <w:r w:rsidRPr="4AD58749">
        <w:rPr>
          <w:i w:val="1"/>
          <w:iCs w:val="1"/>
        </w:rPr>
        <w:t>stakeholders</w:t>
      </w:r>
      <w:proofErr w:type="spellEnd"/>
      <w:r>
        <w:rPr/>
        <w:t xml:space="preserve"> queda:</w:t>
      </w:r>
    </w:p>
    <w:tbl>
      <w:tblPr>
        <w:tblStyle w:val="Sombreadoclaro1"/>
        <w:tblW w:w="0" w:type="auto"/>
        <w:jc w:val="center"/>
        <w:tblCellMar>
          <w:top w:w="28" w:type="dxa"/>
          <w:bottom w:w="28" w:type="dxa"/>
        </w:tblCellMar>
        <w:tblLook w:val="06A0" w:firstRow="1" w:lastRow="0" w:firstColumn="1" w:lastColumn="0" w:noHBand="1" w:noVBand="1"/>
      </w:tblPr>
      <w:tblGrid>
        <w:gridCol w:w="1034"/>
        <w:gridCol w:w="3077"/>
        <w:gridCol w:w="4393"/>
      </w:tblGrid>
      <w:tr w:rsidRPr="002864C7" w:rsidR="002864C7" w:rsidTr="4AD58749" w14:paraId="26341CD8" w14:textId="77777777">
        <w:trPr>
          <w:cnfStyle w:val="100000000000" w:firstRow="1" w:lastRow="0" w:firstColumn="0" w:lastColumn="0" w:oddVBand="0" w:evenVBand="0" w:oddHBand="0" w:evenHBand="0" w:firstRowFirstColumn="0" w:firstRowLastColumn="0" w:lastRowFirstColumn="0" w:lastRowLastColumn="0"/>
          <w:cantSplit/>
          <w:tblHeader/>
          <w:jc w:val="center"/>
          <w:ins w:author="Kilian Pérez González" w:date="2018-02-18T13:21:00Z" w:id="308"/>
        </w:trPr>
        <w:tc>
          <w:tcPr>
            <w:cnfStyle w:val="001000000000" w:firstRow="0" w:lastRow="0" w:firstColumn="1" w:lastColumn="0" w:oddVBand="0" w:evenVBand="0" w:oddHBand="0" w:evenHBand="0" w:firstRowFirstColumn="0" w:firstRowLastColumn="0" w:lastRowFirstColumn="0" w:lastRowLastColumn="0"/>
            <w:tcW w:w="1034" w:type="dxa"/>
            <w:noWrap/>
            <w:tcMar/>
            <w:hideMark/>
          </w:tcPr>
          <w:p w:rsidRPr="002864C7" w:rsidR="002864C7" w:rsidP="002864C7" w:rsidRDefault="002864C7" w14:paraId="6342CF92" w14:textId="77777777" w14:noSpellErr="1">
            <w:pPr>
              <w:rPr>
                <w:ins w:author="Kilian Pérez González" w:date="2018-02-18T13:21:00Z" w:id="309"/>
                <w:sz w:val="18"/>
                <w:szCs w:val="18"/>
              </w:rPr>
            </w:pPr>
            <w:ins w:author="Kilian Pérez González" w:date="2018-02-18T13:21:00Z" w:id="310">
              <w:r w:rsidRPr="002864C7">
                <w:rPr>
                  <w:sz w:val="18"/>
                  <w:szCs w:val="18"/>
                </w:rPr>
                <w:t>Código</w:t>
              </w:r>
            </w:ins>
          </w:p>
        </w:tc>
        <w:tc>
          <w:tcPr>
            <w:cnfStyle w:val="000000000000" w:firstRow="0" w:lastRow="0" w:firstColumn="0" w:lastColumn="0" w:oddVBand="0" w:evenVBand="0" w:oddHBand="0" w:evenHBand="0" w:firstRowFirstColumn="0" w:firstRowLastColumn="0" w:lastRowFirstColumn="0" w:lastRowLastColumn="0"/>
            <w:tcW w:w="3077" w:type="dxa"/>
            <w:noWrap/>
            <w:tcMar/>
            <w:hideMark/>
            <w:tcPrChange w:author="Usuario invitado" w:date="2018-02-18T12:30:43.4209349" w:id="137746702">
              <w:tcPr>
                <w:tcW w:w="3077" w:type="dxa"/>
                <w:noWrap/>
                <w:hideMark/>
              </w:tcPr>
            </w:tcPrChange>
          </w:tcPr>
          <w:p w:rsidRPr="002864C7" w:rsidR="002864C7" w:rsidP="002864C7" w:rsidRDefault="002864C7" w14:paraId="15220449" w14:textId="77777777">
            <w:pPr>
              <w:jc w:val="left"/>
              <w:cnfStyle w:val="100000000000" w:firstRow="1" w:lastRow="0" w:firstColumn="0" w:lastColumn="0" w:oddVBand="0" w:evenVBand="0" w:oddHBand="0" w:evenHBand="0" w:firstRowFirstColumn="0" w:firstRowLastColumn="0" w:lastRowFirstColumn="0" w:lastRowLastColumn="0"/>
              <w:rPr>
                <w:ins w:author="Kilian Pérez González" w:date="2018-02-18T13:21:00Z" w:id="311"/>
                <w:sz w:val="18"/>
                <w:szCs w:val="18"/>
              </w:rPr>
            </w:pPr>
            <w:ins w:author="Kilian Pérez González" w:date="2018-02-18T13:21:00Z" w:id="312">
              <w:proofErr w:type="spellStart"/>
              <w:r w:rsidRPr="002864C7">
                <w:rPr>
                  <w:sz w:val="18"/>
                  <w:szCs w:val="18"/>
                </w:rPr>
                <w:t>Stakeholder</w:t>
              </w:r>
              <w:proofErr w:type="spellEnd"/>
              <w:r w:rsidRPr="4AD58749">
                <w:rPr>
                  <w:rPrChange w:author="Usuario invitado" w:date="2018-02-18T14:25:38.5420417" w:id="836502329">
                    <w:rPr>
                      <w:sz w:val="18"/>
                      <w:szCs w:val="18"/>
                    </w:rPr>
                  </w:rPrChange>
                </w:rPr>
                <w:fldChar w:fldCharType="begin"/>
              </w:r>
              <w:r w:rsidRPr="002864C7">
                <w:rPr>
                  <w:sz w:val="18"/>
                  <w:szCs w:val="18"/>
                </w:rPr>
                <w:instrText xml:space="preserve"> XE "</w:instrText>
              </w:r>
              <w:r w:rsidRPr="002864C7">
                <w:instrText>Stakeholder"</w:instrText>
              </w:r>
              <w:r w:rsidRPr="002864C7">
                <w:rPr>
                  <w:sz w:val="18"/>
                  <w:szCs w:val="18"/>
                </w:rPr>
                <w:instrText xml:space="preserve"> </w:instrText>
              </w:r>
              <w:r w:rsidRPr="002864C7">
                <w:rPr>
                  <w:sz w:val="18"/>
                  <w:szCs w:val="18"/>
                </w:rPr>
                <w:fldChar w:fldCharType="end"/>
              </w:r>
            </w:ins>
          </w:p>
        </w:tc>
        <w:tc>
          <w:tcPr>
            <w:cnfStyle w:val="000000000000" w:firstRow="0" w:lastRow="0" w:firstColumn="0" w:lastColumn="0" w:oddVBand="0" w:evenVBand="0" w:oddHBand="0" w:evenHBand="0" w:firstRowFirstColumn="0" w:firstRowLastColumn="0" w:lastRowFirstColumn="0" w:lastRowLastColumn="0"/>
            <w:tcW w:w="4393" w:type="dxa"/>
            <w:noWrap/>
            <w:tcMar/>
            <w:hideMark/>
            <w:tcPrChange w:author="Usuario invitado" w:date="2018-02-18T12:30:43.4209349" w:id="1802007603">
              <w:tcPr>
                <w:tcW w:w="4393" w:type="dxa"/>
                <w:noWrap/>
                <w:hideMark/>
              </w:tcPr>
            </w:tcPrChange>
          </w:tcPr>
          <w:p w:rsidRPr="002864C7" w:rsidR="002864C7" w:rsidP="002864C7" w:rsidRDefault="002864C7" w14:paraId="550B1BBE" w14:textId="77777777" w14:noSpellErr="1">
            <w:pPr>
              <w:cnfStyle w:val="100000000000" w:firstRow="1" w:lastRow="0" w:firstColumn="0" w:lastColumn="0" w:oddVBand="0" w:evenVBand="0" w:oddHBand="0" w:evenHBand="0" w:firstRowFirstColumn="0" w:firstRowLastColumn="0" w:lastRowFirstColumn="0" w:lastRowLastColumn="0"/>
              <w:rPr>
                <w:ins w:author="Kilian Pérez González" w:date="2018-02-18T13:21:00Z" w:id="313"/>
                <w:sz w:val="18"/>
                <w:szCs w:val="18"/>
              </w:rPr>
            </w:pPr>
            <w:ins w:author="Kilian Pérez González" w:date="2018-02-18T13:21:00Z" w:id="314">
              <w:r w:rsidRPr="002864C7">
                <w:rPr>
                  <w:sz w:val="18"/>
                  <w:szCs w:val="18"/>
                </w:rPr>
                <w:t>Intereses (Módulos)</w:t>
              </w:r>
            </w:ins>
          </w:p>
        </w:tc>
      </w:tr>
      <w:tr w:rsidRPr="002864C7" w:rsidR="002864C7" w:rsidTr="4AD58749" w14:paraId="708B8166" w14:textId="77777777">
        <w:trPr>
          <w:cantSplit/>
          <w:jc w:val="center"/>
          <w:ins w:author="Kilian Pérez González" w:date="2018-02-18T13:21:00Z" w:id="315"/>
        </w:trPr>
        <w:tc>
          <w:tcPr>
            <w:cnfStyle w:val="001000000000" w:firstRow="0" w:lastRow="0" w:firstColumn="1" w:lastColumn="0" w:oddVBand="0" w:evenVBand="0" w:oddHBand="0" w:evenHBand="0" w:firstRowFirstColumn="0" w:firstRowLastColumn="0" w:lastRowFirstColumn="0" w:lastRowLastColumn="0"/>
            <w:tcW w:w="1034" w:type="dxa"/>
            <w:noWrap/>
            <w:tcMar/>
            <w:hideMark/>
          </w:tcPr>
          <w:p w:rsidRPr="002864C7" w:rsidR="002864C7" w:rsidP="002864C7" w:rsidRDefault="002864C7" w14:paraId="3843559F" w14:textId="77777777" w14:noSpellErr="1">
            <w:pPr>
              <w:rPr>
                <w:ins w:author="Kilian Pérez González" w:date="2018-02-18T13:21:00Z" w:id="316"/>
                <w:sz w:val="18"/>
                <w:szCs w:val="18"/>
              </w:rPr>
            </w:pPr>
            <w:ins w:author="Kilian Pérez González" w:date="2018-02-18T13:21:00Z" w:id="317">
              <w:r w:rsidRPr="002864C7">
                <w:rPr>
                  <w:sz w:val="18"/>
                  <w:szCs w:val="18"/>
                </w:rPr>
                <w:t>ST-01</w:t>
              </w:r>
            </w:ins>
          </w:p>
        </w:tc>
        <w:tc>
          <w:tcPr>
            <w:cnfStyle w:val="000000000000" w:firstRow="0" w:lastRow="0" w:firstColumn="0" w:lastColumn="0" w:oddVBand="0" w:evenVBand="0" w:oddHBand="0" w:evenHBand="0" w:firstRowFirstColumn="0" w:firstRowLastColumn="0" w:lastRowFirstColumn="0" w:lastRowLastColumn="0"/>
            <w:tcW w:w="3077" w:type="dxa"/>
            <w:tcMar/>
            <w:tcPrChange w:author="Usuario invitado" w:date="2018-02-18T12:30:43.4209349" w:id="121964314">
              <w:tcPr>
                <w:tcW w:w="3077" w:type="dxa"/>
              </w:tcPr>
            </w:tcPrChange>
          </w:tcPr>
          <w:p w:rsidRPr="002864C7" w:rsidR="002864C7" w:rsidP="002864C7" w:rsidRDefault="002864C7" w14:paraId="0A3895B9" w14:textId="38ADF547" w14:noSpellErr="1">
            <w:pPr>
              <w:jc w:val="left"/>
              <w:cnfStyle w:val="000000000000" w:firstRow="0" w:lastRow="0" w:firstColumn="0" w:lastColumn="0" w:oddVBand="0" w:evenVBand="0" w:oddHBand="0" w:evenHBand="0" w:firstRowFirstColumn="0" w:firstRowLastColumn="0" w:lastRowFirstColumn="0" w:lastRowLastColumn="0"/>
              <w:rPr>
                <w:ins w:author="Kilian Pérez González" w:date="2018-02-18T13:21:00Z" w:id="318"/>
                <w:sz w:val="18"/>
                <w:szCs w:val="18"/>
              </w:rPr>
            </w:pPr>
            <w:ins w:author="Kilian Pérez González" w:date="2018-02-18T13:21:00Z" w:id="319">
              <w:r>
                <w:rPr>
                  <w:sz w:val="18"/>
                  <w:szCs w:val="18"/>
                </w:rPr>
                <w:t xml:space="preserve">Alumnos </w:t>
              </w:r>
            </w:ins>
            <w:ins w:author="Kilian Pérez González" w:date="2018-02-18T13:23:00Z" w:id="320">
              <w:r>
                <w:rPr>
                  <w:sz w:val="18"/>
                  <w:szCs w:val="18"/>
                </w:rPr>
                <w:t>del grupo E3B1</w:t>
              </w:r>
            </w:ins>
          </w:p>
        </w:tc>
        <w:tc>
          <w:tcPr>
            <w:cnfStyle w:val="000000000000" w:firstRow="0" w:lastRow="0" w:firstColumn="0" w:lastColumn="0" w:oddVBand="0" w:evenVBand="0" w:oddHBand="0" w:evenHBand="0" w:firstRowFirstColumn="0" w:firstRowLastColumn="0" w:lastRowFirstColumn="0" w:lastRowLastColumn="0"/>
            <w:tcW w:w="4393" w:type="dxa"/>
            <w:tcMar/>
            <w:tcPrChange w:author="Usuario invitado" w:date="2018-02-18T12:30:43.4209349" w:id="843581154">
              <w:tcPr>
                <w:tcW w:w="4393" w:type="dxa"/>
              </w:tcPr>
            </w:tcPrChange>
          </w:tcPr>
          <w:p w:rsidRPr="002864C7" w:rsidR="002864C7" w:rsidP="002864C7" w:rsidRDefault="00114E3D" w14:paraId="37D48F55" w14:textId="5190BFA4" w14:noSpellErr="1">
            <w:pPr>
              <w:cnfStyle w:val="000000000000" w:firstRow="0" w:lastRow="0" w:firstColumn="0" w:lastColumn="0" w:oddVBand="0" w:evenVBand="0" w:oddHBand="0" w:evenHBand="0" w:firstRowFirstColumn="0" w:firstRowLastColumn="0" w:lastRowFirstColumn="0" w:lastRowLastColumn="0"/>
              <w:rPr>
                <w:ins w:author="Kilian Pérez González" w:date="2018-02-18T13:21:00Z" w:id="321"/>
                <w:sz w:val="18"/>
                <w:szCs w:val="18"/>
              </w:rPr>
            </w:pPr>
            <w:commentRangeStart w:id="322"/>
            <w:ins w:author="Kilian Pérez González" w:date="2018-02-18T13:24:00Z" w:id="323">
              <w:r>
                <w:rPr>
                  <w:sz w:val="18"/>
                  <w:szCs w:val="18"/>
                </w:rPr>
                <w:t>Carga de ficheros</w:t>
              </w:r>
            </w:ins>
            <w:ins w:author="Kilian Pérez González" w:date="2018-02-18T14:25:00Z" w:id="324">
              <w:commentRangeEnd w:id="322"/>
              <w:r w:rsidR="00833247">
                <w:rPr>
                  <w:rStyle w:val="Refdecomentario"/>
                  <w:rFonts w:eastAsia="Times New Roman" w:cs="Times New Roman"/>
                  <w:color w:val="auto"/>
                  <w:lang w:eastAsia="es-ES"/>
                </w:rPr>
                <w:commentReference w:id="322"/>
              </w:r>
            </w:ins>
          </w:p>
        </w:tc>
      </w:tr>
      <w:tr w:rsidRPr="002864C7" w:rsidR="002864C7" w:rsidTr="4AD58749" w14:paraId="6FBB19AE" w14:textId="77777777">
        <w:trPr>
          <w:cantSplit/>
          <w:jc w:val="center"/>
          <w:ins w:author="Kilian Pérez González" w:date="2018-02-18T13:22:00Z" w:id="325"/>
        </w:trPr>
        <w:tc>
          <w:tcPr>
            <w:cnfStyle w:val="001000000000" w:firstRow="0" w:lastRow="0" w:firstColumn="1" w:lastColumn="0" w:oddVBand="0" w:evenVBand="0" w:oddHBand="0" w:evenHBand="0" w:firstRowFirstColumn="0" w:firstRowLastColumn="0" w:lastRowFirstColumn="0" w:lastRowLastColumn="0"/>
            <w:tcW w:w="1034" w:type="dxa"/>
            <w:noWrap/>
            <w:tcMar/>
          </w:tcPr>
          <w:p w:rsidRPr="002864C7" w:rsidR="002864C7" w:rsidP="002864C7" w:rsidRDefault="002864C7" w14:paraId="0B29A3AC" w14:textId="0FFEDCCB" w14:noSpellErr="1">
            <w:pPr>
              <w:rPr>
                <w:ins w:author="Kilian Pérez González" w:date="2018-02-18T13:22:00Z" w:id="326"/>
                <w:sz w:val="18"/>
                <w:szCs w:val="18"/>
              </w:rPr>
            </w:pPr>
            <w:ins w:author="Kilian Pérez González" w:date="2018-02-18T13:22:00Z" w:id="327">
              <w:r>
                <w:rPr>
                  <w:sz w:val="18"/>
                  <w:szCs w:val="18"/>
                </w:rPr>
                <w:t>ST-02</w:t>
              </w:r>
            </w:ins>
          </w:p>
        </w:tc>
        <w:tc>
          <w:tcPr>
            <w:cnfStyle w:val="000000000000" w:firstRow="0" w:lastRow="0" w:firstColumn="0" w:lastColumn="0" w:oddVBand="0" w:evenVBand="0" w:oddHBand="0" w:evenHBand="0" w:firstRowFirstColumn="0" w:firstRowLastColumn="0" w:lastRowFirstColumn="0" w:lastRowLastColumn="0"/>
            <w:tcW w:w="3077" w:type="dxa"/>
            <w:tcMar/>
            <w:tcPrChange w:author="Usuario invitado" w:date="2018-02-18T12:30:43.4209349" w:id="1533914168">
              <w:tcPr>
                <w:tcW w:w="3077" w:type="dxa"/>
              </w:tcPr>
            </w:tcPrChange>
          </w:tcPr>
          <w:p w:rsidRPr="002864C7" w:rsidR="002864C7" w:rsidP="002864C7" w:rsidRDefault="002864C7" w14:paraId="5778B54E" w14:textId="3EBC0115" w14:noSpellErr="1">
            <w:pPr>
              <w:jc w:val="left"/>
              <w:cnfStyle w:val="000000000000" w:firstRow="0" w:lastRow="0" w:firstColumn="0" w:lastColumn="0" w:oddVBand="0" w:evenVBand="0" w:oddHBand="0" w:evenHBand="0" w:firstRowFirstColumn="0" w:firstRowLastColumn="0" w:lastRowFirstColumn="0" w:lastRowLastColumn="0"/>
              <w:rPr>
                <w:ins w:author="Kilian Pérez González" w:date="2018-02-18T13:22:00Z" w:id="328"/>
                <w:sz w:val="18"/>
                <w:szCs w:val="18"/>
              </w:rPr>
            </w:pPr>
            <w:ins w:author="Kilian Pérez González" w:date="2018-02-18T13:22:00Z" w:id="329">
              <w:r w:rsidRPr="002864C7">
                <w:rPr>
                  <w:sz w:val="18"/>
                  <w:szCs w:val="18"/>
                </w:rPr>
                <w:t xml:space="preserve">Alumnos </w:t>
              </w:r>
            </w:ins>
            <w:ins w:author="Kilian Pérez González" w:date="2018-02-18T13:23:00Z" w:id="330">
              <w:r>
                <w:rPr>
                  <w:sz w:val="18"/>
                  <w:szCs w:val="18"/>
                </w:rPr>
                <w:t>del grupo E3B2</w:t>
              </w:r>
            </w:ins>
          </w:p>
        </w:tc>
        <w:tc>
          <w:tcPr>
            <w:cnfStyle w:val="000000000000" w:firstRow="0" w:lastRow="0" w:firstColumn="0" w:lastColumn="0" w:oddVBand="0" w:evenVBand="0" w:oddHBand="0" w:evenHBand="0" w:firstRowFirstColumn="0" w:firstRowLastColumn="0" w:lastRowFirstColumn="0" w:lastRowLastColumn="0"/>
            <w:tcW w:w="4393" w:type="dxa"/>
            <w:tcMar/>
            <w:tcPrChange w:author="Usuario invitado" w:date="2018-02-18T12:30:43.4209349" w:id="939317747">
              <w:tcPr>
                <w:tcW w:w="4393" w:type="dxa"/>
              </w:tcPr>
            </w:tcPrChange>
          </w:tcPr>
          <w:p w:rsidRPr="002864C7" w:rsidR="002864C7" w:rsidP="002864C7" w:rsidRDefault="002864C7" w14:paraId="4CD0578A" w14:textId="14F6FCED" w14:noSpellErr="1">
            <w:pPr>
              <w:cnfStyle w:val="000000000000" w:firstRow="0" w:lastRow="0" w:firstColumn="0" w:lastColumn="0" w:oddVBand="0" w:evenVBand="0" w:oddHBand="0" w:evenHBand="0" w:firstRowFirstColumn="0" w:firstRowLastColumn="0" w:lastRowFirstColumn="0" w:lastRowLastColumn="0"/>
              <w:rPr>
                <w:ins w:author="Kilian Pérez González" w:date="2018-02-18T13:22:00Z" w:id="331"/>
                <w:sz w:val="18"/>
                <w:szCs w:val="18"/>
              </w:rPr>
            </w:pPr>
            <w:ins w:author="Kilian Pérez González" w:date="2018-02-18T13:24:00Z" w:id="332">
              <w:r>
                <w:rPr>
                  <w:sz w:val="18"/>
                  <w:szCs w:val="18"/>
                </w:rPr>
                <w:t>Consulta y gestión de agentes</w:t>
              </w:r>
            </w:ins>
          </w:p>
        </w:tc>
      </w:tr>
      <w:tr w:rsidRPr="002864C7" w:rsidR="002864C7" w:rsidTr="4AD58749" w14:paraId="0831CDDA" w14:textId="77777777">
        <w:trPr>
          <w:cantSplit/>
          <w:jc w:val="center"/>
          <w:ins w:author="Kilian Pérez González" w:date="2018-02-18T13:21:00Z" w:id="333"/>
        </w:trPr>
        <w:tc>
          <w:tcPr>
            <w:cnfStyle w:val="001000000000" w:firstRow="0" w:lastRow="0" w:firstColumn="1" w:lastColumn="0" w:oddVBand="0" w:evenVBand="0" w:oddHBand="0" w:evenHBand="0" w:firstRowFirstColumn="0" w:firstRowLastColumn="0" w:lastRowFirstColumn="0" w:lastRowLastColumn="0"/>
            <w:tcW w:w="1034" w:type="dxa"/>
            <w:noWrap/>
            <w:tcMar/>
            <w:hideMark/>
          </w:tcPr>
          <w:p w:rsidRPr="002864C7" w:rsidR="002864C7" w:rsidP="002864C7" w:rsidRDefault="002864C7" w14:paraId="32F017DF" w14:textId="40797A83" w14:noSpellErr="1">
            <w:pPr>
              <w:rPr>
                <w:ins w:author="Kilian Pérez González" w:date="2018-02-18T13:21:00Z" w:id="334"/>
                <w:sz w:val="18"/>
                <w:szCs w:val="18"/>
              </w:rPr>
            </w:pPr>
            <w:ins w:author="Kilian Pérez González" w:date="2018-02-18T13:21:00Z" w:id="335">
              <w:r>
                <w:rPr>
                  <w:sz w:val="18"/>
                  <w:szCs w:val="18"/>
                </w:rPr>
                <w:t>ST-0</w:t>
              </w:r>
            </w:ins>
            <w:ins w:author="Kilian Pérez González" w:date="2018-02-18T13:22:00Z" w:id="336">
              <w:r>
                <w:rPr>
                  <w:sz w:val="18"/>
                  <w:szCs w:val="18"/>
                </w:rPr>
                <w:t>3</w:t>
              </w:r>
            </w:ins>
          </w:p>
        </w:tc>
        <w:tc>
          <w:tcPr>
            <w:cnfStyle w:val="000000000000" w:firstRow="0" w:lastRow="0" w:firstColumn="0" w:lastColumn="0" w:oddVBand="0" w:evenVBand="0" w:oddHBand="0" w:evenHBand="0" w:firstRowFirstColumn="0" w:firstRowLastColumn="0" w:lastRowFirstColumn="0" w:lastRowLastColumn="0"/>
            <w:tcW w:w="3077" w:type="dxa"/>
            <w:tcMar/>
            <w:tcPrChange w:author="Usuario invitado" w:date="2018-02-18T12:30:43.4209349" w:id="1793503290">
              <w:tcPr>
                <w:tcW w:w="3077" w:type="dxa"/>
              </w:tcPr>
            </w:tcPrChange>
          </w:tcPr>
          <w:p w:rsidRPr="002864C7" w:rsidR="002864C7" w:rsidP="002864C7" w:rsidRDefault="002864C7" w14:paraId="3FD09C8E" w14:textId="77777777" w14:noSpellErr="1">
            <w:pPr>
              <w:jc w:val="left"/>
              <w:cnfStyle w:val="000000000000" w:firstRow="0" w:lastRow="0" w:firstColumn="0" w:lastColumn="0" w:oddVBand="0" w:evenVBand="0" w:oddHBand="0" w:evenHBand="0" w:firstRowFirstColumn="0" w:firstRowLastColumn="0" w:lastRowFirstColumn="0" w:lastRowLastColumn="0"/>
              <w:rPr>
                <w:ins w:author="Kilian Pérez González" w:date="2018-02-18T13:21:00Z" w:id="337"/>
                <w:sz w:val="18"/>
                <w:szCs w:val="18"/>
              </w:rPr>
            </w:pPr>
            <w:ins w:author="Kilian Pérez González" w:date="2018-02-18T13:21:00Z" w:id="338">
              <w:r w:rsidRPr="002864C7">
                <w:rPr>
                  <w:sz w:val="18"/>
                  <w:szCs w:val="18"/>
                </w:rPr>
                <w:t>Administrador del Sistema</w:t>
              </w:r>
            </w:ins>
          </w:p>
        </w:tc>
        <w:tc>
          <w:tcPr>
            <w:cnfStyle w:val="000000000000" w:firstRow="0" w:lastRow="0" w:firstColumn="0" w:lastColumn="0" w:oddVBand="0" w:evenVBand="0" w:oddHBand="0" w:evenHBand="0" w:firstRowFirstColumn="0" w:firstRowLastColumn="0" w:lastRowFirstColumn="0" w:lastRowLastColumn="0"/>
            <w:tcW w:w="4393" w:type="dxa"/>
            <w:tcMar/>
            <w:tcPrChange w:author="Usuario invitado" w:date="2018-02-18T12:30:43.4209349" w:id="1781954244">
              <w:tcPr>
                <w:tcW w:w="4393" w:type="dxa"/>
              </w:tcPr>
            </w:tcPrChange>
          </w:tcPr>
          <w:p w:rsidRPr="002864C7" w:rsidR="002864C7" w:rsidP="002864C7" w:rsidRDefault="002864C7" w14:paraId="4112C58F" w14:textId="77777777" w14:noSpellErr="1">
            <w:pPr>
              <w:cnfStyle w:val="000000000000" w:firstRow="0" w:lastRow="0" w:firstColumn="0" w:lastColumn="0" w:oddVBand="0" w:evenVBand="0" w:oddHBand="0" w:evenHBand="0" w:firstRowFirstColumn="0" w:firstRowLastColumn="0" w:lastRowFirstColumn="0" w:lastRowLastColumn="0"/>
              <w:rPr>
                <w:ins w:author="Kilian Pérez González" w:date="2018-02-18T13:21:00Z" w:id="339"/>
                <w:sz w:val="18"/>
                <w:szCs w:val="18"/>
              </w:rPr>
            </w:pPr>
            <w:ins w:author="Kilian Pérez González" w:date="2018-02-18T13:21:00Z" w:id="340">
              <w:r w:rsidRPr="002864C7">
                <w:rPr>
                  <w:sz w:val="18"/>
                  <w:szCs w:val="18"/>
                </w:rPr>
                <w:t>Carga de ficheros</w:t>
              </w:r>
            </w:ins>
          </w:p>
        </w:tc>
      </w:tr>
      <w:tr w:rsidRPr="002864C7" w:rsidR="002864C7" w:rsidTr="4AD58749" w14:paraId="05C79D9D" w14:textId="77777777">
        <w:trPr>
          <w:cantSplit/>
          <w:jc w:val="center"/>
          <w:ins w:author="Kilian Pérez González" w:date="2018-02-18T13:21:00Z" w:id="341"/>
        </w:trPr>
        <w:tc>
          <w:tcPr>
            <w:cnfStyle w:val="001000000000" w:firstRow="0" w:lastRow="0" w:firstColumn="1" w:lastColumn="0" w:oddVBand="0" w:evenVBand="0" w:oddHBand="0" w:evenHBand="0" w:firstRowFirstColumn="0" w:firstRowLastColumn="0" w:lastRowFirstColumn="0" w:lastRowLastColumn="0"/>
            <w:tcW w:w="1034" w:type="dxa"/>
            <w:noWrap/>
            <w:tcMar/>
            <w:hideMark/>
          </w:tcPr>
          <w:p w:rsidRPr="002864C7" w:rsidR="002864C7" w:rsidP="002864C7" w:rsidRDefault="002864C7" w14:paraId="79B2E1EF" w14:textId="2BA70B78" w14:noSpellErr="1">
            <w:pPr>
              <w:rPr>
                <w:ins w:author="Kilian Pérez González" w:date="2018-02-18T13:21:00Z" w:id="342"/>
                <w:sz w:val="18"/>
                <w:szCs w:val="18"/>
              </w:rPr>
            </w:pPr>
            <w:ins w:author="Kilian Pérez González" w:date="2018-02-18T13:21:00Z" w:id="343">
              <w:r>
                <w:rPr>
                  <w:sz w:val="18"/>
                  <w:szCs w:val="18"/>
                </w:rPr>
                <w:t>ST-0</w:t>
              </w:r>
            </w:ins>
            <w:ins w:author="Kilian Pérez González" w:date="2018-02-18T13:22:00Z" w:id="344">
              <w:r>
                <w:rPr>
                  <w:sz w:val="18"/>
                  <w:szCs w:val="18"/>
                </w:rPr>
                <w:t>4</w:t>
              </w:r>
            </w:ins>
          </w:p>
        </w:tc>
        <w:tc>
          <w:tcPr>
            <w:cnfStyle w:val="000000000000" w:firstRow="0" w:lastRow="0" w:firstColumn="0" w:lastColumn="0" w:oddVBand="0" w:evenVBand="0" w:oddHBand="0" w:evenHBand="0" w:firstRowFirstColumn="0" w:firstRowLastColumn="0" w:lastRowFirstColumn="0" w:lastRowLastColumn="0"/>
            <w:tcW w:w="3077" w:type="dxa"/>
            <w:tcMar/>
            <w:tcPrChange w:author="Usuario invitado" w:date="2018-02-18T12:30:43.4209349" w:id="1249450490">
              <w:tcPr>
                <w:tcW w:w="3077" w:type="dxa"/>
              </w:tcPr>
            </w:tcPrChange>
          </w:tcPr>
          <w:p w:rsidRPr="002864C7" w:rsidR="002864C7" w:rsidP="002864C7" w:rsidRDefault="002864C7" w14:paraId="5E928170" w14:textId="1E71834C" w14:noSpellErr="1">
            <w:pPr>
              <w:jc w:val="left"/>
              <w:cnfStyle w:val="000000000000" w:firstRow="0" w:lastRow="0" w:firstColumn="0" w:lastColumn="0" w:oddVBand="0" w:evenVBand="0" w:oddHBand="0" w:evenHBand="0" w:firstRowFirstColumn="0" w:firstRowLastColumn="0" w:lastRowFirstColumn="0" w:lastRowLastColumn="0"/>
              <w:rPr>
                <w:ins w:author="Kilian Pérez González" w:date="2018-02-18T13:21:00Z" w:id="345"/>
                <w:sz w:val="18"/>
                <w:szCs w:val="18"/>
              </w:rPr>
            </w:pPr>
            <w:ins w:author="Kilian Pérez González" w:date="2018-02-18T13:23:00Z" w:id="346">
              <w:r>
                <w:rPr>
                  <w:sz w:val="18"/>
                  <w:szCs w:val="18"/>
                </w:rPr>
                <w:t>Agentes</w:t>
              </w:r>
            </w:ins>
          </w:p>
        </w:tc>
        <w:tc>
          <w:tcPr>
            <w:cnfStyle w:val="000000000000" w:firstRow="0" w:lastRow="0" w:firstColumn="0" w:lastColumn="0" w:oddVBand="0" w:evenVBand="0" w:oddHBand="0" w:evenHBand="0" w:firstRowFirstColumn="0" w:firstRowLastColumn="0" w:lastRowFirstColumn="0" w:lastRowLastColumn="0"/>
            <w:tcW w:w="4393" w:type="dxa"/>
            <w:tcMar/>
            <w:tcPrChange w:author="Usuario invitado" w:date="2018-02-18T12:30:43.4209349" w:id="803947754">
              <w:tcPr>
                <w:tcW w:w="4393" w:type="dxa"/>
              </w:tcPr>
            </w:tcPrChange>
          </w:tcPr>
          <w:p w:rsidRPr="002864C7" w:rsidR="002864C7" w:rsidP="002864C7" w:rsidRDefault="002864C7" w14:paraId="357C8A04" w14:textId="658D53C9" w14:noSpellErr="1">
            <w:pPr>
              <w:cnfStyle w:val="000000000000" w:firstRow="0" w:lastRow="0" w:firstColumn="0" w:lastColumn="0" w:oddVBand="0" w:evenVBand="0" w:oddHBand="0" w:evenHBand="0" w:firstRowFirstColumn="0" w:firstRowLastColumn="0" w:lastRowFirstColumn="0" w:lastRowLastColumn="0"/>
              <w:rPr>
                <w:ins w:author="Kilian Pérez González" w:date="2018-02-18T13:21:00Z" w:id="347"/>
                <w:sz w:val="18"/>
                <w:szCs w:val="18"/>
              </w:rPr>
            </w:pPr>
            <w:ins w:author="Kilian Pérez González" w:date="2018-02-18T13:21:00Z" w:id="348">
              <w:r>
                <w:rPr>
                  <w:sz w:val="18"/>
                  <w:szCs w:val="18"/>
                </w:rPr>
                <w:t>Co</w:t>
              </w:r>
            </w:ins>
            <w:ins w:author="Kilian Pérez González" w:date="2018-02-18T13:24:00Z" w:id="349">
              <w:r>
                <w:rPr>
                  <w:sz w:val="18"/>
                  <w:szCs w:val="18"/>
                </w:rPr>
                <w:t>nsulta y gestión de agentes</w:t>
              </w:r>
            </w:ins>
          </w:p>
        </w:tc>
      </w:tr>
      <w:tr w:rsidRPr="002864C7" w:rsidR="002864C7" w:rsidTr="4AD58749" w14:paraId="02E19428" w14:textId="77777777">
        <w:trPr>
          <w:cantSplit/>
          <w:jc w:val="center"/>
          <w:ins w:author="Kilian Pérez González" w:date="2018-02-18T13:21:00Z" w:id="350"/>
        </w:trPr>
        <w:tc>
          <w:tcPr>
            <w:cnfStyle w:val="001000000000" w:firstRow="0" w:lastRow="0" w:firstColumn="1" w:lastColumn="0" w:oddVBand="0" w:evenVBand="0" w:oddHBand="0" w:evenHBand="0" w:firstRowFirstColumn="0" w:firstRowLastColumn="0" w:lastRowFirstColumn="0" w:lastRowLastColumn="0"/>
            <w:tcW w:w="1034" w:type="dxa"/>
            <w:noWrap/>
            <w:tcMar/>
            <w:hideMark/>
          </w:tcPr>
          <w:p w:rsidRPr="002864C7" w:rsidR="002864C7" w:rsidP="002864C7" w:rsidRDefault="002864C7" w14:paraId="3115420E" w14:textId="77777777" w14:noSpellErr="1">
            <w:pPr>
              <w:rPr>
                <w:ins w:author="Kilian Pérez González" w:date="2018-02-18T13:21:00Z" w:id="351"/>
                <w:sz w:val="18"/>
                <w:szCs w:val="18"/>
              </w:rPr>
            </w:pPr>
            <w:ins w:author="Kilian Pérez González" w:date="2018-02-18T13:21:00Z" w:id="352">
              <w:r w:rsidRPr="002864C7">
                <w:rPr>
                  <w:sz w:val="18"/>
                  <w:szCs w:val="18"/>
                </w:rPr>
                <w:t>ST-05</w:t>
              </w:r>
            </w:ins>
          </w:p>
        </w:tc>
        <w:tc>
          <w:tcPr>
            <w:cnfStyle w:val="000000000000" w:firstRow="0" w:lastRow="0" w:firstColumn="0" w:lastColumn="0" w:oddVBand="0" w:evenVBand="0" w:oddHBand="0" w:evenHBand="0" w:firstRowFirstColumn="0" w:firstRowLastColumn="0" w:lastRowFirstColumn="0" w:lastRowLastColumn="0"/>
            <w:tcW w:w="3077" w:type="dxa"/>
            <w:tcMar/>
            <w:tcPrChange w:author="Usuario invitado" w:date="2018-02-18T12:30:43.4209349" w:id="1261568327">
              <w:tcPr>
                <w:tcW w:w="3077" w:type="dxa"/>
              </w:tcPr>
            </w:tcPrChange>
          </w:tcPr>
          <w:p w:rsidRPr="002864C7" w:rsidR="002864C7" w:rsidP="002864C7" w:rsidRDefault="002864C7" w14:paraId="1793DDB8" w14:textId="77777777" w14:noSpellErr="1">
            <w:pPr>
              <w:jc w:val="left"/>
              <w:cnfStyle w:val="000000000000" w:firstRow="0" w:lastRow="0" w:firstColumn="0" w:lastColumn="0" w:oddVBand="0" w:evenVBand="0" w:oddHBand="0" w:evenHBand="0" w:firstRowFirstColumn="0" w:firstRowLastColumn="0" w:lastRowFirstColumn="0" w:lastRowLastColumn="0"/>
              <w:rPr>
                <w:ins w:author="Kilian Pérez González" w:date="2018-02-18T13:21:00Z" w:id="353"/>
                <w:sz w:val="18"/>
                <w:szCs w:val="18"/>
              </w:rPr>
            </w:pPr>
            <w:ins w:author="Kilian Pérez González" w:date="2018-02-18T13:21:00Z" w:id="354">
              <w:r w:rsidRPr="002864C7">
                <w:rPr>
                  <w:sz w:val="18"/>
                  <w:szCs w:val="18"/>
                </w:rPr>
                <w:t>Profesores de la asignatura</w:t>
              </w:r>
            </w:ins>
          </w:p>
        </w:tc>
        <w:tc>
          <w:tcPr>
            <w:cnfStyle w:val="000000000000" w:firstRow="0" w:lastRow="0" w:firstColumn="0" w:lastColumn="0" w:oddVBand="0" w:evenVBand="0" w:oddHBand="0" w:evenHBand="0" w:firstRowFirstColumn="0" w:firstRowLastColumn="0" w:lastRowFirstColumn="0" w:lastRowLastColumn="0"/>
            <w:tcW w:w="4393" w:type="dxa"/>
            <w:tcMar/>
            <w:tcPrChange w:author="Usuario invitado" w:date="2018-02-18T12:30:43.4209349" w:id="1610250670">
              <w:tcPr>
                <w:tcW w:w="4393" w:type="dxa"/>
              </w:tcPr>
            </w:tcPrChange>
          </w:tcPr>
          <w:p w:rsidRPr="002864C7" w:rsidR="002864C7" w:rsidP="002864C7" w:rsidRDefault="002864C7" w14:paraId="1EAD8C06" w14:textId="77777777" w14:noSpellErr="1">
            <w:pPr>
              <w:cnfStyle w:val="000000000000" w:firstRow="0" w:lastRow="0" w:firstColumn="0" w:lastColumn="0" w:oddVBand="0" w:evenVBand="0" w:oddHBand="0" w:evenHBand="0" w:firstRowFirstColumn="0" w:firstRowLastColumn="0" w:lastRowFirstColumn="0" w:lastRowLastColumn="0"/>
              <w:rPr>
                <w:ins w:author="Kilian Pérez González" w:date="2018-02-18T13:21:00Z" w:id="355"/>
                <w:sz w:val="18"/>
                <w:szCs w:val="18"/>
              </w:rPr>
            </w:pPr>
            <w:ins w:author="Kilian Pérez González" w:date="2018-02-18T13:21:00Z" w:id="356">
              <w:r w:rsidRPr="002864C7">
                <w:rPr>
                  <w:sz w:val="18"/>
                  <w:szCs w:val="18"/>
                </w:rPr>
                <w:t>Ambos</w:t>
              </w:r>
            </w:ins>
          </w:p>
        </w:tc>
      </w:tr>
    </w:tbl>
    <w:p w:rsidRPr="002864C7" w:rsidR="002864C7" w:rsidP="002864C7" w:rsidRDefault="002864C7" w14:paraId="22FD6B12" w14:textId="77777777">
      <w:pPr>
        <w:spacing w:before="120" w:after="120" w:line="240" w:lineRule="auto"/>
        <w:ind w:left="360"/>
        <w:jc w:val="center"/>
        <w:rPr>
          <w:ins w:author="Kilian Pérez González" w:date="2018-02-18T13:21:00Z" w:id="357"/>
          <w:rFonts w:eastAsia="Times New Roman" w:cs="Times New Roman"/>
          <w:b w:val="1"/>
          <w:bCs w:val="1"/>
          <w:color w:val="5B9BD5" w:themeColor="accent1"/>
          <w:sz w:val="18"/>
          <w:szCs w:val="18"/>
          <w:lang w:eastAsia="es-ES"/>
        </w:rPr>
      </w:pPr>
      <w:ins w:author="Kilian Pérez González" w:date="2018-02-18T13:21:00Z" w:id="358">
        <w:r w:rsidRPr="002864C7">
          <w:rPr>
            <w:rFonts w:eastAsia="Times New Roman" w:cs="Times New Roman"/>
            <w:b w:val="1"/>
            <w:bCs w:val="1"/>
            <w:color w:val="5B9BD5" w:themeColor="accent1"/>
            <w:sz w:val="18"/>
            <w:szCs w:val="18"/>
            <w:lang w:eastAsia="es-ES"/>
          </w:rPr>
          <w:t xml:space="preserve">Tabla </w:t>
        </w:r>
        <w:r w:rsidRPr="4AD58749">
          <w:rPr>
            <w:rPrChange w:author="Usuario invitado" w:date="2018-02-18T14:25:38.5420417" w:id="640987150">
              <w:rPr>
                <w:rFonts w:eastAsia="Times New Roman" w:cs="Times New Roman"/>
                <w:b/>
                <w:bCs/>
                <w:color w:val="5B9BD5" w:themeColor="accent1"/>
                <w:sz w:val="18"/>
                <w:szCs w:val="18"/>
                <w:lang w:eastAsia="es-ES"/>
              </w:rPr>
            </w:rPrChange>
          </w:rPr>
          <w:fldChar w:fldCharType="begin"/>
        </w:r>
        <w:r w:rsidRPr="002864C7">
          <w:rPr>
            <w:rFonts w:eastAsia="Times New Roman" w:cs="Times New Roman"/>
            <w:b/>
            <w:bCs/>
            <w:color w:val="5B9BD5" w:themeColor="accent1"/>
            <w:sz w:val="18"/>
            <w:szCs w:val="18"/>
            <w:lang w:eastAsia="es-ES"/>
          </w:rPr>
          <w:instrText xml:space="preserve"> SEQ Tabla \* ARABIC </w:instrText>
        </w:r>
        <w:r w:rsidRPr="002864C7">
          <w:rPr>
            <w:rFonts w:eastAsia="Times New Roman" w:cs="Times New Roman"/>
            <w:b/>
            <w:bCs/>
            <w:color w:val="5B9BD5" w:themeColor="accent1"/>
            <w:sz w:val="18"/>
            <w:szCs w:val="18"/>
            <w:lang w:eastAsia="es-ES"/>
          </w:rPr>
          <w:fldChar w:fldCharType="separate"/>
        </w:r>
      </w:ins>
      <w:ins w:author="Kilian Pérez González" w:date="2018-02-18T18:21:00Z" w:id="359">
        <w:r w:rsidR="00D76555">
          <w:rPr>
            <w:rFonts w:eastAsia="Times New Roman" w:cs="Times New Roman"/>
            <w:b w:val="1"/>
            <w:bCs w:val="1"/>
            <w:noProof/>
            <w:color w:val="5B9BD5" w:themeColor="accent1"/>
            <w:sz w:val="18"/>
            <w:szCs w:val="18"/>
            <w:lang w:eastAsia="es-ES"/>
          </w:rPr>
          <w:t>1</w:t>
        </w:r>
      </w:ins>
      <w:ins w:author="Kilian Pérez González" w:date="2018-02-18T13:21:00Z" w:id="360">
        <w:r w:rsidRPr="4AD58749">
          <w:rPr>
            <w:rPrChange w:author="Usuario invitado" w:date="2018-02-18T14:25:38.5420417" w:id="31796162">
              <w:rPr>
                <w:rFonts w:eastAsia="Times New Roman" w:cs="Times New Roman"/>
                <w:b/>
                <w:bCs/>
                <w:noProof/>
                <w:color w:val="5B9BD5" w:themeColor="accent1"/>
                <w:sz w:val="18"/>
                <w:szCs w:val="18"/>
                <w:lang w:eastAsia="es-ES"/>
              </w:rPr>
            </w:rPrChange>
          </w:rPr>
          <w:fldChar w:fldCharType="end"/>
        </w:r>
        <w:r w:rsidRPr="002864C7">
          <w:rPr>
            <w:rFonts w:eastAsia="Times New Roman" w:cs="Times New Roman"/>
            <w:b w:val="1"/>
            <w:bCs w:val="1"/>
            <w:color w:val="5B9BD5" w:themeColor="accent1"/>
            <w:sz w:val="18"/>
            <w:szCs w:val="18"/>
            <w:lang w:eastAsia="es-ES"/>
          </w:rPr>
          <w:t xml:space="preserve">. Lista de </w:t>
        </w:r>
        <w:proofErr w:type="spellStart"/>
        <w:r w:rsidRPr="002864C7">
          <w:rPr>
            <w:rFonts w:eastAsia="Times New Roman" w:cs="Times New Roman"/>
            <w:b w:val="1"/>
            <w:bCs w:val="1"/>
            <w:color w:val="5B9BD5" w:themeColor="accent1"/>
            <w:sz w:val="18"/>
            <w:szCs w:val="18"/>
            <w:lang w:eastAsia="es-ES"/>
          </w:rPr>
          <w:t>Stakeholders</w:t>
        </w:r>
        <w:proofErr w:type="spellEnd"/>
        <w:r w:rsidRPr="002864C7">
          <w:rPr>
            <w:rFonts w:eastAsia="Times New Roman" w:cs="Times New Roman"/>
            <w:b w:val="1"/>
            <w:bCs w:val="1"/>
            <w:color w:val="5B9BD5" w:themeColor="accent1"/>
            <w:sz w:val="18"/>
            <w:szCs w:val="18"/>
            <w:lang w:eastAsia="es-ES"/>
          </w:rPr>
          <w:t xml:space="preserve"> e intereses</w:t>
        </w:r>
        <w:bookmarkStart w:name="_GoBack" w:id="361"/>
        <w:bookmarkEnd w:id="361"/>
      </w:ins>
    </w:p>
    <w:p w:rsidRPr="00D35E55" w:rsidR="00D35E55" w:rsidP="684699FD" w:rsidRDefault="684699FD" w14:paraId="5A67C2AF" w14:textId="77777777" w14:noSpellErr="1">
      <w:pPr>
        <w:rPr>
          <w:lang w:eastAsia="es-ES"/>
        </w:rPr>
      </w:pPr>
      <w:r w:rsidRPr="684699FD">
        <w:rPr>
          <w:lang w:eastAsia="es-ES"/>
        </w:rPr>
        <w:t>Posteriormente se pasa a describir en más detalle cada uno.</w:t>
      </w:r>
    </w:p>
    <w:p w:rsidRPr="00D3692F" w:rsidR="00D70222" w:rsidP="00E21922" w:rsidRDefault="684699FD" w14:paraId="5A67C2B0" w14:textId="7139D13B" w14:noSpellErr="1">
      <w:pPr>
        <w:pStyle w:val="Ttulo2"/>
        <w:rPr/>
      </w:pPr>
      <w:bookmarkStart w:name="_Toc506162184" w:id="362"/>
      <w:r>
        <w:rPr/>
        <w:t>Alumnos del grupo E3B1</w:t>
      </w:r>
      <w:bookmarkEnd w:id="362"/>
    </w:p>
    <w:p w:rsidRPr="00D3692F" w:rsidR="00D70222" w:rsidP="00D70222" w:rsidRDefault="684699FD" w14:paraId="5A67C2B1" w14:textId="77777777" w14:noSpellErr="1">
      <w:r>
        <w:rPr/>
        <w:t>Se trata de los equipos de desarrollo.</w:t>
      </w:r>
    </w:p>
    <w:p w:rsidRPr="00D3692F" w:rsidR="00D70222" w:rsidP="00D70222" w:rsidRDefault="684699FD" w14:paraId="5A67C2B2" w14:textId="77777777" w14:noSpellErr="1">
      <w:r>
        <w:rPr/>
        <w:t>Entre sus objetivos están:</w:t>
      </w:r>
    </w:p>
    <w:p w:rsidR="00D70222" w:rsidP="007366B9" w:rsidRDefault="684699FD" w14:paraId="5A67C2B3" w14:textId="77777777" w14:noSpellErr="1">
      <w:pPr>
        <w:pStyle w:val="Prrafodelista"/>
        <w:numPr>
          <w:ilvl w:val="0"/>
          <w:numId w:val="4"/>
        </w:numPr>
        <w:rPr/>
      </w:pPr>
      <w:r>
        <w:rPr/>
        <w:t>Utilizar tecnologías y metodologías conocidas, minimizando los riesgos relacionados con el aprendizaje de las nuevas.</w:t>
      </w:r>
    </w:p>
    <w:p w:rsidRPr="00D3692F" w:rsidR="00330829" w:rsidP="007366B9" w:rsidRDefault="684699FD" w14:paraId="5A67C2B4" w14:textId="71FF8219" w14:noSpellErr="1">
      <w:pPr>
        <w:pStyle w:val="Prrafodelista"/>
        <w:numPr>
          <w:ilvl w:val="0"/>
          <w:numId w:val="4"/>
        </w:numPr>
        <w:rPr/>
      </w:pPr>
      <w:r>
        <w:rPr/>
        <w:t>Aprender técnicas de desarrollo de software de forma colaborativa y profesional.</w:t>
      </w:r>
    </w:p>
    <w:p w:rsidRPr="0055771D" w:rsidR="0055771D" w:rsidP="0055771D" w:rsidRDefault="684699FD" w14:paraId="5A67C2B5" w14:textId="77777777" w14:noSpellErr="1">
      <w:pPr>
        <w:pStyle w:val="Prrafodelista"/>
        <w:numPr>
          <w:ilvl w:val="0"/>
          <w:numId w:val="4"/>
        </w:numPr>
        <w:rPr/>
      </w:pPr>
      <w:r>
        <w:rPr/>
        <w:t>Utilización de tecnologías similares a las del grupo con quien deberán integrarse posteriormente para evitar incompatibilidades.</w:t>
      </w:r>
    </w:p>
    <w:p w:rsidR="5F080B43" w:rsidP="5F080B43" w:rsidRDefault="684699FD" w14:paraId="56B23FD9" w14:textId="5EE3831D" w14:noSpellErr="1">
      <w:pPr>
        <w:pStyle w:val="Ttulo2"/>
        <w:rPr/>
      </w:pPr>
      <w:r>
        <w:rPr/>
        <w:t>Alumnos del grupo E3B2</w:t>
      </w:r>
    </w:p>
    <w:p w:rsidR="482A3712" w:rsidDel="004B2C70" w:rsidRDefault="684699FD" w14:paraId="3AB5A081" w14:textId="6B4DD009">
      <w:pPr>
        <w:rPr>
          <w:del w:author="Kilian Pérez González" w:date="2018-02-18T13:06:00Z" w:id="363"/>
        </w:rPr>
      </w:pPr>
      <w:del w:author="Kilian Pérez González" w:date="2018-02-18T13:06:00Z" w:id="364">
        <w:r w:rsidDel="004B2C70">
          <w:delText>Se trata de los equipos de desarrollo.</w:delText>
        </w:r>
      </w:del>
      <w:ins w:author="Kilian Pérez González" w:date="2018-02-18T13:06:00Z" w:id="365">
        <w:r w:rsidR="004B2C70">
          <w:rPr/>
          <w:t xml:space="preserve"> Equipo de desarrollo del módulo de consulta y gestión de agentes (</w:t>
        </w:r>
        <w:proofErr w:type="spellStart"/>
        <w:r w:rsidR="004B2C70">
          <w:rPr/>
          <w:t xml:space="preserve">Agents</w:t>
        </w:r>
        <w:proofErr w:type="spellEnd"/>
        <w:r w:rsidRPr="4AD58749" w:rsidR="004B2C70">
          <w:rPr/>
          <w:t xml:space="preserve">).</w:t>
        </w:r>
      </w:ins>
      <w:ins w:author="Kilian Pérez González" w:date="2018-02-18T13:26:00Z" w:id="366">
        <w:r w:rsidRPr="4AD58749" w:rsidR="00114E3D">
          <w:rPr/>
          <w:t xml:space="preserve"> </w:t>
        </w:r>
      </w:ins>
    </w:p>
    <w:p w:rsidR="482A3712" w:rsidRDefault="684699FD" w14:paraId="5697302F" w14:textId="77777777">
      <w:r>
        <w:rPr/>
        <w:t>Entre sus objetivos están:</w:t>
      </w:r>
    </w:p>
    <w:p w:rsidR="482A3712" w:rsidP="482A3712" w:rsidRDefault="684699FD" w14:paraId="022CE660" w14:textId="77777777" w14:noSpellErr="1">
      <w:pPr>
        <w:pStyle w:val="Prrafodelista"/>
        <w:numPr>
          <w:ilvl w:val="0"/>
          <w:numId w:val="4"/>
        </w:numPr>
        <w:rPr/>
      </w:pPr>
      <w:r>
        <w:rPr/>
        <w:t>Utilizar tecnologías y metodologías conocidas, minimizando los riesgos relacionados con el aprendizaje de las nuevas.</w:t>
      </w:r>
    </w:p>
    <w:p w:rsidR="482A3712" w:rsidP="482A3712" w:rsidRDefault="684699FD" w14:paraId="014830B2" w14:textId="71FF8219" w14:noSpellErr="1">
      <w:pPr>
        <w:pStyle w:val="Prrafodelista"/>
        <w:numPr>
          <w:ilvl w:val="0"/>
          <w:numId w:val="4"/>
        </w:numPr>
        <w:rPr/>
      </w:pPr>
      <w:r>
        <w:rPr/>
        <w:t>Aprender técnicas de desarrollo de software de forma colaborativa y profesional.</w:t>
      </w:r>
    </w:p>
    <w:p w:rsidR="482A3712" w:rsidP="482A3712" w:rsidRDefault="684699FD" w14:paraId="04A2E2DB" w14:textId="77777777" w14:noSpellErr="1">
      <w:pPr>
        <w:pStyle w:val="Prrafodelista"/>
        <w:numPr>
          <w:ilvl w:val="0"/>
          <w:numId w:val="4"/>
        </w:numPr>
        <w:rPr/>
      </w:pPr>
      <w:r>
        <w:rPr/>
        <w:t>Utilización de tecnologías similares a las del grupo con quien deberán integrarse posteriormente para evitar incompatibilidades.</w:t>
      </w:r>
    </w:p>
    <w:p w:rsidR="482A3712" w:rsidDel="00114E3D" w:rsidP="482A3712" w:rsidRDefault="482A3712" w14:paraId="30905778" w14:textId="2BE29837">
      <w:pPr>
        <w:rPr>
          <w:del w:author="Kilian Pérez González" w:date="2018-02-18T13:26:00Z" w:id="367"/>
        </w:rPr>
      </w:pPr>
    </w:p>
    <w:p w:rsidRPr="00D3692F" w:rsidR="00D70222" w:rsidP="4AD58749" w:rsidRDefault="684699FD" w14:paraId="5A67C2B6" w14:textId="77777777" w14:noSpellErr="1">
      <w:pPr>
        <w:pStyle w:val="Ttulo2"/>
        <w:rPr/>
      </w:pPr>
      <w:bookmarkStart w:name="_Toc506162185" w:id="368"/>
      <w:r>
        <w:rPr/>
        <w:t>Administrador del Sistema</w:t>
      </w:r>
      <w:bookmarkEnd w:id="368"/>
    </w:p>
    <w:p w:rsidRPr="00D3692F" w:rsidR="00D70222" w:rsidP="00D70222" w:rsidRDefault="684699FD" w14:paraId="5A67C2B7" w14:textId="7AEF645A" w14:noSpellErr="1">
      <w:r>
        <w:rPr/>
        <w:t>Es la persona que carga los ficheros de datos.</w:t>
      </w:r>
    </w:p>
    <w:p w:rsidRPr="00D3692F" w:rsidR="00D70222" w:rsidP="00D70222" w:rsidRDefault="684699FD" w14:paraId="5A67C2B8" w14:textId="77777777" w14:noSpellErr="1">
      <w:r>
        <w:rPr/>
        <w:t>Entre sus objetivos están:</w:t>
      </w:r>
    </w:p>
    <w:p w:rsidRPr="00D3692F" w:rsidR="00D70222" w:rsidP="007366B9" w:rsidRDefault="684699FD" w14:paraId="5A67C2B9" w14:textId="77777777" w14:noSpellErr="1">
      <w:pPr>
        <w:pStyle w:val="Prrafodelista"/>
        <w:numPr>
          <w:ilvl w:val="0"/>
          <w:numId w:val="5"/>
        </w:numPr>
        <w:rPr/>
      </w:pPr>
      <w:r>
        <w:rPr/>
        <w:t>Tecnologías sencillas de los ficheros de entrada.</w:t>
      </w:r>
    </w:p>
    <w:p w:rsidR="00D70222" w:rsidP="007366B9" w:rsidRDefault="684699FD" w14:paraId="5A67C2BA" w14:textId="77777777" w14:noSpellErr="1">
      <w:pPr>
        <w:pStyle w:val="Prrafodelista"/>
        <w:numPr>
          <w:ilvl w:val="0"/>
          <w:numId w:val="5"/>
        </w:numPr>
        <w:rPr/>
      </w:pPr>
      <w:r>
        <w:rPr/>
        <w:t>Ficheros que puedan leerse por los humanos.</w:t>
      </w:r>
    </w:p>
    <w:p w:rsidR="00E43E29" w:rsidP="007366B9" w:rsidRDefault="684699FD" w14:paraId="5A67C2BB" w14:textId="1D756A12" w14:noSpellErr="1">
      <w:pPr>
        <w:pStyle w:val="Prrafodelista"/>
        <w:numPr>
          <w:ilvl w:val="0"/>
          <w:numId w:val="5"/>
        </w:numPr>
        <w:rPr/>
      </w:pPr>
      <w:r>
        <w:rPr/>
        <w:t xml:space="preserve">Ser capaz de automatizar el proceso de carga de listas de </w:t>
      </w:r>
      <w:del w:author="Kilian Pérez González" w:date="2018-02-18T13:31:00Z" w:id="369">
        <w:r w:rsidDel="00114E3D">
          <w:delText>ciudadanos</w:delText>
        </w:r>
      </w:del>
      <w:ins w:author="Kilian Pérez González" w:date="2018-02-18T13:31:00Z" w:id="370">
        <w:r w:rsidR="00114E3D">
          <w:rPr/>
          <w:t xml:space="preserve"> agentes.</w:t>
        </w:r>
      </w:ins>
    </w:p>
    <w:p w:rsidRPr="00D3692F" w:rsidR="00E43E29" w:rsidP="007366B9" w:rsidRDefault="684699FD" w14:paraId="5A67C2BC" w14:textId="7E723CF2" w14:noSpellErr="1">
      <w:pPr>
        <w:pStyle w:val="Prrafodelista"/>
        <w:numPr>
          <w:ilvl w:val="0"/>
          <w:numId w:val="5"/>
        </w:numPr>
        <w:rPr/>
      </w:pPr>
      <w:r>
        <w:rPr/>
        <w:t>Ser capaz de depurar el proceso de carga en caso de errores</w:t>
      </w:r>
      <w:ins w:author="Kilian Pérez González" w:date="2018-02-18T13:31:00Z" w:id="371">
        <w:r w:rsidR="00114E3D">
          <w:rPr/>
          <w:t>.</w:t>
        </w:r>
      </w:ins>
    </w:p>
    <w:p w:rsidRPr="00D3692F" w:rsidR="00D70222" w:rsidDel="2F10F038" w:rsidP="002D7259" w:rsidRDefault="684699FD" w14:paraId="5A67C2BD" w14:textId="411F77F4">
      <w:pPr>
        <w:pStyle w:val="Ttulo2"/>
        <w:rPr>
          <w:del w:author="Diego Álvarez Guinarte" w:date="2018-02-17T09:30:00Z" w:id="372"/>
        </w:rPr>
      </w:pPr>
      <w:bookmarkStart w:name="_Toc506162186" w:id="373"/>
      <w:del w:author="Diego Álvarez Guinarte" w:date="2018-02-17T09:30:00Z" w:id="374">
        <w:r w:rsidDel="2F10F038">
          <w:lastRenderedPageBreak/>
          <w:delText>Ciudadanos</w:delText>
        </w:r>
        <w:bookmarkEnd w:id="373"/>
      </w:del>
    </w:p>
    <w:p w:rsidR="2F10F038" w:rsidRDefault="2F10F038" w14:paraId="2C2A4F67" w14:textId="7FEA3B08">
      <w:pPr>
        <w:pStyle w:val="Ttulo2"/>
        <w:rPr/>
        <w:pPrChange w:author="Diego Álvarez Guinarte" w:date="2018-02-17T09:30:00Z" w:id="375">
          <w:pPr/>
        </w:pPrChange>
      </w:pPr>
      <w:ins w:author="Diego Álvarez Guinarte" w:date="2018-02-17T09:30:00Z" w:id="376">
        <w:proofErr w:type="spellStart"/>
        <w:r>
          <w:rPr/>
          <w:t>Agents</w:t>
        </w:r>
        <w:proofErr w:type="spellEnd"/>
      </w:ins>
    </w:p>
    <w:p w:rsidRPr="00D3692F" w:rsidR="00D70222" w:rsidP="00D70222" w:rsidRDefault="684699FD" w14:paraId="5A67C2BE" w14:textId="2DDC25B3">
      <w:r>
        <w:rPr/>
        <w:t xml:space="preserve">Son los usuarios </w:t>
      </w:r>
      <w:del w:author="Kilian Pérez González" w:date="2018-02-18T13:12:00Z" w:id="377">
        <w:r w:rsidDel="004B2C70">
          <w:delText>finales del sistema.</w:delText>
        </w:r>
      </w:del>
      <w:ins w:author="Kilian Pérez González" w:date="2018-02-18T13:12:00Z" w:id="378">
        <w:r w:rsidR="004B2C70">
          <w:rPr/>
          <w:t xml:space="preserve"> que pueden enviar incidencias al sistema </w:t>
        </w:r>
      </w:ins>
      <w:ins w:author="Kilian Pérez González" w:date="2018-02-18T13:14:00Z" w:id="379">
        <w:r w:rsidRPr="4AD58749" w:rsidR="004B2C70">
          <w:rPr/>
          <w:t>(</w:t>
        </w:r>
      </w:ins>
      <w:ins w:author="Kilian Pérez González" w:date="2018-02-18T13:13:00Z" w:id="380">
        <w:r w:rsidR="004B2C70">
          <w:rPr/>
          <w:t xml:space="preserve">personas físicas, entidades, sensores, </w:t>
        </w:r>
        <w:proofErr w:type="spellStart"/>
        <w:r w:rsidR="004B2C70">
          <w:rPr/>
          <w:t>etc</w:t>
        </w:r>
        <w:proofErr w:type="spellEnd"/>
      </w:ins>
      <w:ins w:author="Kilian Pérez González" w:date="2018-02-18T13:14:00Z" w:id="381">
        <w:r w:rsidRPr="4AD58749" w:rsidR="004B2C70">
          <w:rPr/>
          <w:t>)</w:t>
        </w:r>
      </w:ins>
      <w:ins w:author="Kilian Pérez González" w:date="2018-02-18T13:13:00Z" w:id="382">
        <w:r w:rsidRPr="4AD58749" w:rsidR="004B2C70">
          <w:rPr/>
          <w:t>.</w:t>
        </w:r>
      </w:ins>
    </w:p>
    <w:p w:rsidRPr="00D3692F" w:rsidR="00D70222" w:rsidP="00D70222" w:rsidRDefault="684699FD" w14:paraId="5A67C2BF" w14:textId="77777777" w14:noSpellErr="1">
      <w:r>
        <w:rPr/>
        <w:t>Entre sus objetivos están:</w:t>
      </w:r>
    </w:p>
    <w:p w:rsidRPr="00D3692F" w:rsidR="00D70222" w:rsidP="007366B9" w:rsidRDefault="684699FD" w14:paraId="5A67C2C0" w14:textId="77777777" w14:noSpellErr="1">
      <w:pPr>
        <w:pStyle w:val="Prrafodelista"/>
        <w:numPr>
          <w:ilvl w:val="0"/>
          <w:numId w:val="6"/>
        </w:numPr>
        <w:rPr/>
      </w:pPr>
      <w:r>
        <w:rPr/>
        <w:t>Sencillez de acceso a los datos.</w:t>
      </w:r>
    </w:p>
    <w:p w:rsidR="00D70222" w:rsidP="007366B9" w:rsidRDefault="684699FD" w14:paraId="5A67C2C1" w14:textId="61246A0D" w14:noSpellErr="1">
      <w:pPr>
        <w:pStyle w:val="Prrafodelista"/>
        <w:numPr>
          <w:ilvl w:val="0"/>
          <w:numId w:val="6"/>
        </w:numPr>
        <w:rPr/>
      </w:pPr>
      <w:r>
        <w:rPr/>
        <w:t xml:space="preserve">Ser capaz de acceder desde su </w:t>
      </w:r>
      <w:del w:author="Kilian Pérez González" w:date="2018-02-18T13:15:00Z" w:id="383">
        <w:r w:rsidDel="002864C7">
          <w:delText xml:space="preserve">casa </w:delText>
        </w:r>
      </w:del>
      <w:ins w:author="Kilian Pérez González" w:date="2018-02-18T13:15:00Z" w:id="384">
        <w:r w:rsidR="002864C7">
          <w:rPr/>
          <w:t xml:space="preserve"> localización </w:t>
        </w:r>
      </w:ins>
      <w:r>
        <w:rPr/>
        <w:t xml:space="preserve">de una forma segura. </w:t>
      </w:r>
    </w:p>
    <w:p w:rsidR="00E43E29" w:rsidP="007366B9" w:rsidRDefault="684699FD" w14:paraId="5A67C2C2" w14:textId="6BAB7CA3" w14:noSpellErr="1">
      <w:pPr>
        <w:pStyle w:val="Prrafodelista"/>
        <w:numPr>
          <w:ilvl w:val="0"/>
          <w:numId w:val="6"/>
        </w:numPr>
        <w:rPr/>
      </w:pPr>
      <w:r>
        <w:rPr/>
        <w:t xml:space="preserve">Ser capaz de consultar </w:t>
      </w:r>
      <w:del w:author="Kilian Pérez González" w:date="2018-02-18T13:17:00Z" w:id="385">
        <w:r w:rsidDel="002864C7">
          <w:delText xml:space="preserve">el estado </w:delText>
        </w:r>
      </w:del>
      <w:ins w:author="Kilian Pérez González" w:date="2018-02-18T13:17:00Z" w:id="386">
        <w:r w:rsidR="002864C7">
          <w:rPr/>
          <w:t xml:space="preserve"> información </w:t>
        </w:r>
      </w:ins>
      <w:r>
        <w:rPr/>
        <w:t>del sistema</w:t>
      </w:r>
      <w:ins w:author="Kilian Pérez González" w:date="2018-02-18T13:31:00Z" w:id="387">
        <w:r w:rsidR="00114E3D">
          <w:rPr/>
          <w:t>.</w:t>
        </w:r>
      </w:ins>
    </w:p>
    <w:p w:rsidRPr="00D3692F" w:rsidR="00E43E29" w:rsidP="007366B9" w:rsidRDefault="684699FD" w14:paraId="5A67C2C3" w14:textId="254E3E9A" w14:noSpellErr="1">
      <w:pPr>
        <w:pStyle w:val="Prrafodelista"/>
        <w:numPr>
          <w:ilvl w:val="0"/>
          <w:numId w:val="6"/>
        </w:numPr>
        <w:rPr/>
      </w:pPr>
      <w:r>
        <w:rPr/>
        <w:t>Ser capaz de cambiar su información en el sistema, por ejemplo, la clave (</w:t>
      </w:r>
      <w:r w:rsidRPr="684699FD">
        <w:rPr>
          <w:b w:val="1"/>
          <w:bCs w:val="1"/>
        </w:rPr>
        <w:t>Opcional</w:t>
      </w:r>
      <w:r>
        <w:rPr/>
        <w:t>)</w:t>
      </w:r>
      <w:ins w:author="Kilian Pérez González" w:date="2018-02-18T13:31:00Z" w:id="388">
        <w:r w:rsidR="00114E3D">
          <w:rPr/>
          <w:t>.</w:t>
        </w:r>
      </w:ins>
    </w:p>
    <w:p w:rsidR="00E43E29" w:rsidDel="002864C7" w:rsidP="00C20AB1" w:rsidRDefault="684699FD" w14:paraId="5A67C2C4" w14:textId="02B2FC1E">
      <w:pPr>
        <w:pStyle w:val="Ttulo2"/>
        <w:rPr>
          <w:del w:author="Kilian Pérez González" w:date="2018-02-18T13:17:00Z" w:id="389"/>
        </w:rPr>
      </w:pPr>
      <w:bookmarkStart w:name="_Toc506162187" w:id="390"/>
      <w:commentRangeStart w:id="391"/>
      <w:del w:author="Kilian Pérez González" w:date="2018-02-18T13:17:00Z" w:id="392">
        <w:r w:rsidDel="002864C7">
          <w:delText>Responsables políticos del portal</w:delText>
        </w:r>
        <w:bookmarkEnd w:id="390"/>
      </w:del>
    </w:p>
    <w:p w:rsidR="00E43E29" w:rsidDel="002864C7" w:rsidP="684699FD" w:rsidRDefault="684699FD" w14:paraId="5A67C2C5" w14:textId="6695E99B">
      <w:pPr>
        <w:rPr>
          <w:del w:author="Kilian Pérez González" w:date="2018-02-18T13:17:00Z" w:id="393"/>
          <w:lang w:eastAsia="es-ES"/>
        </w:rPr>
      </w:pPr>
      <w:del w:author="Kilian Pérez González" w:date="2018-02-18T13:17:00Z" w:id="394">
        <w:r w:rsidRPr="684699FD" w:rsidDel="002864C7">
          <w:rPr>
            <w:lang w:eastAsia="es-ES"/>
          </w:rPr>
          <w:delText>Está formado por el equipo que se encarga de explotar los resultados de la participación ciudadana en el portal. Entre sus objetivos están:</w:delText>
        </w:r>
      </w:del>
    </w:p>
    <w:p w:rsidR="00E43E29" w:rsidDel="002864C7" w:rsidP="00E43E29" w:rsidRDefault="684699FD" w14:paraId="5A67C2C6" w14:textId="6759795D">
      <w:pPr>
        <w:pStyle w:val="Prrafodelista"/>
        <w:numPr>
          <w:ilvl w:val="0"/>
          <w:numId w:val="30"/>
        </w:numPr>
        <w:rPr>
          <w:del w:author="Kilian Pérez González" w:date="2018-02-18T13:17:00Z" w:id="395"/>
        </w:rPr>
      </w:pPr>
      <w:del w:author="Kilian Pérez González" w:date="2018-02-18T13:17:00Z" w:id="396">
        <w:r w:rsidDel="002864C7">
          <w:delText>Disponer de información sobre lo que ocurre en el portal tan pronto como sea posible.</w:delText>
        </w:r>
      </w:del>
    </w:p>
    <w:p w:rsidRPr="00E43E29" w:rsidR="00E43E29" w:rsidDel="002864C7" w:rsidP="00E43E29" w:rsidRDefault="684699FD" w14:paraId="5A67C2C7" w14:textId="6B8C6C4A">
      <w:pPr>
        <w:pStyle w:val="Prrafodelista"/>
        <w:numPr>
          <w:ilvl w:val="0"/>
          <w:numId w:val="30"/>
        </w:numPr>
        <w:rPr>
          <w:del w:author="Kilian Pérez González" w:date="2018-02-18T13:17:00Z" w:id="397"/>
        </w:rPr>
      </w:pPr>
      <w:del w:author="Kilian Pérez González" w:date="2018-02-18T13:17:00Z" w:id="398">
        <w:r w:rsidDel="002864C7">
          <w:delText>Utilizar tecnologías fáciles de usar e interoperables con otros sistemas.</w:delText>
        </w:r>
      </w:del>
      <w:commentRangeEnd w:id="391"/>
      <w:r w:rsidR="002864C7">
        <w:rPr>
          <w:rStyle w:val="Refdecomentario"/>
        </w:rPr>
        <w:commentReference w:id="391"/>
      </w:r>
    </w:p>
    <w:p w:rsidRPr="00D3692F" w:rsidR="00D70222" w:rsidP="4AD58749" w:rsidRDefault="684699FD" w14:paraId="5A67C2C8" w14:textId="77777777" w14:noSpellErr="1">
      <w:pPr>
        <w:pStyle w:val="Ttulo2"/>
        <w:rPr/>
      </w:pPr>
      <w:bookmarkStart w:name="_Toc506162188" w:id="399"/>
      <w:r>
        <w:rPr/>
        <w:t>Profesores de la asignatura</w:t>
      </w:r>
      <w:bookmarkEnd w:id="399"/>
    </w:p>
    <w:p w:rsidRPr="00D3692F" w:rsidR="00D70222" w:rsidP="00D70222" w:rsidRDefault="684699FD" w14:paraId="5A67C2C9" w14:textId="77777777" w14:noSpellErr="1">
      <w:r>
        <w:rPr/>
        <w:t>Son los responsables de los resultados de la práctica.</w:t>
      </w:r>
    </w:p>
    <w:p w:rsidRPr="00D3692F" w:rsidR="00D70222" w:rsidP="00D70222" w:rsidRDefault="684699FD" w14:paraId="5A67C2CA" w14:textId="77777777" w14:noSpellErr="1">
      <w:r>
        <w:rPr/>
        <w:t>Entre sus objetivos están:</w:t>
      </w:r>
    </w:p>
    <w:p w:rsidR="00D70222" w:rsidP="007366B9" w:rsidRDefault="684699FD" w14:paraId="5A67C2CB" w14:textId="0682BF90" w14:noSpellErr="1">
      <w:pPr>
        <w:pStyle w:val="Prrafodelista"/>
        <w:numPr>
          <w:ilvl w:val="0"/>
          <w:numId w:val="7"/>
        </w:numPr>
        <w:rPr/>
      </w:pPr>
      <w:r>
        <w:rPr/>
        <w:t>Proponer tecnologías que ayuden a los estudiantes a adquirir habilidades relacionadas con la arquitectura del software mediante el desarrollo de un proyecto práctico.</w:t>
      </w:r>
    </w:p>
    <w:p w:rsidR="00562334" w:rsidP="4AD58749" w:rsidRDefault="1B1A7BA5" w14:paraId="60FBB6DA" w14:textId="08BCE66E">
      <w:pPr>
        <w:pStyle w:val="Prrafodelista"/>
        <w:numPr>
          <w:ilvl w:val="0"/>
          <w:numId w:val="7"/>
        </w:numPr>
        <w:rPr/>
      </w:pPr>
      <w:r>
        <w:rPr/>
        <w:t xml:space="preserve">Introducir a los estudiantes en el desarrollo de software de forma colaborativa y profesional, mediante desarrollo basado en pruebas (TDD, </w:t>
      </w:r>
      <w:r w:rsidRPr="4AD58749">
        <w:rPr>
          <w:i w:val="1"/>
          <w:iCs w:val="1"/>
        </w:rPr>
        <w:t>test-</w:t>
      </w:r>
      <w:proofErr w:type="spellStart"/>
      <w:r w:rsidRPr="4AD58749">
        <w:rPr>
          <w:i w:val="1"/>
          <w:iCs w:val="1"/>
        </w:rPr>
        <w:t>driven</w:t>
      </w:r>
      <w:proofErr w:type="spellEnd"/>
      <w:r w:rsidRPr="4AD58749">
        <w:rPr>
          <w:i w:val="1"/>
          <w:iCs w:val="1"/>
        </w:rPr>
        <w:t xml:space="preserve"> </w:t>
      </w:r>
      <w:proofErr w:type="spellStart"/>
      <w:r w:rsidRPr="4AD58749">
        <w:rPr>
          <w:i w:val="1"/>
          <w:iCs w:val="1"/>
        </w:rPr>
        <w:t>design</w:t>
      </w:r>
      <w:proofErr w:type="spellEnd"/>
      <w:r w:rsidRPr="4AD58749">
        <w:rPr/>
        <w:t>)</w:t>
      </w:r>
      <w:ins w:author="Kilian Pérez González" w:date="2018-02-18T13:31:00Z" w:id="400">
        <w:r w:rsidRPr="4AD58749" w:rsidR="00114E3D">
          <w:rPr/>
          <w:t>.</w:t>
        </w:r>
      </w:ins>
    </w:p>
    <w:p w:rsidR="00562334" w:rsidP="007366B9" w:rsidRDefault="684699FD" w14:paraId="33A2A43C" w14:textId="4CDE7897" w14:noSpellErr="1">
      <w:pPr>
        <w:pStyle w:val="Prrafodelista"/>
        <w:numPr>
          <w:ilvl w:val="0"/>
          <w:numId w:val="7"/>
        </w:numPr>
        <w:rPr/>
      </w:pPr>
      <w:r>
        <w:rPr/>
        <w:t>Proponer un trabajo de desarrollo a partir de una documentación que pueda realizarse en el tiempo asignado por los estudiantes de la asignatura</w:t>
      </w:r>
      <w:ins w:author="Kilian Pérez González" w:date="2018-02-18T13:31:00Z" w:id="401">
        <w:r w:rsidR="00114E3D">
          <w:rPr/>
          <w:t>.</w:t>
        </w:r>
      </w:ins>
    </w:p>
    <w:p w:rsidRPr="00D3692F" w:rsidR="00384409" w:rsidP="007366B9" w:rsidRDefault="684699FD" w14:paraId="5A67C2CC" w14:textId="77777777" w14:noSpellErr="1">
      <w:pPr>
        <w:pStyle w:val="Prrafodelista"/>
        <w:numPr>
          <w:ilvl w:val="0"/>
          <w:numId w:val="7"/>
        </w:numPr>
        <w:rPr/>
      </w:pPr>
      <w:r>
        <w:rPr/>
        <w:t>Mostrar a los estudiantes un ejemplo de documentación de arquitectura.</w:t>
      </w:r>
    </w:p>
    <w:p w:rsidRPr="00164814" w:rsidR="00D70222" w:rsidP="002D7259" w:rsidRDefault="00D70222" w14:paraId="5A67C2CD" w14:textId="77777777">
      <w:pPr>
        <w:pStyle w:val="Ttulo1"/>
      </w:pPr>
      <w:bookmarkStart w:name="_Toc506162189" w:id="402"/>
      <w:r w:rsidRPr="00164814">
        <w:rPr/>
        <w:lastRenderedPageBreak/>
        <w:t>Atributos de calidad</w:t>
      </w:r>
      <w:bookmarkEnd w:id="402"/>
      <w:r w:rsidRPr="00164814">
        <w:fldChar w:fldCharType="begin"/>
      </w:r>
      <w:r w:rsidRPr="00164814">
        <w:instrText xml:space="preserve"> XE "Atributos de calidad" </w:instrText>
      </w:r>
      <w:r w:rsidRPr="00164814">
        <w:fldChar w:fldCharType="end"/>
      </w:r>
    </w:p>
    <w:p w:rsidRPr="00D3692F" w:rsidR="00D70222" w:rsidP="00D70222" w:rsidRDefault="684699FD" w14:paraId="5A67C2CE" w14:textId="77777777" w14:noSpellErr="1">
      <w:r>
        <w:rPr/>
        <w:t>Para el sistema se han identificado los siguientes atributos de calidad:</w:t>
      </w:r>
    </w:p>
    <w:p w:rsidRPr="00D3692F" w:rsidR="00D70222" w:rsidP="007366B9" w:rsidRDefault="00D70222" w14:paraId="5A67C2CF" w14:textId="77777777">
      <w:pPr>
        <w:pStyle w:val="Prrafodelista"/>
        <w:numPr>
          <w:ilvl w:val="0"/>
          <w:numId w:val="2"/>
        </w:numPr>
      </w:pPr>
      <w:r w:rsidRPr="684699FD">
        <w:rPr>
          <w:b w:val="1"/>
          <w:bCs w:val="1"/>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rsidRPr="00D3692F" w:rsidR="00114E3D" w:rsidP="2948BCC8" w:rsidRDefault="00114E3D" w14:paraId="7034FFA5" w14:textId="77777777" w14:noSpellErr="1">
      <w:pPr>
        <w:pStyle w:val="Prrafodelista"/>
        <w:numPr>
          <w:ilvl w:val="1"/>
          <w:numId w:val="2"/>
        </w:numPr>
        <w:rPr>
          <w:ins w:author="Kilian Pérez González" w:date="2018-02-18T13:29:00Z" w:id="403"/>
        </w:rPr>
      </w:pPr>
      <w:ins w:author="Kilian Pérez González" w:date="2018-02-18T13:29:00Z" w:id="404">
        <w:r w:rsidRPr="00D3692F">
          <w:rPr/>
          <w:t>Disponibilidad</w:t>
        </w:r>
        <w:r w:rsidRPr="2948BCC8">
          <w:rPr>
            <w:rPrChange w:author="Usuario invitado" w:date="2018-02-18T12:30:43.4209349" w:id="1853155022">
              <w:rPr>
                <w:b/>
              </w:rPr>
            </w:rPrChange>
          </w:rPr>
          <w:fldChar w:fldCharType="begin"/>
        </w:r>
        <w:r w:rsidRPr="00D3692F">
          <w:rPr>
            <w:b/>
          </w:rPr>
          <w:instrText xml:space="preserve"> XE "Disponibilidad" </w:instrText>
        </w:r>
        <w:r w:rsidRPr="00D3692F">
          <w:rPr>
            <w:b/>
          </w:rPr>
          <w:fldChar w:fldCharType="end"/>
        </w:r>
        <w:r w:rsidRPr="00D3692F">
          <w:rPr/>
          <w:t xml:space="preserve">consultar </w:t>
        </w:r>
        <w:r>
          <w:rPr/>
          <w:t xml:space="preserve">datos 24x7.</w:t>
        </w:r>
        <w:r w:rsidRPr="00D3692F">
          <w:t>datos 24x7.</w:t>
        </w:r>
      </w:ins>
    </w:p>
    <w:p w:rsidRPr="00D3692F" w:rsidR="00D70222" w:rsidDel="00114E3D" w:rsidP="007366B9" w:rsidRDefault="00D70222" w14:paraId="5A67C2D0" w14:textId="31890296">
      <w:pPr>
        <w:pStyle w:val="Prrafodelista"/>
        <w:numPr>
          <w:ilvl w:val="1"/>
          <w:numId w:val="2"/>
        </w:numPr>
        <w:rPr>
          <w:del w:author="Kilian Pérez González" w:date="2018-02-18T13:29:00Z" w:id="405"/>
        </w:rPr>
      </w:pPr>
      <w:del w:author="Kilian Pérez González" w:date="2018-02-18T13:29:00Z" w:id="406">
        <w:r w:rsidRPr="00D3692F" w:rsidDel="00114E3D">
          <w:delText>Disponibilidad</w:delText>
        </w:r>
        <w:r w:rsidRPr="00D3692F" w:rsidDel="00114E3D">
          <w:fldChar w:fldCharType="begin"/>
        </w:r>
        <w:r w:rsidRPr="00D3692F" w:rsidDel="00114E3D">
          <w:rPr>
            <w:b/>
          </w:rPr>
          <w:delInstrText xml:space="preserve"> XE "Disponibilidad" </w:delInstrText>
        </w:r>
        <w:r w:rsidRPr="00D3692F" w:rsidDel="00114E3D">
          <w:rPr>
            <w:b/>
          </w:rPr>
          <w:fldChar w:fldCharType="end"/>
        </w:r>
        <w:r w:rsidRPr="00D3692F" w:rsidDel="00114E3D">
          <w:delText>datos 24x7.</w:delText>
        </w:r>
        <w:r w:rsidDel="00114E3D" w:rsidR="00562334">
          <w:delText>datos 24x7.</w:delText>
        </w:r>
        <w:r w:rsidRPr="00D3692F" w:rsidDel="00114E3D">
          <w:delText>datos 24x7.</w:delText>
        </w:r>
      </w:del>
    </w:p>
    <w:p w:rsidRPr="00D3692F" w:rsidR="00D70222" w:rsidP="007366B9" w:rsidRDefault="00D70222" w14:paraId="5A67C2D1" w14:textId="77777777">
      <w:pPr>
        <w:pStyle w:val="Prrafodelista"/>
        <w:numPr>
          <w:ilvl w:val="0"/>
          <w:numId w:val="2"/>
        </w:numPr>
      </w:pPr>
      <w:r w:rsidRPr="684699FD">
        <w:rPr>
          <w:b w:val="1"/>
          <w:bCs w:val="1"/>
        </w:rPr>
        <w:t>Modificabilidad</w:t>
      </w:r>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rsidRPr="00D3692F" w:rsidR="00D70222" w:rsidP="4AD58749" w:rsidRDefault="1B1A7BA5" w14:paraId="5A67C2D2" w14:textId="3242F320">
      <w:pPr>
        <w:pStyle w:val="Prrafodelista"/>
        <w:numPr>
          <w:ilvl w:val="1"/>
          <w:numId w:val="2"/>
        </w:numPr>
        <w:rPr/>
      </w:pPr>
      <w:r>
        <w:rPr/>
        <w:t xml:space="preserve">Facilidad de cambio de diversas partes de la aplicación: Cambiar el </w:t>
      </w:r>
      <w:proofErr w:type="spellStart"/>
      <w:r w:rsidRPr="4AD58749">
        <w:rPr>
          <w:i w:val="1"/>
          <w:iCs w:val="1"/>
        </w:rPr>
        <w:t>parser</w:t>
      </w:r>
      <w:proofErr w:type="spellEnd"/>
      <w:r>
        <w:rPr/>
        <w:t xml:space="preserve"> de entrada de listas de </w:t>
      </w:r>
      <w:del w:author="Kilian Pérez González" w:date="2018-02-18T13:29:00Z" w:id="407">
        <w:r w:rsidDel="00114E3D">
          <w:delText xml:space="preserve">ciudadanos </w:delText>
        </w:r>
      </w:del>
      <w:ins w:author="Kilian Pérez González" w:date="2018-02-18T13:29:00Z" w:id="408">
        <w:r w:rsidR="00114E3D">
          <w:rPr/>
          <w:t xml:space="preserve"> agentes </w:t>
        </w:r>
      </w:ins>
      <w:r>
        <w:rPr/>
        <w:t>para ficheros con nuevos campos o incluso otro tipo de ficheros.</w:t>
      </w:r>
    </w:p>
    <w:p w:rsidR="00D70222" w:rsidP="007366B9" w:rsidRDefault="684699FD" w14:paraId="5A67C2D3" w14:textId="00BE93EE" w14:noSpellErr="1">
      <w:pPr>
        <w:pStyle w:val="Prrafodelista"/>
        <w:numPr>
          <w:ilvl w:val="1"/>
          <w:numId w:val="2"/>
        </w:numPr>
        <w:rPr/>
      </w:pPr>
      <w:r>
        <w:rPr/>
        <w:t xml:space="preserve">Facilidad de cambio de diversas partes de la aplicación: Añadir nueva información al fichero de </w:t>
      </w:r>
      <w:r w:rsidRPr="2948BCC8">
        <w:rPr>
          <w:i w:val="1"/>
          <w:iCs w:val="1"/>
        </w:rPr>
        <w:t>log</w:t>
      </w:r>
    </w:p>
    <w:p w:rsidR="00050C5B" w:rsidP="007366B9" w:rsidRDefault="684699FD" w14:paraId="5A67C2D4" w14:textId="77777777" w14:noSpellErr="1">
      <w:pPr>
        <w:pStyle w:val="Prrafodelista"/>
        <w:numPr>
          <w:ilvl w:val="1"/>
          <w:numId w:val="2"/>
        </w:numPr>
        <w:rPr/>
      </w:pPr>
      <w:r>
        <w:rPr/>
        <w:t>Facilidad para modificar partes de la aplicación: otros formatos de salida para las cartas personales</w:t>
      </w:r>
    </w:p>
    <w:p w:rsidR="00025445" w:rsidP="5FE0D62B" w:rsidRDefault="684699FD" w14:paraId="5A67C2D5" w14:textId="2B305CBD">
      <w:pPr>
        <w:pStyle w:val="Prrafodelista"/>
        <w:numPr>
          <w:ilvl w:val="1"/>
          <w:numId w:val="2"/>
        </w:numPr>
        <w:rPr/>
      </w:pPr>
      <w:r>
        <w:rPr/>
        <w:t xml:space="preserve">Facilidad de cambio de diversas partes de la aplicación: </w:t>
      </w:r>
      <w:ins w:author="Usuario invitado" w:date="2018-02-18T14:26:08.2747749" w:id="838042483">
        <w:r w:rsidR="5FE0D62B">
          <w:rPr/>
          <w:t xml:space="preserve">P</w:t>
        </w:r>
      </w:ins>
      <w:del w:author="Usuario invitado" w:date="2018-02-18T14:25:38.5420417" w:id="2016871034">
        <w:r w:rsidDel="4AD58749">
          <w:rPr/>
          <w:delText xml:space="preserve">Permitir el cambio de contraseña,</w:delText>
        </w:r>
      </w:del>
      <w:del w:author="Usuario invitado" w:date="2018-02-18T14:26:08.2747749" w:id="458920024">
        <w:r w:rsidDel="5FE0D62B">
          <w:rPr/>
          <w:delText xml:space="preserve"> p</w:delText>
        </w:r>
      </w:del>
      <w:r>
        <w:rPr/>
        <w:t xml:space="preserve">ermitir el cambio de </w:t>
      </w:r>
      <w:proofErr w:type="spellStart"/>
      <w:r w:rsidRPr="5FE0D62B">
        <w:rPr>
          <w:i w:val="1"/>
          <w:iCs w:val="1"/>
        </w:rPr>
        <w:t>email</w:t>
      </w:r>
      <w:r w:rsidRPr="5FE0D62B">
        <w:rPr/>
        <w:t>,</w:t>
      </w:r>
      <w:ins w:author="Usuario invitado" w:date="2018-02-18T14:26:08.2747749" w:id="307309170">
        <w:r w:rsidRPr="5FE0D62B" w:rsidR="5FE0D62B">
          <w:rPr/>
          <w:t>nombre</w:t>
        </w:r>
        <w:proofErr w:type="spellEnd"/>
        <w:r w:rsidRPr="5FE0D62B" w:rsidR="5FE0D62B">
          <w:rPr/>
          <w:t xml:space="preserve"> de usuario</w:t>
        </w:r>
      </w:ins>
      <w:r w:rsidRPr="5FE0D62B">
        <w:rPr/>
        <w:t>…</w:t>
      </w:r>
    </w:p>
    <w:p w:rsidRPr="00D3692F" w:rsidR="00050C5B" w:rsidP="00025445" w:rsidRDefault="684699FD" w14:paraId="5A67C2D6" w14:textId="19E74BD9" w14:noSpellErr="1">
      <w:pPr>
        <w:pStyle w:val="Prrafodelista"/>
        <w:numPr>
          <w:ilvl w:val="1"/>
          <w:numId w:val="2"/>
        </w:numPr>
        <w:rPr/>
      </w:pPr>
      <w:r>
        <w:rPr/>
        <w:t>Facilidad para modificar partes de la aplicación: otros formatos, mediante negociación de contenido</w:t>
      </w:r>
    </w:p>
    <w:p w:rsidRPr="00D3692F" w:rsidR="00D70222" w:rsidP="007366B9" w:rsidRDefault="00025445" w14:paraId="5A67C2D7" w14:textId="77777777">
      <w:pPr>
        <w:pStyle w:val="Prrafodelista"/>
        <w:numPr>
          <w:ilvl w:val="0"/>
          <w:numId w:val="2"/>
        </w:numPr>
      </w:pPr>
      <w:r w:rsidRPr="684699FD">
        <w:rPr>
          <w:b w:val="1"/>
          <w:bCs w:val="1"/>
        </w:rPr>
        <w:t xml:space="preserve"> </w:t>
      </w:r>
      <w:r w:rsidRPr="684699FD" w:rsidR="00D70222">
        <w:rPr>
          <w:b w:val="1"/>
          <w:bCs w:val="1"/>
        </w:rPr>
        <w:t>Rendimiento</w:t>
      </w:r>
      <w:r w:rsidRPr="00D3692F" w:rsidR="00D70222">
        <w:fldChar w:fldCharType="begin"/>
      </w:r>
      <w:r w:rsidRPr="00D3692F" w:rsidR="00D70222">
        <w:instrText xml:space="preserve"> XE "Rendimiento" </w:instrText>
      </w:r>
      <w:r w:rsidRPr="00D3692F" w:rsidR="00D70222">
        <w:fldChar w:fldCharType="end"/>
      </w:r>
    </w:p>
    <w:p w:rsidR="00050C5B" w:rsidP="007366B9" w:rsidRDefault="684699FD" w14:paraId="5A67C2D8" w14:textId="349CAA82" w14:noSpellErr="1">
      <w:pPr>
        <w:pStyle w:val="Prrafodelista"/>
        <w:numPr>
          <w:ilvl w:val="1"/>
          <w:numId w:val="2"/>
        </w:numPr>
        <w:rPr/>
      </w:pPr>
      <w:r>
        <w:rPr/>
        <w:t>El rendimiento del proceso de carga de los ficheros es razonable</w:t>
      </w:r>
      <w:ins w:author="Kilian Pérez González" w:date="2018-02-18T13:29:00Z" w:id="409">
        <w:r w:rsidR="00114E3D">
          <w:rPr/>
          <w:t>.</w:t>
        </w:r>
      </w:ins>
    </w:p>
    <w:p w:rsidRPr="00D3692F" w:rsidR="00D70222" w:rsidP="007366B9" w:rsidRDefault="684699FD" w14:paraId="5A67C2D9" w14:textId="37DB1BC2" w14:noSpellErr="1">
      <w:pPr>
        <w:pStyle w:val="Prrafodelista"/>
        <w:numPr>
          <w:ilvl w:val="1"/>
          <w:numId w:val="2"/>
        </w:numPr>
        <w:rPr/>
      </w:pPr>
      <w:r>
        <w:rPr/>
        <w:t>La consulta de información de un usuario por el servicio web debe ser rápida</w:t>
      </w:r>
      <w:ins w:author="Kilian Pérez González" w:date="2018-02-18T13:29:00Z" w:id="410">
        <w:r w:rsidR="00114E3D">
          <w:rPr/>
          <w:t>.</w:t>
        </w:r>
      </w:ins>
    </w:p>
    <w:p w:rsidRPr="00D3692F" w:rsidR="00D70222" w:rsidP="007366B9" w:rsidRDefault="00D70222" w14:paraId="5A67C2DA" w14:textId="77777777">
      <w:pPr>
        <w:pStyle w:val="Prrafodelista"/>
        <w:numPr>
          <w:ilvl w:val="0"/>
          <w:numId w:val="2"/>
        </w:numPr>
      </w:pPr>
      <w:r w:rsidRPr="684699FD">
        <w:rPr>
          <w:b w:val="1"/>
          <w:bCs w:val="1"/>
        </w:rPr>
        <w:t>Seguridad</w:t>
      </w:r>
      <w:r w:rsidRPr="00D3692F">
        <w:fldChar w:fldCharType="begin"/>
      </w:r>
      <w:r w:rsidRPr="00D3692F">
        <w:instrText xml:space="preserve"> XE "Seguridad" </w:instrText>
      </w:r>
      <w:r w:rsidRPr="00D3692F">
        <w:fldChar w:fldCharType="end"/>
      </w:r>
    </w:p>
    <w:p w:rsidR="00D70222" w:rsidP="007366B9" w:rsidRDefault="684699FD" w14:paraId="5A67C2DB" w14:textId="0AF39A02" w14:noSpellErr="1">
      <w:pPr>
        <w:pStyle w:val="Prrafodelista"/>
        <w:numPr>
          <w:ilvl w:val="1"/>
          <w:numId w:val="2"/>
        </w:numPr>
        <w:rPr/>
      </w:pPr>
      <w:r>
        <w:rPr/>
        <w:t>Garantizar la confidencialidad de los datos.</w:t>
      </w:r>
    </w:p>
    <w:p w:rsidRPr="00D3692F" w:rsidR="00D70222" w:rsidP="007366B9" w:rsidRDefault="00D70222" w14:paraId="5A67C2DC" w14:textId="77777777">
      <w:pPr>
        <w:pStyle w:val="Prrafodelista"/>
        <w:numPr>
          <w:ilvl w:val="0"/>
          <w:numId w:val="2"/>
        </w:numPr>
      </w:pPr>
      <w:proofErr w:type="spellStart"/>
      <w:r w:rsidRPr="684699FD">
        <w:rPr>
          <w:b w:val="1"/>
          <w:bCs w:val="1"/>
        </w:rPr>
        <w:t>Testabilidad</w:t>
      </w:r>
      <w:proofErr w:type="spellEnd"/>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rsidR="00164814" w:rsidP="00164814" w:rsidRDefault="684699FD" w14:paraId="5A67C2DD" w14:textId="4A761C2B" w14:noSpellErr="1">
      <w:pPr>
        <w:pStyle w:val="Prrafodelista"/>
        <w:numPr>
          <w:ilvl w:val="1"/>
          <w:numId w:val="2"/>
        </w:numPr>
        <w:rPr/>
      </w:pPr>
      <w:r>
        <w:rPr/>
        <w:t>Debe ser posible chequear automáticamente que los datos del fichero se cargan adecuadamente</w:t>
      </w:r>
      <w:ins w:author="Kilian Pérez González" w:date="2018-02-18T13:31:00Z" w:id="411">
        <w:r w:rsidR="00114E3D">
          <w:rPr/>
          <w:t>.</w:t>
        </w:r>
      </w:ins>
    </w:p>
    <w:p w:rsidR="00050C5B" w:rsidP="00164814" w:rsidRDefault="684699FD" w14:paraId="5A67C2DE" w14:textId="7BB8DCED" w14:noSpellErr="1">
      <w:pPr>
        <w:pStyle w:val="Prrafodelista"/>
        <w:numPr>
          <w:ilvl w:val="1"/>
          <w:numId w:val="2"/>
        </w:numPr>
        <w:rPr/>
      </w:pPr>
      <w:r>
        <w:rPr/>
        <w:t>Debe ser posible chequear que el servicio Web se comporta de forma adecuada</w:t>
      </w:r>
      <w:ins w:author="Kilian Pérez González" w:date="2018-02-18T13:31:00Z" w:id="412">
        <w:r w:rsidR="00114E3D">
          <w:rPr/>
          <w:t>.</w:t>
        </w:r>
      </w:ins>
    </w:p>
    <w:p w:rsidRPr="00D3692F" w:rsidR="00D70222" w:rsidP="007366B9" w:rsidRDefault="00D70222" w14:paraId="5A67C2DF" w14:textId="77777777">
      <w:pPr>
        <w:pStyle w:val="Prrafodelista"/>
        <w:numPr>
          <w:ilvl w:val="0"/>
          <w:numId w:val="2"/>
        </w:numPr>
      </w:pPr>
      <w:r w:rsidRPr="684699FD">
        <w:rPr>
          <w:b w:val="1"/>
          <w:bCs w:val="1"/>
        </w:rPr>
        <w:t>Usabilidad</w:t>
      </w:r>
      <w:r w:rsidRPr="00D3692F">
        <w:fldChar w:fldCharType="begin"/>
      </w:r>
      <w:r w:rsidRPr="00D3692F">
        <w:instrText xml:space="preserve"> XE "Usabilidad" </w:instrText>
      </w:r>
      <w:r w:rsidRPr="00D3692F">
        <w:fldChar w:fldCharType="end"/>
      </w:r>
    </w:p>
    <w:p w:rsidR="00D70222" w:rsidP="2948BCC8" w:rsidRDefault="684699FD" w14:paraId="5A67C2E0" w14:textId="77777777" w14:noSpellErr="1">
      <w:pPr>
        <w:pStyle w:val="Prrafodelista"/>
        <w:numPr>
          <w:ilvl w:val="1"/>
          <w:numId w:val="2"/>
        </w:numPr>
        <w:rPr>
          <w:i w:val="1"/>
          <w:iCs w:val="1"/>
          <w:rPrChange w:author="Usuario invitado" w:date="2018-02-18T12:30:43.4209349" w:id="413">
            <w:rPr/>
          </w:rPrChange>
        </w:rPr>
      </w:pPr>
      <w:r>
        <w:rPr/>
        <w:t>El sistema de carga de datos debe poder ser usado por usuarios administradores de sistema familiarizados con herramientas tipo Unix.</w:t>
      </w:r>
    </w:p>
    <w:p w:rsidRPr="003378D1" w:rsidR="003378D1" w:rsidP="2948BCC8" w:rsidRDefault="684699FD" w14:paraId="5A67C2E1" w14:textId="77777777" w14:noSpellErr="1">
      <w:pPr>
        <w:pStyle w:val="Prrafodelista"/>
        <w:numPr>
          <w:ilvl w:val="0"/>
          <w:numId w:val="2"/>
        </w:numPr>
        <w:rPr>
          <w:i w:val="1"/>
          <w:iCs w:val="1"/>
          <w:rPrChange w:author="Usuario invitado" w:date="2018-02-18T12:30:43.4209349" w:id="414">
            <w:rPr/>
          </w:rPrChange>
        </w:rPr>
      </w:pPr>
      <w:r w:rsidRPr="684699FD">
        <w:rPr>
          <w:b w:val="1"/>
          <w:bCs w:val="1"/>
        </w:rPr>
        <w:t>Interoperabilidad</w:t>
      </w:r>
    </w:p>
    <w:p w:rsidRPr="00050C5B" w:rsidR="003378D1" w:rsidP="4AD58749" w:rsidRDefault="1B1A7BA5" w14:paraId="5A67C2E2" w14:textId="56A612A2">
      <w:pPr>
        <w:pStyle w:val="Prrafodelista"/>
        <w:numPr>
          <w:ilvl w:val="1"/>
          <w:numId w:val="2"/>
        </w:numPr>
        <w:rPr>
          <w:i w:val="1"/>
          <w:iCs w:val="1"/>
          <w:rPrChange w:author="Usuario invitado" w:date="2018-02-18T14:25:38.5420417" w:id="415">
            <w:rPr/>
          </w:rPrChange>
        </w:rPr>
      </w:pPr>
      <w:r>
        <w:rPr/>
        <w:t>El presente sistema será usado por</w:t>
      </w:r>
      <w:del w:author="Kilian Pérez González" w:date="2018-02-18T13:41:00Z" w:id="416">
        <w:r w:rsidDel="00421D22">
          <w:delText xml:space="preserve"> el Sistema de Participación Ciudadana</w:delText>
        </w:r>
      </w:del>
      <w:ins w:author="Kilian Pérez González" w:date="2018-02-18T13:41:00Z" w:id="417">
        <w:r w:rsidRPr="4AD58749" w:rsidR="00954CBB">
          <w:rPr/>
          <w:t xml:space="preserve"> </w:t>
        </w:r>
      </w:ins>
      <w:ins w:author="Kilian Pérez González" w:date="2018-02-18T18:17:00Z" w:id="418">
        <w:r w:rsidR="00954CBB">
          <w:rPr/>
          <w:t>el</w:t>
        </w:r>
      </w:ins>
      <w:ins w:author="Kilian Pérez González" w:date="2018-02-18T13:41:00Z" w:id="419">
        <w:r w:rsidRPr="4AD58749" w:rsidR="00421D22">
          <w:rPr/>
          <w:t xml:space="preserve"> </w:t>
        </w:r>
      </w:ins>
      <w:ins w:author="Kilian Pérez González" w:date="2018-02-18T18:17:00Z" w:id="420">
        <w:r w:rsidR="00954CBB">
          <w:rPr/>
          <w:t>S</w:t>
        </w:r>
      </w:ins>
      <w:ins w:author="Kilian Pérez González" w:date="2018-02-18T13:41:00Z" w:id="421">
        <w:r w:rsidR="00421D22">
          <w:rPr/>
          <w:t xml:space="preserve">istema de </w:t>
        </w:r>
      </w:ins>
      <w:ins w:author="Kilian Pérez González" w:date="2018-02-18T18:17:00Z" w:id="422">
        <w:r w:rsidR="00954CBB">
          <w:rPr/>
          <w:t>A</w:t>
        </w:r>
      </w:ins>
      <w:ins w:author="Kilian Pérez González" w:date="2018-02-18T13:41:00Z" w:id="423">
        <w:r w:rsidR="00421D22">
          <w:rPr/>
          <w:t xml:space="preserve">nálisis de </w:t>
        </w:r>
      </w:ins>
      <w:ins w:author="Kilian Pérez González" w:date="2018-02-18T18:17:00Z" w:id="424">
        <w:r w:rsidR="00954CBB">
          <w:rPr/>
          <w:t>I</w:t>
        </w:r>
      </w:ins>
      <w:ins w:author="Kilian Pérez González" w:date="2018-02-18T13:41:00Z" w:id="425">
        <w:r w:rsidR="00421D22">
          <w:rPr/>
          <w:t>ncidencias</w:t>
        </w:r>
      </w:ins>
      <w:r>
        <w:rPr/>
        <w:t xml:space="preserve">, el cual delegará en el sistema actual la gestión de usuarios. El subsistema </w:t>
      </w:r>
      <w:proofErr w:type="spellStart"/>
      <w:r w:rsidRPr="4AD58749">
        <w:rPr>
          <w:i w:val="1"/>
          <w:iCs w:val="1"/>
        </w:rPr>
        <w:t>Agents</w:t>
      </w:r>
      <w:proofErr w:type="spellEnd"/>
      <w:r>
        <w:rPr/>
        <w:t xml:space="preserve"> deberá ser utilizado por un proceso automático para consultar el estado de los agentes que quieran enviar incidencias.</w:t>
      </w:r>
    </w:p>
    <w:p w:rsidR="00050C5B" w:rsidP="684699FD" w:rsidRDefault="684699FD" w14:paraId="5A67C2E3" w14:textId="77777777" w14:noSpellErr="1">
      <w:pPr>
        <w:pStyle w:val="Prrafodelista"/>
        <w:numPr>
          <w:ilvl w:val="0"/>
          <w:numId w:val="2"/>
        </w:numPr>
        <w:rPr>
          <w:b w:val="1"/>
          <w:bCs w:val="1"/>
        </w:rPr>
      </w:pPr>
      <w:r w:rsidRPr="684699FD">
        <w:rPr>
          <w:b w:val="1"/>
          <w:bCs w:val="1"/>
        </w:rPr>
        <w:t>Simplicidad</w:t>
      </w:r>
    </w:p>
    <w:p w:rsidRPr="00050C5B" w:rsidR="00050C5B" w:rsidP="684699FD" w:rsidRDefault="684699FD" w14:paraId="5A67C2E4" w14:textId="77777777" w14:noSpellErr="1">
      <w:pPr>
        <w:pStyle w:val="Prrafodelista"/>
        <w:numPr>
          <w:ilvl w:val="1"/>
          <w:numId w:val="2"/>
        </w:numPr>
        <w:rPr>
          <w:b w:val="1"/>
          <w:bCs w:val="1"/>
        </w:rPr>
      </w:pPr>
      <w:r>
        <w:rPr/>
        <w:t>Los dos sub-sistemas deberán ser simples y fáciles de desarrollar</w:t>
      </w:r>
    </w:p>
    <w:p w:rsidR="00050C5B" w:rsidP="1B1A7BA5" w:rsidRDefault="1B1A7BA5" w14:paraId="5A67C2E5" w14:textId="77777777">
      <w:pPr>
        <w:pStyle w:val="Prrafodelista"/>
        <w:numPr>
          <w:ilvl w:val="0"/>
          <w:numId w:val="2"/>
        </w:numPr>
        <w:rPr>
          <w:b w:val="1"/>
          <w:bCs w:val="1"/>
        </w:rPr>
      </w:pPr>
      <w:proofErr w:type="spellStart"/>
      <w:r w:rsidRPr="1B1A7BA5">
        <w:rPr>
          <w:b w:val="1"/>
          <w:bCs w:val="1"/>
        </w:rPr>
        <w:t>Desplegabilidad</w:t>
      </w:r>
      <w:proofErr w:type="spellEnd"/>
    </w:p>
    <w:p w:rsidR="00114E3D" w:rsidP="2948BCC8" w:rsidRDefault="684699FD" w14:paraId="5A67C2E6" w14:textId="2D744098" w14:noSpellErr="1">
      <w:pPr>
        <w:pStyle w:val="Prrafodelista"/>
        <w:numPr>
          <w:ilvl w:val="1"/>
          <w:numId w:val="2"/>
        </w:numPr>
        <w:rPr>
          <w:ins w:author="Kilian Pérez González" w:date="2018-02-18T13:34:00Z" w:id="426"/>
        </w:rPr>
      </w:pPr>
      <w:r>
        <w:rPr/>
        <w:t>El sistema debe ser fácilmente desplegable, especialmente en un servidor en la nube.</w:t>
      </w:r>
    </w:p>
    <w:p w:rsidRPr="00114E3D" w:rsidR="00050C5B" w:rsidRDefault="00114E3D" w14:paraId="0889E71F" w14:textId="3D21C7C0">
      <w:pPr>
        <w:jc w:val="left"/>
        <w:pPrChange w:author="Kilian Pérez González" w:date="2018-02-18T13:34:00Z" w:id="427">
          <w:pPr>
            <w:pStyle w:val="Prrafodelista"/>
            <w:numPr>
              <w:ilvl w:val="1"/>
              <w:numId w:val="2"/>
            </w:numPr>
            <w:ind w:left="1440" w:hanging="360"/>
          </w:pPr>
        </w:pPrChange>
      </w:pPr>
      <w:ins w:author="Kilian Pérez González" w:date="2018-02-18T13:34:00Z" w:id="428">
        <w:r>
          <w:br w:type="page"/>
        </w:r>
      </w:ins>
    </w:p>
    <w:p w:rsidRPr="00D3692F" w:rsidR="00D70222" w:rsidP="00CB58A7" w:rsidRDefault="684699FD" w14:paraId="5A67C2E7" w14:textId="77777777" w14:noSpellErr="1">
      <w:pPr>
        <w:pStyle w:val="Ttulo2"/>
        <w:rPr/>
      </w:pPr>
      <w:bookmarkStart w:name="_Toc506162190" w:id="429"/>
      <w:r>
        <w:rPr/>
        <w:lastRenderedPageBreak/>
        <w:t>Lista de atributos de calidad</w:t>
      </w:r>
      <w:bookmarkEnd w:id="429"/>
    </w:p>
    <w:tbl>
      <w:tblPr>
        <w:tblW w:w="5000" w:type="pct"/>
        <w:jc w:val="center"/>
        <w:tblCellMar>
          <w:top w:w="28" w:type="dxa"/>
          <w:left w:w="70" w:type="dxa"/>
          <w:bottom w:w="28" w:type="dxa"/>
          <w:right w:w="70" w:type="dxa"/>
        </w:tblCellMar>
        <w:tblLook w:val="04A0" w:firstRow="1" w:lastRow="0" w:firstColumn="1" w:lastColumn="0" w:noHBand="0" w:noVBand="1"/>
        <w:tblPrChange w:author="Diego Álvarez Guinarte" w:date="2018-02-17T09:31:00Z" w:id="430">
          <w:tblPr>
            <w:tblW w:w="5000" w:type="pct"/>
            <w:jc w:val="center"/>
            <w:tblCellMar>
              <w:top w:w="28" w:type="dxa"/>
              <w:left w:w="70" w:type="dxa"/>
              <w:bottom w:w="28" w:type="dxa"/>
              <w:right w:w="70" w:type="dxa"/>
            </w:tblCellMar>
            <w:tblLook w:val="04A0" w:firstRow="1" w:lastRow="0" w:firstColumn="1" w:lastColumn="0" w:noHBand="0" w:noVBand="1"/>
          </w:tblPr>
        </w:tblPrChange>
      </w:tblPr>
      <w:tblGrid>
        <w:gridCol w:w="923"/>
        <w:gridCol w:w="4038"/>
        <w:gridCol w:w="1560"/>
        <w:gridCol w:w="1983"/>
        <w:tblGridChange w:id="431">
          <w:tblGrid>
            <w:gridCol w:w="360"/>
            <w:gridCol w:w="360"/>
            <w:gridCol w:w="360"/>
            <w:gridCol w:w="360"/>
          </w:tblGrid>
        </w:tblGridChange>
      </w:tblGrid>
      <w:tr w:rsidRPr="00D3692F" w:rsidR="003065B5" w:rsidTr="4AD58749" w14:paraId="5A67C2EC" w14:textId="77777777">
        <w:trPr>
          <w:cantSplit/>
          <w:tblHeader/>
          <w:jc w:val="center"/>
          <w:trPrChange w:author="Diego Álvarez Guinarte" w:date="2018-02-17T09:31:00Z" w:id="432">
            <w:trPr>
              <w:jc w:val="center"/>
            </w:trPr>
          </w:trPrChange>
        </w:trPr>
        <w:tc>
          <w:tcPr>
            <w:tcW w:w="543"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433">
              <w:tcPr>
                <w:tcW w:w="543" w:type="pct"/>
                <w:tcBorders>
                  <w:top w:val="single" w:color="000000" w:themeColor="text1" w:sz="4" w:space="0"/>
                  <w:left w:val="nil"/>
                  <w:bottom w:val="single" w:color="000000" w:themeColor="text1" w:sz="4" w:space="0"/>
                  <w:right w:val="nil"/>
                </w:tcBorders>
                <w:shd w:val="clear" w:color="auto" w:fill="auto"/>
                <w:hideMark/>
              </w:tcPr>
            </w:tcPrChange>
          </w:tcPr>
          <w:p w:rsidRPr="00D3692F" w:rsidR="003065B5" w:rsidP="684699FD" w:rsidRDefault="684699FD" w14:paraId="5A67C2E8"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Código</w:t>
            </w:r>
          </w:p>
        </w:tc>
        <w:tc>
          <w:tcPr>
            <w:tcW w:w="2374"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434">
              <w:tcPr>
                <w:tcW w:w="2374" w:type="pct"/>
                <w:tcBorders>
                  <w:top w:val="single" w:color="000000" w:themeColor="text1" w:sz="4" w:space="0"/>
                  <w:left w:val="nil"/>
                  <w:bottom w:val="single" w:color="000000" w:themeColor="text1" w:sz="4" w:space="0"/>
                  <w:right w:val="nil"/>
                </w:tcBorders>
                <w:shd w:val="clear" w:color="auto" w:fill="auto"/>
                <w:hideMark/>
              </w:tcPr>
            </w:tcPrChange>
          </w:tcPr>
          <w:p w:rsidRPr="00D3692F" w:rsidR="003065B5" w:rsidP="684699FD" w:rsidRDefault="684699FD" w14:paraId="5A67C2E9"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Descripción</w:t>
            </w:r>
          </w:p>
        </w:tc>
        <w:tc>
          <w:tcPr>
            <w:tcW w:w="917"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435">
              <w:tcPr>
                <w:tcW w:w="917" w:type="pct"/>
                <w:tcBorders>
                  <w:top w:val="single" w:color="000000" w:themeColor="text1" w:sz="4" w:space="0"/>
                  <w:left w:val="nil"/>
                  <w:bottom w:val="single" w:color="000000" w:themeColor="text1" w:sz="4" w:space="0"/>
                  <w:right w:val="nil"/>
                </w:tcBorders>
                <w:shd w:val="clear" w:color="auto" w:fill="auto"/>
                <w:hideMark/>
              </w:tcPr>
            </w:tcPrChange>
          </w:tcPr>
          <w:p w:rsidRPr="00D3692F" w:rsidR="003065B5" w:rsidP="684699FD" w:rsidRDefault="684699FD" w14:paraId="5A67C2EA"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Tipo de Atributo</w:t>
            </w:r>
          </w:p>
        </w:tc>
        <w:tc>
          <w:tcPr>
            <w:tcW w:w="1166" w:type="pct"/>
            <w:tcBorders>
              <w:top w:val="single" w:color="000000" w:themeColor="text1" w:sz="4" w:space="0"/>
              <w:left w:val="nil"/>
              <w:bottom w:val="single" w:color="000000" w:themeColor="text1" w:sz="4" w:space="0"/>
              <w:right w:val="nil"/>
            </w:tcBorders>
            <w:tcMar/>
            <w:tcPrChange w:author="Usuario invitado" w:date="2018-02-18T14:25:38.5420417" w:id="436">
              <w:tcPr>
                <w:tcW w:w="1166" w:type="pct"/>
                <w:tcBorders>
                  <w:top w:val="single" w:color="000000" w:themeColor="text1" w:sz="4" w:space="0"/>
                  <w:left w:val="nil"/>
                  <w:bottom w:val="single" w:color="000000" w:themeColor="text1" w:sz="4" w:space="0"/>
                  <w:right w:val="nil"/>
                </w:tcBorders>
              </w:tcPr>
            </w:tcPrChange>
          </w:tcPr>
          <w:p w:rsidRPr="00D3692F" w:rsidR="003065B5" w:rsidP="684699FD" w:rsidRDefault="684699FD" w14:paraId="5A67C2EB"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Módulo afectado</w:t>
            </w:r>
          </w:p>
        </w:tc>
      </w:tr>
      <w:tr w:rsidRPr="00D3692F" w:rsidR="003065B5" w:rsidTr="4AD58749" w14:paraId="5A67C2F1" w14:textId="77777777">
        <w:trPr>
          <w:cantSplit/>
          <w:jc w:val="center"/>
          <w:trPrChange w:author="Diego Álvarez Guinarte" w:date="2018-02-17T09:31:00Z" w:id="437">
            <w:trPr>
              <w:jc w:val="center"/>
            </w:trPr>
          </w:trPrChange>
        </w:trPr>
        <w:tc>
          <w:tcPr>
            <w:tcW w:w="543" w:type="pct"/>
            <w:tcBorders>
              <w:top w:val="nil"/>
              <w:left w:val="nil"/>
              <w:bottom w:val="nil"/>
              <w:right w:val="nil"/>
            </w:tcBorders>
            <w:shd w:val="clear" w:color="auto" w:fill="auto"/>
            <w:tcMar/>
            <w:hideMark/>
            <w:tcPrChange w:author="Usuario invitado" w:date="2018-02-18T14:25:38.5420417" w:id="438">
              <w:tcPr>
                <w:tcW w:w="543" w:type="pct"/>
                <w:tcBorders>
                  <w:top w:val="nil"/>
                  <w:left w:val="nil"/>
                  <w:bottom w:val="nil"/>
                  <w:right w:val="nil"/>
                </w:tcBorders>
                <w:shd w:val="clear" w:color="auto" w:fill="auto"/>
                <w:hideMark/>
              </w:tcPr>
            </w:tcPrChange>
          </w:tcPr>
          <w:p w:rsidRPr="00D3692F" w:rsidR="003065B5" w:rsidP="684699FD" w:rsidRDefault="684699FD" w14:paraId="5A67C2ED"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AT001</w:t>
            </w:r>
          </w:p>
        </w:tc>
        <w:tc>
          <w:tcPr>
            <w:tcW w:w="2374" w:type="pct"/>
            <w:tcBorders>
              <w:top w:val="nil"/>
              <w:left w:val="nil"/>
              <w:bottom w:val="nil"/>
              <w:right w:val="nil"/>
            </w:tcBorders>
            <w:shd w:val="clear" w:color="auto" w:fill="auto"/>
            <w:tcMar/>
            <w:tcPrChange w:author="Usuario invitado" w:date="2018-02-18T14:25:38.5420417" w:id="439">
              <w:tcPr>
                <w:tcW w:w="2374" w:type="pct"/>
                <w:tcBorders>
                  <w:top w:val="nil"/>
                  <w:left w:val="nil"/>
                  <w:bottom w:val="nil"/>
                  <w:right w:val="nil"/>
                </w:tcBorders>
                <w:shd w:val="clear" w:color="auto" w:fill="auto"/>
              </w:tcPr>
            </w:tcPrChange>
          </w:tcPr>
          <w:p w:rsidRPr="003065B5" w:rsidR="003065B5" w:rsidP="684699FD" w:rsidRDefault="684699FD" w14:paraId="5A67C2EE" w14:textId="725665F8"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Disponibilidad del sistema para consultar datos 24x7</w:t>
            </w:r>
          </w:p>
        </w:tc>
        <w:tc>
          <w:tcPr>
            <w:tcW w:w="917" w:type="pct"/>
            <w:tcBorders>
              <w:top w:val="nil"/>
              <w:left w:val="nil"/>
              <w:bottom w:val="nil"/>
              <w:right w:val="nil"/>
            </w:tcBorders>
            <w:shd w:val="clear" w:color="auto" w:fill="auto"/>
            <w:tcMar/>
            <w:tcPrChange w:author="Usuario invitado" w:date="2018-02-18T14:25:38.5420417" w:id="440">
              <w:tcPr>
                <w:tcW w:w="917" w:type="pct"/>
                <w:tcBorders>
                  <w:top w:val="nil"/>
                  <w:left w:val="nil"/>
                  <w:bottom w:val="nil"/>
                  <w:right w:val="nil"/>
                </w:tcBorders>
                <w:shd w:val="clear" w:color="auto" w:fill="auto"/>
              </w:tcPr>
            </w:tcPrChange>
          </w:tcPr>
          <w:p w:rsidRPr="00D3692F" w:rsidR="003065B5" w:rsidP="684699FD" w:rsidRDefault="684699FD" w14:paraId="5A67C2EF" w14:textId="77777777" w14:noSpellErr="1">
            <w:pPr>
              <w:spacing w:after="0"/>
              <w:jc w:val="left"/>
              <w:rPr>
                <w:rFonts w:ascii="Calibri" w:hAnsi="Calibri"/>
                <w:color w:val="000000" w:themeColor="text1"/>
                <w:sz w:val="18"/>
                <w:szCs w:val="18"/>
              </w:rPr>
            </w:pPr>
            <w:r w:rsidRPr="684699FD">
              <w:rPr>
                <w:rFonts w:ascii="Calibri" w:hAnsi="Calibri"/>
                <w:color w:val="000000" w:themeColor="text1"/>
                <w:sz w:val="18"/>
                <w:szCs w:val="18"/>
              </w:rPr>
              <w:t>Disponibilidad</w:t>
            </w:r>
          </w:p>
        </w:tc>
        <w:tc>
          <w:tcPr>
            <w:tcW w:w="1166" w:type="pct"/>
            <w:tcBorders>
              <w:top w:val="nil"/>
              <w:left w:val="nil"/>
              <w:bottom w:val="nil"/>
              <w:right w:val="nil"/>
            </w:tcBorders>
            <w:tcMar/>
            <w:tcPrChange w:author="Usuario invitado" w:date="2018-02-18T14:25:38.5420417" w:id="441">
              <w:tcPr>
                <w:tcW w:w="1166" w:type="pct"/>
                <w:tcBorders>
                  <w:top w:val="nil"/>
                  <w:left w:val="nil"/>
                  <w:bottom w:val="nil"/>
                  <w:right w:val="nil"/>
                </w:tcBorders>
              </w:tcPr>
            </w:tcPrChange>
          </w:tcPr>
          <w:p w:rsidRPr="00D3692F" w:rsidR="003065B5" w:rsidP="1B1A7BA5" w:rsidRDefault="1B1A7BA5" w14:paraId="5A67C2F0" w14:textId="790FBF2A">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Agents</w:t>
            </w:r>
            <w:proofErr w:type="spellEnd"/>
          </w:p>
        </w:tc>
      </w:tr>
      <w:tr w:rsidRPr="00D3692F" w:rsidR="003065B5" w:rsidTr="4AD58749" w14:paraId="5A67C2F7" w14:textId="77777777">
        <w:trPr>
          <w:cantSplit/>
          <w:jc w:val="center"/>
          <w:trPrChange w:author="Diego Álvarez Guinarte" w:date="2018-02-17T09:31:00Z" w:id="442">
            <w:trPr>
              <w:jc w:val="center"/>
            </w:trPr>
          </w:trPrChange>
        </w:trPr>
        <w:tc>
          <w:tcPr>
            <w:tcW w:w="543" w:type="pct"/>
            <w:tcBorders>
              <w:top w:val="nil"/>
              <w:left w:val="nil"/>
              <w:bottom w:val="nil"/>
              <w:right w:val="nil"/>
            </w:tcBorders>
            <w:shd w:val="clear" w:color="auto" w:fill="auto"/>
            <w:tcMar/>
            <w:hideMark/>
            <w:tcPrChange w:author="Usuario invitado" w:date="2018-02-18T14:25:38.5420417" w:id="443">
              <w:tcPr>
                <w:tcW w:w="543" w:type="pct"/>
                <w:tcBorders>
                  <w:top w:val="nil"/>
                  <w:left w:val="nil"/>
                  <w:bottom w:val="nil"/>
                  <w:right w:val="nil"/>
                </w:tcBorders>
                <w:shd w:val="clear" w:color="auto" w:fill="auto"/>
                <w:hideMark/>
              </w:tcPr>
            </w:tcPrChange>
          </w:tcPr>
          <w:p w:rsidRPr="00D3692F" w:rsidR="003065B5" w:rsidP="684699FD" w:rsidRDefault="684699FD" w14:paraId="5A67C2F2"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AT002</w:t>
            </w:r>
          </w:p>
        </w:tc>
        <w:tc>
          <w:tcPr>
            <w:tcW w:w="2374" w:type="pct"/>
            <w:tcBorders>
              <w:top w:val="nil"/>
              <w:left w:val="nil"/>
              <w:bottom w:val="nil"/>
              <w:right w:val="nil"/>
            </w:tcBorders>
            <w:shd w:val="clear" w:color="auto" w:fill="auto"/>
            <w:tcMar/>
            <w:tcPrChange w:author="Usuario invitado" w:date="2018-02-18T14:25:38.5420417" w:id="444">
              <w:tcPr>
                <w:tcW w:w="2374" w:type="pct"/>
                <w:tcBorders>
                  <w:top w:val="nil"/>
                  <w:left w:val="nil"/>
                  <w:bottom w:val="nil"/>
                  <w:right w:val="nil"/>
                </w:tcBorders>
                <w:shd w:val="clear" w:color="auto" w:fill="auto"/>
              </w:tcPr>
            </w:tcPrChange>
          </w:tcPr>
          <w:p w:rsidRPr="003065B5" w:rsidR="003065B5" w:rsidP="1B1A7BA5" w:rsidRDefault="1B1A7BA5" w14:paraId="5A67C2F3" w14:textId="56E98DD8">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Facilidad de cambio de diversas partes de la aplicación: Cambiar el </w:t>
            </w:r>
            <w:proofErr w:type="spellStart"/>
            <w:r w:rsidRPr="1B1A7BA5">
              <w:rPr>
                <w:rFonts w:ascii="Calibri" w:hAnsi="Calibri"/>
                <w:color w:val="000000" w:themeColor="text1"/>
                <w:sz w:val="20"/>
                <w:szCs w:val="20"/>
              </w:rPr>
              <w:t xml:space="preserve">parser</w:t>
            </w:r>
            <w:proofErr w:type="spellEnd"/>
            <w:r w:rsidRPr="1B1A7BA5">
              <w:rPr>
                <w:rFonts w:ascii="Calibri" w:hAnsi="Calibri"/>
                <w:color w:val="000000" w:themeColor="text1"/>
                <w:sz w:val="20"/>
                <w:szCs w:val="20"/>
              </w:rPr>
              <w:t xml:space="preserve"> de entrada de listas de </w:t>
            </w:r>
            <w:ins w:author="Diego Álvarez Guinarte" w:date="2018-02-17T09:30:00Z" w:id="445">
              <w:r w:rsidRPr="1B1A7BA5" w:rsidR="4E472071">
                <w:rPr>
                  <w:rFonts w:ascii="Calibri" w:hAnsi="Calibri"/>
                  <w:color w:val="000000" w:themeColor="text1"/>
                  <w:sz w:val="20"/>
                  <w:szCs w:val="20"/>
                </w:rPr>
                <w:t>agentes</w:t>
              </w:r>
            </w:ins>
            <w:del w:author="Diego Álvarez Guinarte" w:date="2018-02-17T09:30:00Z" w:id="446">
              <w:r w:rsidRPr="1B1A7BA5" w:rsidDel="4E472071">
                <w:rPr>
                  <w:rFonts w:ascii="Calibri" w:hAnsi="Calibri"/>
                  <w:color w:val="000000" w:themeColor="text1"/>
                  <w:sz w:val="20"/>
                  <w:szCs w:val="20"/>
                </w:rPr>
                <w:delText>ciudadanos</w:delText>
              </w:r>
            </w:del>
            <w:r w:rsidRPr="1B1A7BA5">
              <w:rPr>
                <w:rFonts w:ascii="Calibri" w:hAnsi="Calibri"/>
                <w:color w:val="000000" w:themeColor="text1"/>
                <w:sz w:val="20"/>
                <w:szCs w:val="20"/>
              </w:rPr>
              <w:t>.</w:t>
            </w:r>
          </w:p>
        </w:tc>
        <w:tc>
          <w:tcPr>
            <w:tcW w:w="917" w:type="pct"/>
            <w:tcBorders>
              <w:top w:val="nil"/>
              <w:left w:val="nil"/>
              <w:bottom w:val="nil"/>
              <w:right w:val="nil"/>
            </w:tcBorders>
            <w:shd w:val="clear" w:color="auto" w:fill="auto"/>
            <w:tcMar/>
            <w:tcPrChange w:author="Usuario invitado" w:date="2018-02-18T14:25:38.5420417" w:id="447">
              <w:tcPr>
                <w:tcW w:w="917" w:type="pct"/>
                <w:tcBorders>
                  <w:top w:val="nil"/>
                  <w:left w:val="nil"/>
                  <w:bottom w:val="nil"/>
                  <w:right w:val="nil"/>
                </w:tcBorders>
                <w:shd w:val="clear" w:color="auto" w:fill="auto"/>
              </w:tcPr>
            </w:tcPrChange>
          </w:tcPr>
          <w:p w:rsidRPr="00D3692F" w:rsidR="003065B5" w:rsidP="684699FD" w:rsidRDefault="684699FD" w14:paraId="5A67C2F4" w14:textId="77777777" w14:noSpellErr="1">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Mar/>
            <w:tcPrChange w:author="Usuario invitado" w:date="2018-02-18T14:25:38.5420417" w:id="448">
              <w:tcPr>
                <w:tcW w:w="1166" w:type="pct"/>
                <w:tcBorders>
                  <w:top w:val="nil"/>
                  <w:left w:val="nil"/>
                  <w:bottom w:val="nil"/>
                  <w:right w:val="nil"/>
                </w:tcBorders>
              </w:tcPr>
            </w:tcPrChange>
          </w:tcPr>
          <w:p w:rsidRPr="003065B5" w:rsidR="003065B5" w:rsidP="1B1A7BA5" w:rsidRDefault="1B1A7BA5" w14:paraId="5A67C2F5" w14:textId="3A3E2CD5">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p>
          <w:p w:rsidRPr="00D3692F" w:rsidR="003065B5" w:rsidP="003065B5" w:rsidRDefault="003065B5" w14:paraId="5A67C2F6" w14:textId="77777777">
            <w:pPr>
              <w:spacing w:after="0"/>
              <w:jc w:val="left"/>
              <w:rPr>
                <w:rFonts w:ascii="Calibri" w:hAnsi="Calibri"/>
                <w:color w:val="000000"/>
                <w:sz w:val="18"/>
                <w:szCs w:val="18"/>
              </w:rPr>
            </w:pPr>
          </w:p>
        </w:tc>
      </w:tr>
      <w:tr w:rsidRPr="00D3692F" w:rsidR="003065B5" w:rsidTr="4AD58749" w14:paraId="5A67C2FC" w14:textId="77777777">
        <w:trPr>
          <w:cantSplit/>
          <w:jc w:val="center"/>
          <w:trPrChange w:author="Diego Álvarez Guinarte" w:date="2018-02-17T09:31:00Z" w:id="449">
            <w:trPr>
              <w:jc w:val="center"/>
            </w:trPr>
          </w:trPrChange>
        </w:trPr>
        <w:tc>
          <w:tcPr>
            <w:tcW w:w="543" w:type="pct"/>
            <w:tcBorders>
              <w:top w:val="nil"/>
              <w:left w:val="nil"/>
              <w:bottom w:val="nil"/>
              <w:right w:val="nil"/>
            </w:tcBorders>
            <w:shd w:val="clear" w:color="auto" w:fill="auto"/>
            <w:tcMar/>
            <w:hideMark/>
            <w:tcPrChange w:author="Usuario invitado" w:date="2018-02-18T14:25:38.5420417" w:id="450">
              <w:tcPr>
                <w:tcW w:w="543" w:type="pct"/>
                <w:tcBorders>
                  <w:top w:val="nil"/>
                  <w:left w:val="nil"/>
                  <w:bottom w:val="nil"/>
                  <w:right w:val="nil"/>
                </w:tcBorders>
                <w:shd w:val="clear" w:color="auto" w:fill="auto"/>
                <w:hideMark/>
              </w:tcPr>
            </w:tcPrChange>
          </w:tcPr>
          <w:p w:rsidRPr="00D3692F" w:rsidR="003065B5" w:rsidP="684699FD" w:rsidRDefault="684699FD" w14:paraId="5A67C2F8"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AT003</w:t>
            </w:r>
          </w:p>
        </w:tc>
        <w:tc>
          <w:tcPr>
            <w:tcW w:w="2374" w:type="pct"/>
            <w:tcBorders>
              <w:top w:val="nil"/>
              <w:left w:val="nil"/>
              <w:bottom w:val="nil"/>
              <w:right w:val="nil"/>
            </w:tcBorders>
            <w:shd w:val="clear" w:color="auto" w:fill="auto"/>
            <w:tcMar/>
            <w:tcPrChange w:author="Usuario invitado" w:date="2018-02-18T14:25:38.5420417" w:id="451">
              <w:tcPr>
                <w:tcW w:w="2374" w:type="pct"/>
                <w:tcBorders>
                  <w:top w:val="nil"/>
                  <w:left w:val="nil"/>
                  <w:bottom w:val="nil"/>
                  <w:right w:val="nil"/>
                </w:tcBorders>
                <w:shd w:val="clear" w:color="auto" w:fill="auto"/>
              </w:tcPr>
            </w:tcPrChange>
          </w:tcPr>
          <w:p w:rsidRPr="003065B5" w:rsidR="003065B5" w:rsidP="684699FD" w:rsidRDefault="684699FD" w14:paraId="5A67C2F9" w14:textId="3B7D8490"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Facilidad de cambio de diversas partes de la aplicación: Añadir nueva información al fichero de </w:t>
            </w:r>
            <w:r w:rsidRPr="2948BCC8">
              <w:rPr>
                <w:rFonts w:ascii="Calibri" w:hAnsi="Calibri"/>
                <w:i w:val="1"/>
                <w:iCs w:val="1"/>
                <w:color w:val="000000" w:themeColor="text1"/>
                <w:sz w:val="20"/>
                <w:szCs w:val="20"/>
              </w:rPr>
              <w:t>log</w:t>
            </w:r>
            <w:ins w:author="Diego Álvarez Guinarte" w:date="2018-02-17T09:31:00Z" w:id="452">
              <w:r w:rsidRPr="2948BCC8" w:rsidR="5BCCEBB6">
                <w:rPr>
                  <w:rFonts w:ascii="Calibri" w:hAnsi="Calibri"/>
                  <w:i w:val="1"/>
                  <w:iCs w:val="1"/>
                  <w:color w:val="000000" w:themeColor="text1"/>
                  <w:sz w:val="20"/>
                  <w:szCs w:val="20"/>
                </w:rPr>
                <w:t>.</w:t>
              </w:r>
            </w:ins>
          </w:p>
        </w:tc>
        <w:tc>
          <w:tcPr>
            <w:tcW w:w="917" w:type="pct"/>
            <w:tcBorders>
              <w:top w:val="nil"/>
              <w:left w:val="nil"/>
              <w:bottom w:val="nil"/>
              <w:right w:val="nil"/>
            </w:tcBorders>
            <w:shd w:val="clear" w:color="auto" w:fill="auto"/>
            <w:tcMar/>
            <w:tcPrChange w:author="Usuario invitado" w:date="2018-02-18T14:25:38.5420417" w:id="453">
              <w:tcPr>
                <w:tcW w:w="917" w:type="pct"/>
                <w:tcBorders>
                  <w:top w:val="nil"/>
                  <w:left w:val="nil"/>
                  <w:bottom w:val="nil"/>
                  <w:right w:val="nil"/>
                </w:tcBorders>
                <w:shd w:val="clear" w:color="auto" w:fill="auto"/>
              </w:tcPr>
            </w:tcPrChange>
          </w:tcPr>
          <w:p w:rsidRPr="00D3692F" w:rsidR="003065B5" w:rsidP="684699FD" w:rsidRDefault="684699FD" w14:paraId="5A67C2FA" w14:textId="77777777" w14:noSpellErr="1">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Mar/>
            <w:tcPrChange w:author="Usuario invitado" w:date="2018-02-18T14:25:38.5420417" w:id="454">
              <w:tcPr>
                <w:tcW w:w="1166" w:type="pct"/>
                <w:tcBorders>
                  <w:top w:val="nil"/>
                  <w:left w:val="nil"/>
                  <w:bottom w:val="nil"/>
                  <w:right w:val="nil"/>
                </w:tcBorders>
              </w:tcPr>
            </w:tcPrChange>
          </w:tcPr>
          <w:p w:rsidRPr="00D3692F" w:rsidR="003065B5" w:rsidP="1B1A7BA5" w:rsidRDefault="1B1A7BA5" w14:paraId="5A67C2FB" w14:textId="10617BC6">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p>
        </w:tc>
      </w:tr>
      <w:tr w:rsidRPr="00D3692F" w:rsidR="00050C5B" w:rsidTr="4AD58749" w14:paraId="5A67C302" w14:textId="77777777">
        <w:trPr>
          <w:cantSplit/>
          <w:jc w:val="center"/>
          <w:trPrChange w:author="Diego Álvarez Guinarte" w:date="2018-02-17T09:31:00Z" w:id="455">
            <w:trPr>
              <w:jc w:val="center"/>
            </w:trPr>
          </w:trPrChange>
        </w:trPr>
        <w:tc>
          <w:tcPr>
            <w:tcW w:w="543" w:type="pct"/>
            <w:tcBorders>
              <w:top w:val="nil"/>
              <w:left w:val="nil"/>
              <w:bottom w:val="nil"/>
              <w:right w:val="nil"/>
            </w:tcBorders>
            <w:shd w:val="clear" w:color="auto" w:fill="auto"/>
            <w:tcMar/>
            <w:tcPrChange w:author="Usuario invitado" w:date="2018-02-18T14:25:38.5420417" w:id="456">
              <w:tcPr>
                <w:tcW w:w="543" w:type="pct"/>
                <w:tcBorders>
                  <w:top w:val="nil"/>
                  <w:left w:val="nil"/>
                  <w:bottom w:val="nil"/>
                  <w:right w:val="nil"/>
                </w:tcBorders>
                <w:shd w:val="clear" w:color="auto" w:fill="auto"/>
              </w:tcPr>
            </w:tcPrChange>
          </w:tcPr>
          <w:p w:rsidRPr="00D3692F" w:rsidR="00050C5B" w:rsidP="684699FD" w:rsidRDefault="684699FD" w14:paraId="5A67C2FD"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AT004</w:t>
            </w:r>
          </w:p>
        </w:tc>
        <w:tc>
          <w:tcPr>
            <w:tcW w:w="2374" w:type="pct"/>
            <w:tcBorders>
              <w:top w:val="nil"/>
              <w:left w:val="nil"/>
              <w:bottom w:val="nil"/>
              <w:right w:val="nil"/>
            </w:tcBorders>
            <w:shd w:val="clear" w:color="auto" w:fill="auto"/>
            <w:tcMar/>
            <w:tcPrChange w:author="Usuario invitado" w:date="2018-02-18T14:25:38.5420417" w:id="457">
              <w:tcPr>
                <w:tcW w:w="2374" w:type="pct"/>
                <w:tcBorders>
                  <w:top w:val="nil"/>
                  <w:left w:val="nil"/>
                  <w:bottom w:val="nil"/>
                  <w:right w:val="nil"/>
                </w:tcBorders>
                <w:shd w:val="clear" w:color="auto" w:fill="auto"/>
              </w:tcPr>
            </w:tcPrChange>
          </w:tcPr>
          <w:p w:rsidR="00050C5B" w:rsidP="684699FD" w:rsidRDefault="684699FD" w14:paraId="5A67C2FE" w14:textId="1D976B52"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Facilidad para modificar partes de la aplicación: </w:t>
            </w:r>
          </w:p>
          <w:p w:rsidRPr="003065B5" w:rsidR="00050C5B" w:rsidP="684699FD" w:rsidRDefault="684699FD" w14:paraId="5A67C2FF" w14:textId="42A49C62"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Añadir otros formatos de salida o de entrada</w:t>
            </w:r>
            <w:ins w:author="Diego Álvarez Guinarte" w:date="2018-02-17T09:31:00Z" w:id="458">
              <w:r w:rsidRPr="684699FD" w:rsidR="5BCCEBB6">
                <w:rPr>
                  <w:rFonts w:ascii="Calibri" w:hAnsi="Calibri"/>
                  <w:color w:val="000000" w:themeColor="text1"/>
                  <w:sz w:val="20"/>
                  <w:szCs w:val="20"/>
                </w:rPr>
                <w:t>.</w:t>
              </w:r>
            </w:ins>
          </w:p>
        </w:tc>
        <w:tc>
          <w:tcPr>
            <w:tcW w:w="917" w:type="pct"/>
            <w:tcBorders>
              <w:top w:val="nil"/>
              <w:left w:val="nil"/>
              <w:bottom w:val="nil"/>
              <w:right w:val="nil"/>
            </w:tcBorders>
            <w:shd w:val="clear" w:color="auto" w:fill="auto"/>
            <w:tcMar/>
            <w:tcPrChange w:author="Usuario invitado" w:date="2018-02-18T14:25:38.5420417" w:id="459">
              <w:tcPr>
                <w:tcW w:w="917" w:type="pct"/>
                <w:tcBorders>
                  <w:top w:val="nil"/>
                  <w:left w:val="nil"/>
                  <w:bottom w:val="nil"/>
                  <w:right w:val="nil"/>
                </w:tcBorders>
                <w:shd w:val="clear" w:color="auto" w:fill="auto"/>
              </w:tcPr>
            </w:tcPrChange>
          </w:tcPr>
          <w:p w:rsidRPr="003065B5" w:rsidR="00050C5B" w:rsidP="684699FD" w:rsidRDefault="684699FD" w14:paraId="5A67C300" w14:textId="77777777" w14:noSpellErr="1">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Mar/>
            <w:tcPrChange w:author="Usuario invitado" w:date="2018-02-18T14:25:38.5420417" w:id="460">
              <w:tcPr>
                <w:tcW w:w="1166" w:type="pct"/>
                <w:tcBorders>
                  <w:top w:val="nil"/>
                  <w:left w:val="nil"/>
                  <w:bottom w:val="nil"/>
                  <w:right w:val="nil"/>
                </w:tcBorders>
              </w:tcPr>
            </w:tcPrChange>
          </w:tcPr>
          <w:p w:rsidRPr="003065B5" w:rsidR="00050C5B" w:rsidP="1B1A7BA5" w:rsidRDefault="1B1A7BA5" w14:paraId="5A67C301" w14:textId="255BCF64">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ins w:author="Kilian Pérez González" w:date="2018-02-18T13:43:00Z" w:id="461">
              <w:r w:rsidR="00421D22">
                <w:rPr>
                  <w:rFonts w:ascii="Calibri" w:hAnsi="Calibri"/>
                  <w:color w:val="000000" w:themeColor="text1"/>
                  <w:sz w:val="18"/>
                  <w:szCs w:val="18"/>
                </w:rPr>
                <w:t xml:space="preserve"> y </w:t>
              </w:r>
              <w:proofErr w:type="spellStart"/>
              <w:r w:rsidR="00421D22">
                <w:rPr>
                  <w:rFonts w:ascii="Calibri" w:hAnsi="Calibri"/>
                  <w:color w:val="000000" w:themeColor="text1"/>
                  <w:sz w:val="18"/>
                  <w:szCs w:val="18"/>
                </w:rPr>
                <w:t xml:space="preserve">Agents</w:t>
              </w:r>
              <w:proofErr w:type="spellEnd"/>
            </w:ins>
          </w:p>
        </w:tc>
      </w:tr>
      <w:tr w:rsidRPr="00D3692F" w:rsidR="003065B5" w:rsidTr="4AD58749" w14:paraId="5A67C307" w14:textId="77777777">
        <w:trPr>
          <w:cantSplit/>
          <w:jc w:val="center"/>
          <w:trPrChange w:author="Diego Álvarez Guinarte" w:date="2018-02-17T09:31:00Z" w:id="462">
            <w:trPr>
              <w:jc w:val="center"/>
            </w:trPr>
          </w:trPrChange>
        </w:trPr>
        <w:tc>
          <w:tcPr>
            <w:tcW w:w="543" w:type="pct"/>
            <w:tcBorders>
              <w:top w:val="nil"/>
              <w:left w:val="nil"/>
              <w:bottom w:val="nil"/>
              <w:right w:val="nil"/>
            </w:tcBorders>
            <w:shd w:val="clear" w:color="auto" w:fill="auto"/>
            <w:tcMar/>
            <w:hideMark/>
            <w:tcPrChange w:author="Usuario invitado" w:date="2018-02-18T14:25:38.5420417" w:id="463">
              <w:tcPr>
                <w:tcW w:w="543" w:type="pct"/>
                <w:tcBorders>
                  <w:top w:val="nil"/>
                  <w:left w:val="nil"/>
                  <w:bottom w:val="nil"/>
                  <w:right w:val="nil"/>
                </w:tcBorders>
                <w:shd w:val="clear" w:color="auto" w:fill="auto"/>
                <w:hideMark/>
              </w:tcPr>
            </w:tcPrChange>
          </w:tcPr>
          <w:p w:rsidRPr="00D3692F" w:rsidR="003065B5" w:rsidP="684699FD" w:rsidRDefault="684699FD" w14:paraId="5A67C303"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AT005</w:t>
            </w:r>
          </w:p>
        </w:tc>
        <w:tc>
          <w:tcPr>
            <w:tcW w:w="2374" w:type="pct"/>
            <w:tcBorders>
              <w:top w:val="nil"/>
              <w:left w:val="nil"/>
              <w:bottom w:val="nil"/>
              <w:right w:val="nil"/>
            </w:tcBorders>
            <w:shd w:val="clear" w:color="auto" w:fill="auto"/>
            <w:tcMar/>
            <w:tcPrChange w:author="Usuario invitado" w:date="2018-02-18T14:25:38.5420417" w:id="464">
              <w:tcPr>
                <w:tcW w:w="2374" w:type="pct"/>
                <w:tcBorders>
                  <w:top w:val="nil"/>
                  <w:left w:val="nil"/>
                  <w:bottom w:val="nil"/>
                  <w:right w:val="nil"/>
                </w:tcBorders>
                <w:shd w:val="clear" w:color="auto" w:fill="auto"/>
              </w:tcPr>
            </w:tcPrChange>
          </w:tcPr>
          <w:p w:rsidRPr="003065B5" w:rsidR="003065B5" w:rsidP="684699FD" w:rsidRDefault="684699FD" w14:paraId="5A67C304" w14:textId="6C6F4230"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Facilidad de cambio de diversas partes de la aplicación: Permitir el cambio de contraseña, permitir el cambio de email, permitir el cambio de dirección postal. Permitir cambiar los campos JSON de entrada/salida</w:t>
            </w:r>
          </w:p>
        </w:tc>
        <w:tc>
          <w:tcPr>
            <w:tcW w:w="917" w:type="pct"/>
            <w:tcBorders>
              <w:top w:val="nil"/>
              <w:left w:val="nil"/>
              <w:bottom w:val="nil"/>
              <w:right w:val="nil"/>
            </w:tcBorders>
            <w:shd w:val="clear" w:color="auto" w:fill="auto"/>
            <w:tcMar/>
            <w:tcPrChange w:author="Usuario invitado" w:date="2018-02-18T14:25:38.5420417" w:id="465">
              <w:tcPr>
                <w:tcW w:w="917" w:type="pct"/>
                <w:tcBorders>
                  <w:top w:val="nil"/>
                  <w:left w:val="nil"/>
                  <w:bottom w:val="nil"/>
                  <w:right w:val="nil"/>
                </w:tcBorders>
                <w:shd w:val="clear" w:color="auto" w:fill="auto"/>
              </w:tcPr>
            </w:tcPrChange>
          </w:tcPr>
          <w:p w:rsidRPr="00D3692F" w:rsidR="003065B5" w:rsidP="684699FD" w:rsidRDefault="684699FD" w14:paraId="5A67C305" w14:textId="77777777" w14:noSpellErr="1">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Mar/>
            <w:tcPrChange w:author="Usuario invitado" w:date="2018-02-18T14:25:38.5420417" w:id="466">
              <w:tcPr>
                <w:tcW w:w="1166" w:type="pct"/>
                <w:tcBorders>
                  <w:top w:val="nil"/>
                  <w:left w:val="nil"/>
                  <w:bottom w:val="nil"/>
                  <w:right w:val="nil"/>
                </w:tcBorders>
              </w:tcPr>
            </w:tcPrChange>
          </w:tcPr>
          <w:p w:rsidRPr="00D3692F" w:rsidR="003065B5" w:rsidP="001716E8" w:rsidRDefault="1B1A7BA5" w14:paraId="5A67C306" w14:textId="6E48257C">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Agents</w:t>
            </w:r>
            <w:proofErr w:type="spellEnd"/>
          </w:p>
        </w:tc>
      </w:tr>
      <w:tr w:rsidRPr="00D3692F" w:rsidR="00776897" w:rsidTr="4AD58749" w14:paraId="5A67C30C" w14:textId="77777777">
        <w:trPr>
          <w:cantSplit/>
          <w:jc w:val="center"/>
          <w:trPrChange w:author="Diego Álvarez Guinarte" w:date="2018-02-17T09:31:00Z" w:id="467">
            <w:trPr>
              <w:jc w:val="center"/>
            </w:trPr>
          </w:trPrChange>
        </w:trPr>
        <w:tc>
          <w:tcPr>
            <w:tcW w:w="543" w:type="pct"/>
            <w:tcBorders>
              <w:top w:val="nil"/>
              <w:left w:val="nil"/>
              <w:bottom w:val="nil"/>
              <w:right w:val="nil"/>
            </w:tcBorders>
            <w:shd w:val="clear" w:color="auto" w:fill="auto"/>
            <w:tcMar/>
            <w:tcPrChange w:author="Usuario invitado" w:date="2018-02-18T14:25:38.5420417" w:id="468">
              <w:tcPr>
                <w:tcW w:w="543" w:type="pct"/>
                <w:tcBorders>
                  <w:top w:val="nil"/>
                  <w:left w:val="nil"/>
                  <w:bottom w:val="nil"/>
                  <w:right w:val="nil"/>
                </w:tcBorders>
                <w:shd w:val="clear" w:color="auto" w:fill="auto"/>
              </w:tcPr>
            </w:tcPrChange>
          </w:tcPr>
          <w:p w:rsidR="00776897" w:rsidP="684699FD" w:rsidRDefault="684699FD" w14:paraId="5A67C308"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AT006</w:t>
            </w:r>
          </w:p>
        </w:tc>
        <w:tc>
          <w:tcPr>
            <w:tcW w:w="2374" w:type="pct"/>
            <w:tcBorders>
              <w:top w:val="nil"/>
              <w:left w:val="nil"/>
              <w:bottom w:val="nil"/>
              <w:right w:val="nil"/>
            </w:tcBorders>
            <w:shd w:val="clear" w:color="auto" w:fill="auto"/>
            <w:tcMar/>
            <w:tcPrChange w:author="Usuario invitado" w:date="2018-02-18T14:25:38.5420417" w:id="469">
              <w:tcPr>
                <w:tcW w:w="2374" w:type="pct"/>
                <w:tcBorders>
                  <w:top w:val="nil"/>
                  <w:left w:val="nil"/>
                  <w:bottom w:val="nil"/>
                  <w:right w:val="nil"/>
                </w:tcBorders>
                <w:shd w:val="clear" w:color="auto" w:fill="auto"/>
              </w:tcPr>
            </w:tcPrChange>
          </w:tcPr>
          <w:p w:rsidRPr="003065B5" w:rsidR="00776897" w:rsidP="684699FD" w:rsidRDefault="684699FD" w14:paraId="5A67C309"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Mar/>
            <w:tcPrChange w:author="Usuario invitado" w:date="2018-02-18T14:25:38.5420417" w:id="470">
              <w:tcPr>
                <w:tcW w:w="917" w:type="pct"/>
                <w:tcBorders>
                  <w:top w:val="nil"/>
                  <w:left w:val="nil"/>
                  <w:bottom w:val="nil"/>
                  <w:right w:val="nil"/>
                </w:tcBorders>
                <w:shd w:val="clear" w:color="auto" w:fill="auto"/>
              </w:tcPr>
            </w:tcPrChange>
          </w:tcPr>
          <w:p w:rsidRPr="003065B5" w:rsidR="00776897" w:rsidP="684699FD" w:rsidRDefault="684699FD" w14:paraId="5A67C30A" w14:textId="77777777" w14:noSpellErr="1">
            <w:pPr>
              <w:spacing w:after="0"/>
              <w:jc w:val="left"/>
              <w:rPr>
                <w:rFonts w:ascii="Calibri" w:hAnsi="Calibri"/>
                <w:color w:val="000000" w:themeColor="text1"/>
                <w:sz w:val="18"/>
                <w:szCs w:val="18"/>
              </w:rPr>
            </w:pPr>
            <w:r w:rsidRPr="684699FD">
              <w:rPr>
                <w:rFonts w:ascii="Calibri" w:hAnsi="Calibri"/>
                <w:color w:val="000000" w:themeColor="text1"/>
                <w:sz w:val="18"/>
                <w:szCs w:val="18"/>
              </w:rPr>
              <w:t>Modificabilidad</w:t>
            </w:r>
          </w:p>
        </w:tc>
        <w:tc>
          <w:tcPr>
            <w:tcW w:w="1166" w:type="pct"/>
            <w:tcBorders>
              <w:top w:val="nil"/>
              <w:left w:val="nil"/>
              <w:bottom w:val="nil"/>
              <w:right w:val="nil"/>
            </w:tcBorders>
            <w:tcMar/>
            <w:tcPrChange w:author="Usuario invitado" w:date="2018-02-18T14:25:38.5420417" w:id="471">
              <w:tcPr>
                <w:tcW w:w="1166" w:type="pct"/>
                <w:tcBorders>
                  <w:top w:val="nil"/>
                  <w:left w:val="nil"/>
                  <w:bottom w:val="nil"/>
                  <w:right w:val="nil"/>
                </w:tcBorders>
              </w:tcPr>
            </w:tcPrChange>
          </w:tcPr>
          <w:p w:rsidR="00776897" w:rsidP="001716E8" w:rsidRDefault="1B1A7BA5" w14:paraId="5A67C30B" w14:textId="0B9BC2B3">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Agents</w:t>
            </w:r>
            <w:proofErr w:type="spellEnd"/>
          </w:p>
        </w:tc>
      </w:tr>
      <w:tr w:rsidRPr="00D3692F" w:rsidR="003065B5" w:rsidTr="4AD58749" w14:paraId="5A67C311" w14:textId="77777777">
        <w:trPr>
          <w:cantSplit/>
          <w:jc w:val="center"/>
          <w:trPrChange w:author="Diego Álvarez Guinarte" w:date="2018-02-17T09:31:00Z" w:id="472">
            <w:trPr>
              <w:jc w:val="center"/>
            </w:trPr>
          </w:trPrChange>
        </w:trPr>
        <w:tc>
          <w:tcPr>
            <w:tcW w:w="543" w:type="pct"/>
            <w:tcBorders>
              <w:top w:val="nil"/>
              <w:left w:val="nil"/>
              <w:bottom w:val="nil"/>
              <w:right w:val="nil"/>
            </w:tcBorders>
            <w:shd w:val="clear" w:color="auto" w:fill="auto"/>
            <w:tcMar/>
            <w:hideMark/>
            <w:tcPrChange w:author="Usuario invitado" w:date="2018-02-18T14:25:38.5420417" w:id="473">
              <w:tcPr>
                <w:tcW w:w="543" w:type="pct"/>
                <w:tcBorders>
                  <w:top w:val="nil"/>
                  <w:left w:val="nil"/>
                  <w:bottom w:val="nil"/>
                  <w:right w:val="nil"/>
                </w:tcBorders>
                <w:shd w:val="clear" w:color="auto" w:fill="auto"/>
                <w:hideMark/>
              </w:tcPr>
            </w:tcPrChange>
          </w:tcPr>
          <w:p w:rsidRPr="00D3692F" w:rsidR="003065B5" w:rsidP="684699FD" w:rsidRDefault="684699FD" w14:paraId="5A67C30D"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AT007</w:t>
            </w:r>
          </w:p>
        </w:tc>
        <w:tc>
          <w:tcPr>
            <w:tcW w:w="2374" w:type="pct"/>
            <w:tcBorders>
              <w:top w:val="nil"/>
              <w:left w:val="nil"/>
              <w:bottom w:val="nil"/>
              <w:right w:val="nil"/>
            </w:tcBorders>
            <w:shd w:val="clear" w:color="auto" w:fill="auto"/>
            <w:tcMar/>
            <w:tcPrChange w:author="Usuario invitado" w:date="2018-02-18T14:25:38.5420417" w:id="474">
              <w:tcPr>
                <w:tcW w:w="2374" w:type="pct"/>
                <w:tcBorders>
                  <w:top w:val="nil"/>
                  <w:left w:val="nil"/>
                  <w:bottom w:val="nil"/>
                  <w:right w:val="nil"/>
                </w:tcBorders>
                <w:shd w:val="clear" w:color="auto" w:fill="auto"/>
              </w:tcPr>
            </w:tcPrChange>
          </w:tcPr>
          <w:p w:rsidRPr="008C76DF" w:rsidR="003065B5" w:rsidP="684699FD" w:rsidRDefault="684699FD" w14:paraId="5A67C30E" w14:textId="74AE119C"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rendimiento del proceso de carga de datos de los ficheros es razonable (no demasiado lento, pero tampoco crítico)</w:t>
            </w:r>
            <w:ins w:author="Diego Álvarez Guinarte" w:date="2018-02-17T09:31:00Z" w:id="475">
              <w:r w:rsidRPr="684699FD" w:rsidR="745E292B">
                <w:rPr>
                  <w:rFonts w:ascii="Calibri" w:hAnsi="Calibri"/>
                  <w:color w:val="000000" w:themeColor="text1"/>
                  <w:sz w:val="20"/>
                  <w:szCs w:val="20"/>
                </w:rPr>
                <w:t>.</w:t>
              </w:r>
            </w:ins>
          </w:p>
        </w:tc>
        <w:tc>
          <w:tcPr>
            <w:tcW w:w="917" w:type="pct"/>
            <w:tcBorders>
              <w:top w:val="nil"/>
              <w:left w:val="nil"/>
              <w:bottom w:val="nil"/>
              <w:right w:val="nil"/>
            </w:tcBorders>
            <w:shd w:val="clear" w:color="auto" w:fill="auto"/>
            <w:tcMar/>
            <w:tcPrChange w:author="Usuario invitado" w:date="2018-02-18T14:25:38.5420417" w:id="476">
              <w:tcPr>
                <w:tcW w:w="917" w:type="pct"/>
                <w:tcBorders>
                  <w:top w:val="nil"/>
                  <w:left w:val="nil"/>
                  <w:bottom w:val="nil"/>
                  <w:right w:val="nil"/>
                </w:tcBorders>
                <w:shd w:val="clear" w:color="auto" w:fill="auto"/>
              </w:tcPr>
            </w:tcPrChange>
          </w:tcPr>
          <w:p w:rsidRPr="00D3692F" w:rsidR="003065B5" w:rsidP="684699FD" w:rsidRDefault="684699FD" w14:paraId="5A67C30F" w14:textId="77777777" w14:noSpellErr="1">
            <w:pPr>
              <w:spacing w:after="0"/>
              <w:jc w:val="left"/>
              <w:rPr>
                <w:rFonts w:ascii="Calibri" w:hAnsi="Calibri"/>
                <w:color w:val="000000" w:themeColor="text1"/>
                <w:sz w:val="18"/>
                <w:szCs w:val="18"/>
              </w:rPr>
            </w:pPr>
            <w:r w:rsidRPr="684699FD">
              <w:rPr>
                <w:rFonts w:ascii="Calibri" w:hAnsi="Calibri"/>
                <w:color w:val="000000" w:themeColor="text1"/>
                <w:sz w:val="18"/>
                <w:szCs w:val="18"/>
              </w:rPr>
              <w:t>Rendimiento</w:t>
            </w:r>
          </w:p>
        </w:tc>
        <w:tc>
          <w:tcPr>
            <w:tcW w:w="1166" w:type="pct"/>
            <w:tcBorders>
              <w:top w:val="nil"/>
              <w:left w:val="nil"/>
              <w:bottom w:val="nil"/>
              <w:right w:val="nil"/>
            </w:tcBorders>
            <w:tcMar/>
            <w:tcPrChange w:author="Usuario invitado" w:date="2018-02-18T14:25:38.5420417" w:id="477">
              <w:tcPr>
                <w:tcW w:w="1166" w:type="pct"/>
                <w:tcBorders>
                  <w:top w:val="nil"/>
                  <w:left w:val="nil"/>
                  <w:bottom w:val="nil"/>
                  <w:right w:val="nil"/>
                </w:tcBorders>
              </w:tcPr>
            </w:tcPrChange>
          </w:tcPr>
          <w:p w:rsidRPr="00D3692F" w:rsidR="003065B5" w:rsidP="1B1A7BA5" w:rsidRDefault="1B1A7BA5" w14:paraId="5A67C310" w14:textId="7010C584">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p>
        </w:tc>
      </w:tr>
      <w:tr w:rsidRPr="00D3692F" w:rsidR="003065B5" w:rsidTr="4AD58749" w14:paraId="5A67C316" w14:textId="77777777">
        <w:trPr>
          <w:cantSplit/>
          <w:jc w:val="center"/>
          <w:trPrChange w:author="Diego Álvarez Guinarte" w:date="2018-02-17T09:31:00Z" w:id="478">
            <w:trPr>
              <w:jc w:val="center"/>
            </w:trPr>
          </w:trPrChange>
        </w:trPr>
        <w:tc>
          <w:tcPr>
            <w:tcW w:w="543" w:type="pct"/>
            <w:tcBorders>
              <w:top w:val="nil"/>
              <w:left w:val="nil"/>
              <w:bottom w:val="nil"/>
              <w:right w:val="nil"/>
            </w:tcBorders>
            <w:shd w:val="clear" w:color="auto" w:fill="auto"/>
            <w:tcMar/>
            <w:hideMark/>
            <w:tcPrChange w:author="Usuario invitado" w:date="2018-02-18T14:25:38.5420417" w:id="479">
              <w:tcPr>
                <w:tcW w:w="543" w:type="pct"/>
                <w:tcBorders>
                  <w:top w:val="nil"/>
                  <w:left w:val="nil"/>
                  <w:bottom w:val="nil"/>
                  <w:right w:val="nil"/>
                </w:tcBorders>
                <w:shd w:val="clear" w:color="auto" w:fill="auto"/>
                <w:hideMark/>
              </w:tcPr>
            </w:tcPrChange>
          </w:tcPr>
          <w:p w:rsidRPr="00D3692F" w:rsidR="003065B5" w:rsidP="684699FD" w:rsidRDefault="684699FD" w14:paraId="5A67C312"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AT008</w:t>
            </w:r>
          </w:p>
        </w:tc>
        <w:tc>
          <w:tcPr>
            <w:tcW w:w="2374" w:type="pct"/>
            <w:tcBorders>
              <w:top w:val="nil"/>
              <w:left w:val="nil"/>
              <w:bottom w:val="nil"/>
              <w:right w:val="nil"/>
            </w:tcBorders>
            <w:shd w:val="clear" w:color="auto" w:fill="auto"/>
            <w:tcMar/>
            <w:tcPrChange w:author="Usuario invitado" w:date="2018-02-18T14:25:38.5420417" w:id="480">
              <w:tcPr>
                <w:tcW w:w="2374" w:type="pct"/>
                <w:tcBorders>
                  <w:top w:val="nil"/>
                  <w:left w:val="nil"/>
                  <w:bottom w:val="nil"/>
                  <w:right w:val="nil"/>
                </w:tcBorders>
                <w:shd w:val="clear" w:color="auto" w:fill="auto"/>
              </w:tcPr>
            </w:tcPrChange>
          </w:tcPr>
          <w:p w:rsidRPr="003065B5" w:rsidR="003065B5" w:rsidP="684699FD" w:rsidRDefault="684699FD" w14:paraId="5A67C313"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Mar/>
            <w:tcPrChange w:author="Usuario invitado" w:date="2018-02-18T14:25:38.5420417" w:id="481">
              <w:tcPr>
                <w:tcW w:w="917" w:type="pct"/>
                <w:tcBorders>
                  <w:top w:val="nil"/>
                  <w:left w:val="nil"/>
                  <w:bottom w:val="nil"/>
                  <w:right w:val="nil"/>
                </w:tcBorders>
                <w:shd w:val="clear" w:color="auto" w:fill="auto"/>
              </w:tcPr>
            </w:tcPrChange>
          </w:tcPr>
          <w:p w:rsidRPr="00D3692F" w:rsidR="003065B5" w:rsidP="684699FD" w:rsidRDefault="684699FD" w14:paraId="5A67C314" w14:textId="77777777" w14:noSpellErr="1">
            <w:pPr>
              <w:spacing w:after="0"/>
              <w:jc w:val="left"/>
              <w:rPr>
                <w:rFonts w:ascii="Calibri" w:hAnsi="Calibri"/>
                <w:color w:val="000000" w:themeColor="text1"/>
                <w:sz w:val="18"/>
                <w:szCs w:val="18"/>
              </w:rPr>
            </w:pPr>
            <w:r w:rsidRPr="684699FD">
              <w:rPr>
                <w:rFonts w:ascii="Calibri" w:hAnsi="Calibri"/>
                <w:color w:val="000000" w:themeColor="text1"/>
                <w:sz w:val="18"/>
                <w:szCs w:val="18"/>
              </w:rPr>
              <w:t>Seguridad</w:t>
            </w:r>
          </w:p>
        </w:tc>
        <w:tc>
          <w:tcPr>
            <w:tcW w:w="1166" w:type="pct"/>
            <w:tcBorders>
              <w:top w:val="nil"/>
              <w:left w:val="nil"/>
              <w:bottom w:val="nil"/>
              <w:right w:val="nil"/>
            </w:tcBorders>
            <w:tcMar/>
            <w:tcPrChange w:author="Usuario invitado" w:date="2018-02-18T14:25:38.5420417" w:id="482">
              <w:tcPr>
                <w:tcW w:w="1166" w:type="pct"/>
                <w:tcBorders>
                  <w:top w:val="nil"/>
                  <w:left w:val="nil"/>
                  <w:bottom w:val="nil"/>
                  <w:right w:val="nil"/>
                </w:tcBorders>
              </w:tcPr>
            </w:tcPrChange>
          </w:tcPr>
          <w:p w:rsidRPr="00D3692F" w:rsidR="003065B5" w:rsidP="1B1A7BA5" w:rsidRDefault="1B1A7BA5" w14:paraId="5A67C315" w14:textId="678A60F2">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r w:rsidRPr="1B1A7BA5">
              <w:rPr>
                <w:rFonts w:ascii="Calibri" w:hAnsi="Calibri"/>
                <w:color w:val="000000" w:themeColor="text1"/>
                <w:sz w:val="18"/>
                <w:szCs w:val="18"/>
              </w:rPr>
              <w:t xml:space="preserve"> y </w:t>
            </w:r>
            <w:proofErr w:type="spellStart"/>
            <w:r w:rsidRPr="1B1A7BA5">
              <w:rPr>
                <w:rFonts w:ascii="Calibri" w:hAnsi="Calibri"/>
                <w:color w:val="000000" w:themeColor="text1"/>
                <w:sz w:val="18"/>
                <w:szCs w:val="18"/>
              </w:rPr>
              <w:t>Agents</w:t>
            </w:r>
            <w:proofErr w:type="spellEnd"/>
          </w:p>
        </w:tc>
      </w:tr>
      <w:tr w:rsidRPr="00D3692F" w:rsidR="003065B5" w:rsidTr="4AD58749" w14:paraId="5A67C31B" w14:textId="77777777">
        <w:trPr>
          <w:cantSplit/>
          <w:jc w:val="center"/>
          <w:trPrChange w:author="Diego Álvarez Guinarte" w:date="2018-02-17T09:31:00Z" w:id="483">
            <w:trPr>
              <w:jc w:val="center"/>
            </w:trPr>
          </w:trPrChange>
        </w:trPr>
        <w:tc>
          <w:tcPr>
            <w:tcW w:w="543" w:type="pct"/>
            <w:tcBorders>
              <w:top w:val="nil"/>
              <w:left w:val="nil"/>
              <w:bottom w:val="nil"/>
              <w:right w:val="nil"/>
            </w:tcBorders>
            <w:shd w:val="clear" w:color="auto" w:fill="auto"/>
            <w:tcMar/>
            <w:hideMark/>
            <w:tcPrChange w:author="Usuario invitado" w:date="2018-02-18T14:25:38.5420417" w:id="484">
              <w:tcPr>
                <w:tcW w:w="543" w:type="pct"/>
                <w:tcBorders>
                  <w:top w:val="nil"/>
                  <w:left w:val="nil"/>
                  <w:bottom w:val="nil"/>
                  <w:right w:val="nil"/>
                </w:tcBorders>
                <w:shd w:val="clear" w:color="auto" w:fill="auto"/>
                <w:hideMark/>
              </w:tcPr>
            </w:tcPrChange>
          </w:tcPr>
          <w:p w:rsidRPr="00D3692F" w:rsidR="003065B5" w:rsidP="684699FD" w:rsidRDefault="684699FD" w14:paraId="5A67C317"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AT009</w:t>
            </w:r>
          </w:p>
        </w:tc>
        <w:tc>
          <w:tcPr>
            <w:tcW w:w="2374" w:type="pct"/>
            <w:tcBorders>
              <w:top w:val="nil"/>
              <w:left w:val="nil"/>
              <w:bottom w:val="nil"/>
              <w:right w:val="nil"/>
            </w:tcBorders>
            <w:shd w:val="clear" w:color="auto" w:fill="auto"/>
            <w:tcMar/>
            <w:tcPrChange w:author="Usuario invitado" w:date="2018-02-18T14:25:38.5420417" w:id="485">
              <w:tcPr>
                <w:tcW w:w="2374" w:type="pct"/>
                <w:tcBorders>
                  <w:top w:val="nil"/>
                  <w:left w:val="nil"/>
                  <w:bottom w:val="nil"/>
                  <w:right w:val="nil"/>
                </w:tcBorders>
                <w:shd w:val="clear" w:color="auto" w:fill="auto"/>
              </w:tcPr>
            </w:tcPrChange>
          </w:tcPr>
          <w:p w:rsidRPr="003065B5" w:rsidR="003065B5" w:rsidP="684699FD" w:rsidRDefault="684699FD" w14:paraId="5A67C318"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Mar/>
            <w:tcPrChange w:author="Usuario invitado" w:date="2018-02-18T14:25:38.5420417" w:id="486">
              <w:tcPr>
                <w:tcW w:w="917" w:type="pct"/>
                <w:tcBorders>
                  <w:top w:val="nil"/>
                  <w:left w:val="nil"/>
                  <w:bottom w:val="nil"/>
                  <w:right w:val="nil"/>
                </w:tcBorders>
                <w:shd w:val="clear" w:color="auto" w:fill="auto"/>
              </w:tcPr>
            </w:tcPrChange>
          </w:tcPr>
          <w:p w:rsidRPr="00D3692F" w:rsidR="003065B5" w:rsidP="1B1A7BA5" w:rsidRDefault="1B1A7BA5" w14:paraId="5A67C319" w14:textId="77777777">
            <w:pPr>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Testabilidad</w:t>
            </w:r>
            <w:proofErr w:type="spellEnd"/>
          </w:p>
        </w:tc>
        <w:tc>
          <w:tcPr>
            <w:tcW w:w="1166" w:type="pct"/>
            <w:tcBorders>
              <w:top w:val="nil"/>
              <w:left w:val="nil"/>
              <w:bottom w:val="nil"/>
              <w:right w:val="nil"/>
            </w:tcBorders>
            <w:tcMar/>
            <w:tcPrChange w:author="Usuario invitado" w:date="2018-02-18T14:25:38.5420417" w:id="487">
              <w:tcPr>
                <w:tcW w:w="1166" w:type="pct"/>
                <w:tcBorders>
                  <w:top w:val="nil"/>
                  <w:left w:val="nil"/>
                  <w:bottom w:val="nil"/>
                  <w:right w:val="nil"/>
                </w:tcBorders>
              </w:tcPr>
            </w:tcPrChange>
          </w:tcPr>
          <w:p w:rsidRPr="00D3692F" w:rsidR="003065B5" w:rsidP="001716E8" w:rsidRDefault="1B1A7BA5" w14:paraId="5A67C31A" w14:textId="7CACD5CE">
            <w:pPr>
              <w:keepNext/>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Agents</w:t>
            </w:r>
            <w:proofErr w:type="spellEnd"/>
          </w:p>
        </w:tc>
      </w:tr>
      <w:tr w:rsidRPr="00D3692F" w:rsidR="003065B5" w:rsidTr="4AD58749" w14:paraId="5A67C320" w14:textId="77777777">
        <w:trPr>
          <w:cantSplit/>
          <w:jc w:val="center"/>
          <w:trPrChange w:author="Diego Álvarez Guinarte" w:date="2018-02-17T09:31:00Z" w:id="488">
            <w:trPr>
              <w:jc w:val="center"/>
            </w:trPr>
          </w:trPrChange>
        </w:trPr>
        <w:tc>
          <w:tcPr>
            <w:tcW w:w="543" w:type="pct"/>
            <w:tcBorders>
              <w:top w:val="nil"/>
              <w:left w:val="nil"/>
              <w:right w:val="nil"/>
            </w:tcBorders>
            <w:shd w:val="clear" w:color="auto" w:fill="auto"/>
            <w:tcMar/>
            <w:tcPrChange w:author="Usuario invitado" w:date="2018-02-18T14:25:38.5420417" w:id="489">
              <w:tcPr>
                <w:tcW w:w="543" w:type="pct"/>
                <w:tcBorders>
                  <w:top w:val="nil"/>
                  <w:left w:val="nil"/>
                  <w:right w:val="nil"/>
                </w:tcBorders>
                <w:shd w:val="clear" w:color="auto" w:fill="auto"/>
              </w:tcPr>
            </w:tcPrChange>
          </w:tcPr>
          <w:p w:rsidRPr="00D3692F" w:rsidR="003065B5" w:rsidP="684699FD" w:rsidRDefault="684699FD" w14:paraId="5A67C31C"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AT010</w:t>
            </w:r>
          </w:p>
        </w:tc>
        <w:tc>
          <w:tcPr>
            <w:tcW w:w="2374" w:type="pct"/>
            <w:tcBorders>
              <w:top w:val="nil"/>
              <w:left w:val="nil"/>
              <w:right w:val="nil"/>
            </w:tcBorders>
            <w:shd w:val="clear" w:color="auto" w:fill="auto"/>
            <w:tcMar/>
            <w:tcPrChange w:author="Usuario invitado" w:date="2018-02-18T14:25:38.5420417" w:id="490">
              <w:tcPr>
                <w:tcW w:w="2374" w:type="pct"/>
                <w:tcBorders>
                  <w:top w:val="nil"/>
                  <w:left w:val="nil"/>
                  <w:right w:val="nil"/>
                </w:tcBorders>
                <w:shd w:val="clear" w:color="auto" w:fill="auto"/>
              </w:tcPr>
            </w:tcPrChange>
          </w:tcPr>
          <w:p w:rsidRPr="003065B5" w:rsidR="003065B5" w:rsidP="684699FD" w:rsidRDefault="684699FD" w14:paraId="5A67C31D" w14:textId="5D691BF4"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Debe ser posible chequear el comportamiento del sistema de carga de datos </w:t>
            </w:r>
            <w:ins w:author="Diego Álvarez Guinarte" w:date="2018-02-17T09:31:00Z" w:id="491">
              <w:r w:rsidRPr="684699FD" w:rsidR="745E292B">
                <w:rPr>
                  <w:rFonts w:ascii="Calibri" w:hAnsi="Calibri"/>
                  <w:color w:val="000000" w:themeColor="text1"/>
                  <w:sz w:val="20"/>
                  <w:szCs w:val="20"/>
                </w:rPr>
                <w:t>.</w:t>
              </w:r>
            </w:ins>
          </w:p>
        </w:tc>
        <w:tc>
          <w:tcPr>
            <w:tcW w:w="917" w:type="pct"/>
            <w:tcBorders>
              <w:top w:val="nil"/>
              <w:left w:val="nil"/>
              <w:right w:val="nil"/>
            </w:tcBorders>
            <w:shd w:val="clear" w:color="auto" w:fill="auto"/>
            <w:tcMar/>
            <w:tcPrChange w:author="Usuario invitado" w:date="2018-02-18T14:25:38.5420417" w:id="492">
              <w:tcPr>
                <w:tcW w:w="917" w:type="pct"/>
                <w:tcBorders>
                  <w:top w:val="nil"/>
                  <w:left w:val="nil"/>
                  <w:right w:val="nil"/>
                </w:tcBorders>
                <w:shd w:val="clear" w:color="auto" w:fill="auto"/>
              </w:tcPr>
            </w:tcPrChange>
          </w:tcPr>
          <w:p w:rsidRPr="00D3692F" w:rsidR="003065B5" w:rsidP="1B1A7BA5" w:rsidRDefault="1B1A7BA5" w14:paraId="5A67C31E" w14:textId="77777777">
            <w:pPr>
              <w:keepNext/>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Testabilidad</w:t>
            </w:r>
            <w:proofErr w:type="spellEnd"/>
          </w:p>
        </w:tc>
        <w:tc>
          <w:tcPr>
            <w:tcW w:w="1166" w:type="pct"/>
            <w:tcBorders>
              <w:top w:val="nil"/>
              <w:left w:val="nil"/>
              <w:right w:val="nil"/>
            </w:tcBorders>
            <w:tcMar/>
            <w:tcPrChange w:author="Usuario invitado" w:date="2018-02-18T14:25:38.5420417" w:id="493">
              <w:tcPr>
                <w:tcW w:w="1166" w:type="pct"/>
                <w:tcBorders>
                  <w:top w:val="nil"/>
                  <w:left w:val="nil"/>
                  <w:right w:val="nil"/>
                </w:tcBorders>
              </w:tcPr>
            </w:tcPrChange>
          </w:tcPr>
          <w:p w:rsidRPr="00D3692F" w:rsidR="003065B5" w:rsidP="1B1A7BA5" w:rsidRDefault="1B1A7BA5" w14:paraId="5A67C31F" w14:textId="7CDC96CF">
            <w:pPr>
              <w:keepNext/>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p>
        </w:tc>
      </w:tr>
      <w:tr w:rsidRPr="00D3692F" w:rsidR="003065B5" w:rsidTr="4AD58749" w14:paraId="5A67C325" w14:textId="77777777">
        <w:trPr>
          <w:cantSplit/>
          <w:jc w:val="center"/>
          <w:trPrChange w:author="Diego Álvarez Guinarte" w:date="2018-02-17T09:31:00Z" w:id="494">
            <w:trPr>
              <w:jc w:val="center"/>
            </w:trPr>
          </w:trPrChange>
        </w:trPr>
        <w:tc>
          <w:tcPr>
            <w:tcW w:w="543" w:type="pct"/>
            <w:tcBorders>
              <w:top w:val="nil"/>
              <w:left w:val="nil"/>
              <w:bottom w:val="nil"/>
              <w:right w:val="nil"/>
            </w:tcBorders>
            <w:shd w:val="clear" w:color="auto" w:fill="auto"/>
            <w:tcMar/>
            <w:tcPrChange w:author="Usuario invitado" w:date="2018-02-18T14:25:38.5420417" w:id="495">
              <w:tcPr>
                <w:tcW w:w="543" w:type="pct"/>
                <w:tcBorders>
                  <w:top w:val="nil"/>
                  <w:left w:val="nil"/>
                  <w:bottom w:val="nil"/>
                  <w:right w:val="nil"/>
                </w:tcBorders>
                <w:shd w:val="clear" w:color="auto" w:fill="auto"/>
              </w:tcPr>
            </w:tcPrChange>
          </w:tcPr>
          <w:p w:rsidRPr="00D3692F" w:rsidR="003065B5" w:rsidP="684699FD" w:rsidRDefault="684699FD" w14:paraId="5A67C321"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AT011</w:t>
            </w:r>
          </w:p>
        </w:tc>
        <w:tc>
          <w:tcPr>
            <w:tcW w:w="2374" w:type="pct"/>
            <w:tcBorders>
              <w:top w:val="nil"/>
              <w:left w:val="nil"/>
              <w:bottom w:val="nil"/>
              <w:right w:val="nil"/>
            </w:tcBorders>
            <w:shd w:val="clear" w:color="auto" w:fill="auto"/>
            <w:tcMar/>
            <w:tcPrChange w:author="Usuario invitado" w:date="2018-02-18T14:25:38.5420417" w:id="496">
              <w:tcPr>
                <w:tcW w:w="2374" w:type="pct"/>
                <w:tcBorders>
                  <w:top w:val="nil"/>
                  <w:left w:val="nil"/>
                  <w:bottom w:val="nil"/>
                  <w:right w:val="nil"/>
                </w:tcBorders>
                <w:shd w:val="clear" w:color="auto" w:fill="auto"/>
              </w:tcPr>
            </w:tcPrChange>
          </w:tcPr>
          <w:p w:rsidRPr="003065B5" w:rsidR="003065B5" w:rsidP="684699FD" w:rsidRDefault="684699FD" w14:paraId="5A67C322"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Mar/>
            <w:tcPrChange w:author="Usuario invitado" w:date="2018-02-18T14:25:38.5420417" w:id="497">
              <w:tcPr>
                <w:tcW w:w="917" w:type="pct"/>
                <w:tcBorders>
                  <w:top w:val="nil"/>
                  <w:left w:val="nil"/>
                  <w:bottom w:val="nil"/>
                  <w:right w:val="nil"/>
                </w:tcBorders>
                <w:shd w:val="clear" w:color="auto" w:fill="auto"/>
              </w:tcPr>
            </w:tcPrChange>
          </w:tcPr>
          <w:p w:rsidRPr="00D3692F" w:rsidR="003065B5" w:rsidP="684699FD" w:rsidRDefault="684699FD" w14:paraId="5A67C323" w14:textId="77777777" w14:noSpellErr="1">
            <w:pPr>
              <w:keepNext/>
              <w:spacing w:after="0"/>
              <w:jc w:val="left"/>
              <w:rPr>
                <w:rFonts w:ascii="Calibri" w:hAnsi="Calibri"/>
                <w:color w:val="000000" w:themeColor="text1"/>
                <w:sz w:val="18"/>
                <w:szCs w:val="18"/>
              </w:rPr>
            </w:pPr>
            <w:r w:rsidRPr="684699FD">
              <w:rPr>
                <w:rFonts w:ascii="Calibri" w:hAnsi="Calibri"/>
                <w:color w:val="000000" w:themeColor="text1"/>
                <w:sz w:val="18"/>
                <w:szCs w:val="18"/>
              </w:rPr>
              <w:t>Usabilidad</w:t>
            </w:r>
          </w:p>
        </w:tc>
        <w:tc>
          <w:tcPr>
            <w:tcW w:w="1166" w:type="pct"/>
            <w:tcBorders>
              <w:top w:val="nil"/>
              <w:left w:val="nil"/>
              <w:bottom w:val="nil"/>
              <w:right w:val="nil"/>
            </w:tcBorders>
            <w:tcMar/>
            <w:tcPrChange w:author="Usuario invitado" w:date="2018-02-18T14:25:38.5420417" w:id="498">
              <w:tcPr>
                <w:tcW w:w="1166" w:type="pct"/>
                <w:tcBorders>
                  <w:top w:val="nil"/>
                  <w:left w:val="nil"/>
                  <w:bottom w:val="nil"/>
                  <w:right w:val="nil"/>
                </w:tcBorders>
              </w:tcPr>
            </w:tcPrChange>
          </w:tcPr>
          <w:p w:rsidRPr="00D3692F" w:rsidR="003065B5" w:rsidP="1B1A7BA5" w:rsidRDefault="1B1A7BA5" w14:paraId="5A67C324" w14:textId="68F377D1">
            <w:pPr>
              <w:keepNext/>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ins w:author="Kilian Pérez González" w:date="2018-02-18T13:44:00Z" w:id="499">
              <w:r w:rsidR="00421D22">
                <w:rPr>
                  <w:rFonts w:ascii="Calibri" w:hAnsi="Calibri"/>
                  <w:color w:val="000000" w:themeColor="text1"/>
                  <w:sz w:val="18"/>
                  <w:szCs w:val="18"/>
                </w:rPr>
                <w:t xml:space="preserve"> y </w:t>
              </w:r>
              <w:proofErr w:type="spellStart"/>
              <w:r w:rsidR="00421D22">
                <w:rPr>
                  <w:rFonts w:ascii="Calibri" w:hAnsi="Calibri"/>
                  <w:color w:val="000000" w:themeColor="text1"/>
                  <w:sz w:val="18"/>
                  <w:szCs w:val="18"/>
                </w:rPr>
                <w:t xml:space="preserve">Agents</w:t>
              </w:r>
              <w:proofErr w:type="spellEnd"/>
            </w:ins>
          </w:p>
        </w:tc>
      </w:tr>
      <w:tr w:rsidRPr="00D3692F" w:rsidR="00050C5B" w:rsidTr="4AD58749" w14:paraId="5A67C32A" w14:textId="77777777">
        <w:trPr>
          <w:cantSplit/>
          <w:jc w:val="center"/>
          <w:trPrChange w:author="Diego Álvarez Guinarte" w:date="2018-02-17T09:31:00Z" w:id="500">
            <w:trPr>
              <w:jc w:val="center"/>
            </w:trPr>
          </w:trPrChange>
        </w:trPr>
        <w:tc>
          <w:tcPr>
            <w:tcW w:w="543" w:type="pct"/>
            <w:tcBorders>
              <w:top w:val="nil"/>
              <w:left w:val="nil"/>
              <w:bottom w:val="nil"/>
              <w:right w:val="nil"/>
            </w:tcBorders>
            <w:shd w:val="clear" w:color="auto" w:fill="auto"/>
            <w:tcMar/>
            <w:tcPrChange w:author="Usuario invitado" w:date="2018-02-18T14:25:38.5420417" w:id="501">
              <w:tcPr>
                <w:tcW w:w="543" w:type="pct"/>
                <w:tcBorders>
                  <w:top w:val="nil"/>
                  <w:left w:val="nil"/>
                  <w:bottom w:val="nil"/>
                  <w:right w:val="nil"/>
                </w:tcBorders>
                <w:shd w:val="clear" w:color="auto" w:fill="auto"/>
              </w:tcPr>
            </w:tcPrChange>
          </w:tcPr>
          <w:p w:rsidR="00050C5B" w:rsidP="684699FD" w:rsidRDefault="684699FD" w14:paraId="5A67C326"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AT012</w:t>
            </w:r>
          </w:p>
        </w:tc>
        <w:tc>
          <w:tcPr>
            <w:tcW w:w="2374" w:type="pct"/>
            <w:tcBorders>
              <w:top w:val="nil"/>
              <w:left w:val="nil"/>
              <w:bottom w:val="nil"/>
              <w:right w:val="nil"/>
            </w:tcBorders>
            <w:shd w:val="clear" w:color="auto" w:fill="auto"/>
            <w:tcMar/>
            <w:tcPrChange w:author="Usuario invitado" w:date="2018-02-18T14:25:38.5420417" w:id="502">
              <w:tcPr>
                <w:tcW w:w="2374" w:type="pct"/>
                <w:tcBorders>
                  <w:top w:val="nil"/>
                  <w:left w:val="nil"/>
                  <w:bottom w:val="nil"/>
                  <w:right w:val="nil"/>
                </w:tcBorders>
                <w:shd w:val="clear" w:color="auto" w:fill="auto"/>
              </w:tcPr>
            </w:tcPrChange>
          </w:tcPr>
          <w:p w:rsidRPr="00D601F4" w:rsidR="00050C5B" w:rsidP="684699FD" w:rsidRDefault="684699FD" w14:paraId="5A67C327"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Mar/>
            <w:tcPrChange w:author="Usuario invitado" w:date="2018-02-18T14:25:38.5420417" w:id="503">
              <w:tcPr>
                <w:tcW w:w="917" w:type="pct"/>
                <w:tcBorders>
                  <w:top w:val="nil"/>
                  <w:left w:val="nil"/>
                  <w:bottom w:val="nil"/>
                  <w:right w:val="nil"/>
                </w:tcBorders>
                <w:shd w:val="clear" w:color="auto" w:fill="auto"/>
              </w:tcPr>
            </w:tcPrChange>
          </w:tcPr>
          <w:p w:rsidRPr="003065B5" w:rsidR="00050C5B" w:rsidP="684699FD" w:rsidRDefault="684699FD" w14:paraId="5A67C328" w14:textId="77777777" w14:noSpellErr="1">
            <w:pPr>
              <w:keepNext/>
              <w:spacing w:after="0"/>
              <w:jc w:val="left"/>
              <w:rPr>
                <w:rFonts w:ascii="Calibri" w:hAnsi="Calibri"/>
                <w:color w:val="000000" w:themeColor="text1"/>
                <w:sz w:val="18"/>
                <w:szCs w:val="18"/>
              </w:rPr>
            </w:pPr>
            <w:r w:rsidRPr="684699FD">
              <w:rPr>
                <w:rFonts w:ascii="Calibri" w:hAnsi="Calibri"/>
                <w:color w:val="000000" w:themeColor="text1"/>
                <w:sz w:val="18"/>
                <w:szCs w:val="18"/>
              </w:rPr>
              <w:t>Interoperabilidad</w:t>
            </w:r>
          </w:p>
        </w:tc>
        <w:tc>
          <w:tcPr>
            <w:tcW w:w="1166" w:type="pct"/>
            <w:tcBorders>
              <w:top w:val="nil"/>
              <w:left w:val="nil"/>
              <w:bottom w:val="nil"/>
              <w:right w:val="nil"/>
            </w:tcBorders>
            <w:tcMar/>
            <w:tcPrChange w:author="Usuario invitado" w:date="2018-02-18T14:25:38.5420417" w:id="504">
              <w:tcPr>
                <w:tcW w:w="1166" w:type="pct"/>
                <w:tcBorders>
                  <w:top w:val="nil"/>
                  <w:left w:val="nil"/>
                  <w:bottom w:val="nil"/>
                  <w:right w:val="nil"/>
                </w:tcBorders>
              </w:tcPr>
            </w:tcPrChange>
          </w:tcPr>
          <w:p w:rsidRPr="00D601F4" w:rsidR="00050C5B" w:rsidP="1B1A7BA5" w:rsidRDefault="1B1A7BA5" w14:paraId="5A67C329" w14:textId="6E3736C3">
            <w:pPr>
              <w:keepNext/>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Agents</w:t>
            </w:r>
            <w:proofErr w:type="spellEnd"/>
          </w:p>
        </w:tc>
      </w:tr>
      <w:tr w:rsidRPr="00D3692F" w:rsidR="00776897" w:rsidTr="4AD58749" w14:paraId="5A67C32F" w14:textId="77777777">
        <w:trPr>
          <w:cantSplit/>
          <w:jc w:val="center"/>
          <w:trPrChange w:author="Diego Álvarez Guinarte" w:date="2018-02-17T09:31:00Z" w:id="505">
            <w:trPr>
              <w:jc w:val="center"/>
            </w:trPr>
          </w:trPrChange>
        </w:trPr>
        <w:tc>
          <w:tcPr>
            <w:tcW w:w="543" w:type="pct"/>
            <w:tcBorders>
              <w:top w:val="nil"/>
              <w:left w:val="nil"/>
              <w:bottom w:val="nil"/>
              <w:right w:val="nil"/>
            </w:tcBorders>
            <w:shd w:val="clear" w:color="auto" w:fill="auto"/>
            <w:tcMar/>
            <w:tcPrChange w:author="Usuario invitado" w:date="2018-02-18T14:25:38.5420417" w:id="506">
              <w:tcPr>
                <w:tcW w:w="543" w:type="pct"/>
                <w:tcBorders>
                  <w:top w:val="nil"/>
                  <w:left w:val="nil"/>
                  <w:bottom w:val="nil"/>
                  <w:right w:val="nil"/>
                </w:tcBorders>
                <w:shd w:val="clear" w:color="auto" w:fill="auto"/>
              </w:tcPr>
            </w:tcPrChange>
          </w:tcPr>
          <w:p w:rsidR="00776897" w:rsidP="684699FD" w:rsidRDefault="684699FD" w14:paraId="5A67C32B"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AT013</w:t>
            </w:r>
          </w:p>
        </w:tc>
        <w:tc>
          <w:tcPr>
            <w:tcW w:w="2374" w:type="pct"/>
            <w:tcBorders>
              <w:top w:val="nil"/>
              <w:left w:val="nil"/>
              <w:bottom w:val="nil"/>
              <w:right w:val="nil"/>
            </w:tcBorders>
            <w:shd w:val="clear" w:color="auto" w:fill="auto"/>
            <w:tcMar/>
            <w:tcPrChange w:author="Usuario invitado" w:date="2018-02-18T14:25:38.5420417" w:id="507">
              <w:tcPr>
                <w:tcW w:w="2374" w:type="pct"/>
                <w:tcBorders>
                  <w:top w:val="nil"/>
                  <w:left w:val="nil"/>
                  <w:bottom w:val="nil"/>
                  <w:right w:val="nil"/>
                </w:tcBorders>
                <w:shd w:val="clear" w:color="auto" w:fill="auto"/>
              </w:tcPr>
            </w:tcPrChange>
          </w:tcPr>
          <w:p w:rsidR="00776897" w:rsidP="684699FD" w:rsidRDefault="684699FD" w14:paraId="5A67C32C"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Mar/>
            <w:tcPrChange w:author="Usuario invitado" w:date="2018-02-18T14:25:38.5420417" w:id="508">
              <w:tcPr>
                <w:tcW w:w="917" w:type="pct"/>
                <w:tcBorders>
                  <w:top w:val="nil"/>
                  <w:left w:val="nil"/>
                  <w:bottom w:val="nil"/>
                  <w:right w:val="nil"/>
                </w:tcBorders>
                <w:shd w:val="clear" w:color="auto" w:fill="auto"/>
              </w:tcPr>
            </w:tcPrChange>
          </w:tcPr>
          <w:p w:rsidR="00776897" w:rsidP="684699FD" w:rsidRDefault="684699FD" w14:paraId="5A67C32D" w14:textId="77777777" w14:noSpellErr="1">
            <w:pPr>
              <w:keepNext/>
              <w:spacing w:after="0"/>
              <w:jc w:val="left"/>
              <w:rPr>
                <w:rFonts w:ascii="Calibri" w:hAnsi="Calibri"/>
                <w:color w:val="000000" w:themeColor="text1"/>
                <w:sz w:val="18"/>
                <w:szCs w:val="18"/>
              </w:rPr>
            </w:pPr>
            <w:r w:rsidRPr="684699FD">
              <w:rPr>
                <w:rFonts w:ascii="Calibri" w:hAnsi="Calibri"/>
                <w:color w:val="000000" w:themeColor="text1"/>
                <w:sz w:val="18"/>
                <w:szCs w:val="18"/>
              </w:rPr>
              <w:t>Simplicidad</w:t>
            </w:r>
          </w:p>
        </w:tc>
        <w:tc>
          <w:tcPr>
            <w:tcW w:w="1166" w:type="pct"/>
            <w:tcBorders>
              <w:top w:val="nil"/>
              <w:left w:val="nil"/>
              <w:bottom w:val="nil"/>
              <w:right w:val="nil"/>
            </w:tcBorders>
            <w:tcMar/>
            <w:tcPrChange w:author="Usuario invitado" w:date="2018-02-18T14:25:38.5420417" w:id="509">
              <w:tcPr>
                <w:tcW w:w="1166" w:type="pct"/>
                <w:tcBorders>
                  <w:top w:val="nil"/>
                  <w:left w:val="nil"/>
                  <w:bottom w:val="nil"/>
                  <w:right w:val="nil"/>
                </w:tcBorders>
              </w:tcPr>
            </w:tcPrChange>
          </w:tcPr>
          <w:p w:rsidR="00776897" w:rsidP="1B1A7BA5" w:rsidRDefault="1B1A7BA5" w14:paraId="5A67C32E" w14:textId="54BC2B30">
            <w:pPr>
              <w:keepNext/>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r w:rsidRPr="1B1A7BA5">
              <w:rPr>
                <w:rFonts w:ascii="Calibri" w:hAnsi="Calibri"/>
                <w:color w:val="000000" w:themeColor="text1"/>
                <w:sz w:val="18"/>
                <w:szCs w:val="18"/>
              </w:rPr>
              <w:t xml:space="preserve"> y </w:t>
            </w:r>
            <w:proofErr w:type="spellStart"/>
            <w:r w:rsidRPr="1B1A7BA5">
              <w:rPr>
                <w:rFonts w:ascii="Calibri" w:hAnsi="Calibri"/>
                <w:color w:val="000000" w:themeColor="text1"/>
                <w:sz w:val="18"/>
                <w:szCs w:val="18"/>
              </w:rPr>
              <w:t>Agents</w:t>
            </w:r>
            <w:proofErr w:type="spellEnd"/>
          </w:p>
        </w:tc>
      </w:tr>
      <w:tr w:rsidRPr="00D3692F" w:rsidR="00776897" w:rsidTr="4AD58749" w14:paraId="5A67C334" w14:textId="77777777">
        <w:trPr>
          <w:cantSplit/>
          <w:jc w:val="center"/>
          <w:trPrChange w:author="Diego Álvarez Guinarte" w:date="2018-02-17T09:31:00Z" w:id="510">
            <w:trPr>
              <w:jc w:val="center"/>
            </w:trPr>
          </w:trPrChange>
        </w:trPr>
        <w:tc>
          <w:tcPr>
            <w:tcW w:w="543" w:type="pct"/>
            <w:tcBorders>
              <w:top w:val="nil"/>
              <w:left w:val="nil"/>
              <w:bottom w:val="single" w:color="auto" w:sz="4" w:space="0"/>
              <w:right w:val="nil"/>
            </w:tcBorders>
            <w:shd w:val="clear" w:color="auto" w:fill="auto"/>
            <w:tcMar/>
            <w:tcPrChange w:author="Usuario invitado" w:date="2018-02-18T14:25:38.5420417" w:id="511">
              <w:tcPr>
                <w:tcW w:w="543" w:type="pct"/>
                <w:tcBorders>
                  <w:top w:val="nil"/>
                  <w:left w:val="nil"/>
                  <w:bottom w:val="single" w:color="auto" w:sz="4" w:space="0"/>
                  <w:right w:val="nil"/>
                </w:tcBorders>
                <w:shd w:val="clear" w:color="auto" w:fill="auto"/>
              </w:tcPr>
            </w:tcPrChange>
          </w:tcPr>
          <w:p w:rsidR="00776897" w:rsidP="684699FD" w:rsidRDefault="684699FD" w14:paraId="5A67C330"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AT014</w:t>
            </w:r>
          </w:p>
        </w:tc>
        <w:tc>
          <w:tcPr>
            <w:tcW w:w="2374" w:type="pct"/>
            <w:tcBorders>
              <w:top w:val="nil"/>
              <w:left w:val="nil"/>
              <w:bottom w:val="single" w:color="auto" w:sz="4" w:space="0"/>
              <w:right w:val="nil"/>
            </w:tcBorders>
            <w:shd w:val="clear" w:color="auto" w:fill="auto"/>
            <w:tcMar/>
            <w:tcPrChange w:author="Usuario invitado" w:date="2018-02-18T14:25:38.5420417" w:id="512">
              <w:tcPr>
                <w:tcW w:w="2374" w:type="pct"/>
                <w:tcBorders>
                  <w:top w:val="nil"/>
                  <w:left w:val="nil"/>
                  <w:bottom w:val="single" w:color="auto" w:sz="4" w:space="0"/>
                  <w:right w:val="nil"/>
                </w:tcBorders>
                <w:shd w:val="clear" w:color="auto" w:fill="auto"/>
              </w:tcPr>
            </w:tcPrChange>
          </w:tcPr>
          <w:p w:rsidR="00776897" w:rsidP="684699FD" w:rsidRDefault="684699FD" w14:paraId="5A67C331"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sistema debe ser fácilmente desplegable</w:t>
            </w:r>
          </w:p>
        </w:tc>
        <w:tc>
          <w:tcPr>
            <w:tcW w:w="917" w:type="pct"/>
            <w:tcBorders>
              <w:top w:val="nil"/>
              <w:left w:val="nil"/>
              <w:bottom w:val="single" w:color="auto" w:sz="4" w:space="0"/>
              <w:right w:val="nil"/>
            </w:tcBorders>
            <w:shd w:val="clear" w:color="auto" w:fill="auto"/>
            <w:tcMar/>
            <w:tcPrChange w:author="Usuario invitado" w:date="2018-02-18T14:25:38.5420417" w:id="513">
              <w:tcPr>
                <w:tcW w:w="917" w:type="pct"/>
                <w:tcBorders>
                  <w:top w:val="nil"/>
                  <w:left w:val="nil"/>
                  <w:bottom w:val="single" w:color="auto" w:sz="4" w:space="0"/>
                  <w:right w:val="nil"/>
                </w:tcBorders>
                <w:shd w:val="clear" w:color="auto" w:fill="auto"/>
              </w:tcPr>
            </w:tcPrChange>
          </w:tcPr>
          <w:p w:rsidR="00776897" w:rsidP="1B1A7BA5" w:rsidRDefault="1B1A7BA5" w14:paraId="5A67C332" w14:textId="77777777">
            <w:pPr>
              <w:keepNext/>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Desplegabilidad</w:t>
            </w:r>
            <w:proofErr w:type="spellEnd"/>
          </w:p>
        </w:tc>
        <w:tc>
          <w:tcPr>
            <w:tcW w:w="1166" w:type="pct"/>
            <w:tcBorders>
              <w:top w:val="nil"/>
              <w:left w:val="nil"/>
              <w:bottom w:val="single" w:color="auto" w:sz="4" w:space="0"/>
              <w:right w:val="nil"/>
            </w:tcBorders>
            <w:tcMar/>
            <w:tcPrChange w:author="Usuario invitado" w:date="2018-02-18T14:25:38.5420417" w:id="514">
              <w:tcPr>
                <w:tcW w:w="1166" w:type="pct"/>
                <w:tcBorders>
                  <w:top w:val="nil"/>
                  <w:left w:val="nil"/>
                  <w:bottom w:val="single" w:color="auto" w:sz="4" w:space="0"/>
                  <w:right w:val="nil"/>
                </w:tcBorders>
              </w:tcPr>
            </w:tcPrChange>
          </w:tcPr>
          <w:p w:rsidR="00776897" w:rsidP="1B1A7BA5" w:rsidRDefault="1B1A7BA5" w14:paraId="5A67C333" w14:textId="7392568F">
            <w:pPr>
              <w:keepNext/>
              <w:spacing w:after="0"/>
              <w:jc w:val="left"/>
              <w:rPr>
                <w:rFonts w:ascii="Calibri" w:hAnsi="Calibri"/>
                <w:color w:val="000000" w:themeColor="text1"/>
                <w:sz w:val="18"/>
                <w:szCs w:val="18"/>
              </w:rPr>
            </w:pPr>
            <w:proofErr w:type="spellStart"/>
            <w:r w:rsidRPr="1B1A7BA5">
              <w:rPr>
                <w:rFonts w:ascii="Calibri" w:hAnsi="Calibri"/>
                <w:color w:val="000000" w:themeColor="text1"/>
                <w:sz w:val="18"/>
                <w:szCs w:val="18"/>
              </w:rPr>
              <w:t>Loader</w:t>
            </w:r>
            <w:proofErr w:type="spellEnd"/>
            <w:r w:rsidRPr="1B1A7BA5">
              <w:rPr>
                <w:rFonts w:ascii="Calibri" w:hAnsi="Calibri"/>
                <w:color w:val="000000" w:themeColor="text1"/>
                <w:sz w:val="18"/>
                <w:szCs w:val="18"/>
              </w:rPr>
              <w:t xml:space="preserve"> y </w:t>
            </w:r>
            <w:proofErr w:type="spellStart"/>
            <w:r w:rsidRPr="1B1A7BA5">
              <w:rPr>
                <w:rFonts w:ascii="Calibri" w:hAnsi="Calibri"/>
                <w:color w:val="000000" w:themeColor="text1"/>
                <w:sz w:val="18"/>
                <w:szCs w:val="18"/>
              </w:rPr>
              <w:t>Agents</w:t>
            </w:r>
            <w:proofErr w:type="spellEnd"/>
          </w:p>
        </w:tc>
      </w:tr>
    </w:tbl>
    <w:p w:rsidR="00421D22" w:rsidP="2948BCC8" w:rsidRDefault="00D70222" w14:paraId="5A67C335" w14:textId="37E0391D" w14:noSpellErr="1">
      <w:pPr>
        <w:pStyle w:val="Descripcin"/>
        <w:jc w:val="center"/>
        <w:rPr>
          <w:ins w:author="Kilian Pérez González" w:date="2018-02-18T13:44:00Z" w:id="515"/>
        </w:rPr>
      </w:pPr>
      <w:r w:rsidRPr="00D3692F">
        <w:rPr/>
        <w:t xml:space="preserve">Tabla </w:t>
      </w:r>
      <w:r w:rsidR="003C6B33">
        <w:fldChar w:fldCharType="begin"/>
      </w:r>
      <w:r w:rsidR="003C6B33">
        <w:instrText xml:space="preserve"> SEQ Tabla \* ARABIC </w:instrText>
      </w:r>
      <w:r w:rsidR="003C6B33">
        <w:fldChar w:fldCharType="separate"/>
      </w:r>
      <w:r w:rsidR="00D76555">
        <w:rPr>
          <w:noProof/>
        </w:rPr>
        <w:t>2</w:t>
      </w:r>
      <w:r w:rsidR="003C6B33">
        <w:fldChar w:fldCharType="end"/>
      </w:r>
      <w:r w:rsidRPr="00D3692F">
        <w:rPr/>
        <w:t>. Lista de atributos de calidad y tipos</w:t>
      </w:r>
    </w:p>
    <w:p w:rsidR="00421D22" w:rsidRDefault="00421D22" w14:paraId="2FFBDEC2" w14:textId="77777777">
      <w:pPr>
        <w:rPr>
          <w:ins w:author="Kilian Pérez González" w:date="2018-02-18T13:44:00Z" w:id="516"/>
          <w:rFonts w:eastAsia="Times New Roman" w:cs="Times New Roman"/>
          <w:color w:val="5B9BD5" w:themeColor="accent1"/>
          <w:sz w:val="18"/>
          <w:szCs w:val="18"/>
          <w:lang w:eastAsia="es-ES"/>
        </w:rPr>
        <w:pPrChange w:author="Kilian Pérez González" w:date="2018-02-18T13:44:00Z" w:id="517">
          <w:pPr>
            <w:jc w:val="left"/>
          </w:pPr>
        </w:pPrChange>
      </w:pPr>
      <w:ins w:author="Kilian Pérez González" w:date="2018-02-18T13:44:00Z" w:id="518">
        <w:r>
          <w:br w:type="page"/>
        </w:r>
      </w:ins>
    </w:p>
    <w:p w:rsidRPr="00D3692F" w:rsidR="00D70222" w:rsidP="00D70222" w:rsidRDefault="00D70222" w14:paraId="2B13F665" w14:textId="77777777">
      <w:pPr>
        <w:pStyle w:val="Descripcin"/>
        <w:jc w:val="center"/>
      </w:pPr>
    </w:p>
    <w:p w:rsidRPr="00D3692F" w:rsidR="00D70222" w:rsidP="009E3694" w:rsidRDefault="00D70222" w14:paraId="5A67C336" w14:textId="0B820FA8" w14:noSpellErr="1">
      <w:pPr>
        <w:pStyle w:val="Ttulo2"/>
        <w:rPr/>
      </w:pPr>
      <w:bookmarkStart w:name="_Toc506162191" w:id="519"/>
      <w:r w:rsidRPr="00D3692F">
        <w:rPr/>
        <w:t>Atributos de calidad</w:t>
      </w:r>
      <w:r w:rsidRPr="00D3692F">
        <w:fldChar w:fldCharType="begin"/>
      </w:r>
      <w:r w:rsidRPr="00D3692F">
        <w:instrText xml:space="preserve"> XE "Atributos de calidad" </w:instrText>
      </w:r>
      <w:r w:rsidRPr="00D3692F">
        <w:fldChar w:fldCharType="end"/>
      </w:r>
      <w:ins w:author="Kilian Pérez González" w:date="2018-02-18T13:48:00Z" w:id="520">
        <w:r w:rsidR="00904874">
          <w:rPr/>
          <w:t xml:space="preserve">￼</w:t>
        </w:r>
      </w:ins>
      <w:del w:author="Kilian Pérez González" w:date="2018-02-18T13:48:00Z" w:id="521">
        <w:r w:rsidRPr="00D3692F" w:rsidDel="00904874">
          <w:delText>￼</w:delText>
        </w:r>
      </w:del>
      <w:bookmarkEnd w:id="519"/>
      <w:r w:rsidRPr="00D3692F">
        <w:fldChar w:fldCharType="begin"/>
      </w:r>
      <w:r w:rsidRPr="00D3692F">
        <w:instrText xml:space="preserve"> XE "Interesados" </w:instrText>
      </w:r>
      <w:r w:rsidRPr="00D3692F">
        <w:fldChar w:fldCharType="end"/>
      </w:r>
    </w:p>
    <w:p w:rsidR="00D70222" w:rsidP="00D70222" w:rsidRDefault="1B1A7BA5" w14:paraId="5A67C337" w14:textId="714418E2">
      <w:r>
        <w:rPr/>
        <w:t xml:space="preserve">Los diferentes atributos de calidad son de interés para alguno de los </w:t>
      </w:r>
      <w:proofErr w:type="spellStart"/>
      <w:r w:rsidRPr="4AD58749">
        <w:rPr>
          <w:i w:val="1"/>
          <w:iCs w:val="1"/>
        </w:rPr>
        <w:t>stakeholders</w:t>
      </w:r>
      <w:proofErr w:type="spellEnd"/>
      <w:r>
        <w:rPr/>
        <w:t>. La siguiente tabla muestra la lista de intereses para el proyecto actual:</w:t>
      </w:r>
    </w:p>
    <w:tbl>
      <w:tblPr>
        <w:tblW w:w="4760" w:type="dxa"/>
        <w:jc w:val="center"/>
        <w:tblCellMar>
          <w:left w:w="70" w:type="dxa"/>
          <w:right w:w="70" w:type="dxa"/>
        </w:tblCellMar>
        <w:tblLook w:val="04A0" w:firstRow="1" w:lastRow="0" w:firstColumn="1" w:lastColumn="0" w:noHBand="0" w:noVBand="1"/>
        <w:tblPrChange w:author="Diego Álvarez Guinarte" w:date="2018-02-17T09:27:00Z" w:id="522">
          <w:tblPr>
            <w:tblW w:w="4760" w:type="dxa"/>
            <w:jc w:val="center"/>
            <w:tblCellMar>
              <w:left w:w="70" w:type="dxa"/>
              <w:right w:w="70" w:type="dxa"/>
            </w:tblCellMar>
            <w:tblLook w:val="04A0" w:firstRow="1" w:lastRow="0" w:firstColumn="1" w:lastColumn="0" w:noHBand="0" w:noVBand="1"/>
          </w:tblPr>
        </w:tblPrChange>
      </w:tblPr>
      <w:tblGrid>
        <w:gridCol w:w="1260"/>
        <w:gridCol w:w="700"/>
        <w:gridCol w:w="700"/>
        <w:gridCol w:w="700"/>
        <w:gridCol w:w="700"/>
        <w:gridCol w:w="700"/>
        <w:tblGridChange w:id="523">
          <w:tblGrid>
            <w:gridCol w:w="360"/>
            <w:gridCol w:w="360"/>
            <w:gridCol w:w="360"/>
            <w:gridCol w:w="360"/>
            <w:gridCol w:w="360"/>
            <w:gridCol w:w="360"/>
          </w:tblGrid>
        </w:tblGridChange>
      </w:tblGrid>
      <w:tr w:rsidRPr="004F61BD" w:rsidR="00776897" w:rsidTr="4AD58749" w14:paraId="5A67C341" w14:textId="77777777">
        <w:trPr>
          <w:cantSplit/>
          <w:trHeight w:val="600"/>
          <w:tblHeader/>
          <w:jc w:val="center"/>
          <w:trPrChange w:author="Diego Álvarez Guinarte" w:date="2018-02-17T09:27:00Z" w:id="524">
            <w:trPr>
              <w:jc w:val="center"/>
            </w:trPr>
          </w:trPrChange>
        </w:trPr>
        <w:tc>
          <w:tcPr>
            <w:tcW w:w="1260" w:type="dxa"/>
            <w:tcBorders>
              <w:top w:val="single" w:color="000000" w:themeColor="text1" w:sz="4" w:space="0"/>
              <w:left w:val="nil"/>
              <w:bottom w:val="single" w:color="000000" w:themeColor="text1" w:sz="4" w:space="0"/>
              <w:right w:val="nil"/>
            </w:tcBorders>
            <w:shd w:val="clear" w:color="auto" w:fill="auto"/>
            <w:tcMar/>
            <w:vAlign w:val="center"/>
            <w:hideMark/>
            <w:tcPrChange w:author="Usuario invitado" w:date="2018-02-18T14:25:38.5420417" w:id="525">
              <w:tcPr>
                <w:tcW w:w="1260" w:type="dxa"/>
                <w:tcBorders>
                  <w:top w:val="single" w:color="000000" w:themeColor="text1" w:sz="4" w:space="0"/>
                  <w:left w:val="nil"/>
                  <w:bottom w:val="single" w:color="000000" w:themeColor="text1" w:sz="4" w:space="0"/>
                  <w:right w:val="nil"/>
                </w:tcBorders>
                <w:shd w:val="clear" w:color="auto" w:fill="auto"/>
                <w:hideMark/>
              </w:tcPr>
            </w:tcPrChange>
          </w:tcPr>
          <w:p w:rsidRPr="004F61BD" w:rsidR="00776897" w:rsidP="1B1A7BA5" w:rsidRDefault="1B1A7BA5" w14:paraId="5A67C338" w14:textId="77777777">
            <w:pPr>
              <w:spacing w:after="0"/>
              <w:rPr>
                <w:rFonts w:ascii="Calibri" w:hAnsi="Calibri"/>
                <w:b w:val="1"/>
                <w:bCs w:val="1"/>
                <w:color w:val="000000" w:themeColor="text1"/>
                <w:sz w:val="18"/>
                <w:szCs w:val="18"/>
                <w:lang w:val="en-GB"/>
              </w:rPr>
            </w:pPr>
            <w:proofErr w:type="spellStart"/>
            <w:r w:rsidRPr="1B1A7BA5">
              <w:rPr>
                <w:rFonts w:ascii="Calibri" w:hAnsi="Calibri"/>
                <w:b w:val="1"/>
                <w:bCs w:val="1"/>
                <w:color w:val="000000" w:themeColor="text1"/>
                <w:sz w:val="18"/>
                <w:szCs w:val="18"/>
                <w:lang w:val="en-GB"/>
              </w:rPr>
              <w:t>Atributos</w:t>
            </w:r>
            <w:proofErr w:type="spellEnd"/>
          </w:p>
          <w:p w:rsidRPr="004F61BD" w:rsidR="00776897" w:rsidP="684699FD" w:rsidRDefault="684699FD" w14:paraId="5A67C339"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vs</w:t>
            </w:r>
          </w:p>
          <w:p w:rsidRPr="004F61BD" w:rsidR="00776897" w:rsidP="00330929" w:rsidRDefault="00776897" w14:paraId="5A67C33A" w14:textId="77777777">
            <w:pPr>
              <w:spacing w:after="0"/>
              <w:rPr>
                <w:rFonts w:ascii="Calibri" w:hAnsi="Calibri"/>
                <w:b/>
                <w:bCs/>
                <w:color w:val="000000"/>
                <w:sz w:val="18"/>
                <w:szCs w:val="18"/>
                <w:lang w:val="en-GB"/>
              </w:rPr>
            </w:pPr>
            <w:proofErr w:type="spellStart"/>
            <w:r w:rsidRPr="004F61BD">
              <w:rPr>
                <w:rFonts w:ascii="Calibri" w:hAnsi="Calibri"/>
                <w:b w:val="1"/>
                <w:bCs w:val="1"/>
                <w:color w:val="000000"/>
                <w:sz w:val="18"/>
                <w:szCs w:val="18"/>
                <w:lang w:val="en-GB"/>
              </w:rPr>
              <w:t>Interesados</w:t>
            </w:r>
            <w:proofErr w:type="spellEnd"/>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color="000000" w:themeColor="text1" w:sz="4" w:space="0"/>
              <w:left w:val="nil"/>
              <w:bottom w:val="single" w:color="000000" w:themeColor="text1" w:sz="4" w:space="0"/>
              <w:right w:val="nil"/>
            </w:tcBorders>
            <w:shd w:val="clear" w:color="auto" w:fill="auto"/>
            <w:tcMar/>
            <w:vAlign w:val="center"/>
            <w:hideMark/>
            <w:tcPrChange w:author="Usuario invitado" w:date="2018-02-18T14:25:38.5420417" w:id="526">
              <w:tcPr>
                <w:tcW w:w="700" w:type="dxa"/>
                <w:tcBorders>
                  <w:top w:val="single" w:color="000000" w:themeColor="text1" w:sz="4" w:space="0"/>
                  <w:left w:val="nil"/>
                  <w:bottom w:val="single" w:color="000000" w:themeColor="text1" w:sz="4" w:space="0"/>
                  <w:right w:val="nil"/>
                </w:tcBorders>
                <w:shd w:val="clear" w:color="auto" w:fill="auto"/>
                <w:hideMark/>
              </w:tcPr>
            </w:tcPrChange>
          </w:tcPr>
          <w:p w:rsidRPr="004F61BD" w:rsidR="00776897" w:rsidP="684699FD" w:rsidRDefault="684699FD" w14:paraId="5A67C33B"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ST-01</w:t>
            </w:r>
          </w:p>
        </w:tc>
        <w:tc>
          <w:tcPr>
            <w:tcW w:w="700" w:type="dxa"/>
            <w:tcBorders>
              <w:top w:val="single" w:color="000000" w:themeColor="text1" w:sz="4" w:space="0"/>
              <w:left w:val="nil"/>
              <w:bottom w:val="single" w:color="000000" w:themeColor="text1" w:sz="4" w:space="0"/>
              <w:right w:val="nil"/>
            </w:tcBorders>
            <w:shd w:val="clear" w:color="auto" w:fill="auto"/>
            <w:tcMar/>
            <w:vAlign w:val="center"/>
            <w:hideMark/>
            <w:tcPrChange w:author="Usuario invitado" w:date="2018-02-18T14:25:38.5420417" w:id="527">
              <w:tcPr>
                <w:tcW w:w="700" w:type="dxa"/>
                <w:tcBorders>
                  <w:top w:val="single" w:color="000000" w:themeColor="text1" w:sz="4" w:space="0"/>
                  <w:left w:val="nil"/>
                  <w:bottom w:val="single" w:color="000000" w:themeColor="text1" w:sz="4" w:space="0"/>
                  <w:right w:val="nil"/>
                </w:tcBorders>
                <w:shd w:val="clear" w:color="auto" w:fill="auto"/>
                <w:hideMark/>
              </w:tcPr>
            </w:tcPrChange>
          </w:tcPr>
          <w:p w:rsidRPr="004F61BD" w:rsidR="00776897" w:rsidP="684699FD" w:rsidRDefault="684699FD" w14:paraId="5A67C33C"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ST-02</w:t>
            </w:r>
          </w:p>
        </w:tc>
        <w:tc>
          <w:tcPr>
            <w:tcW w:w="700" w:type="dxa"/>
            <w:tcBorders>
              <w:top w:val="single" w:color="000000" w:themeColor="text1" w:sz="4" w:space="0"/>
              <w:left w:val="nil"/>
              <w:bottom w:val="single" w:color="000000" w:themeColor="text1" w:sz="4" w:space="0"/>
              <w:right w:val="nil"/>
            </w:tcBorders>
            <w:shd w:val="clear" w:color="auto" w:fill="auto"/>
            <w:tcMar/>
            <w:vAlign w:val="center"/>
            <w:hideMark/>
            <w:tcPrChange w:author="Usuario invitado" w:date="2018-02-18T14:25:38.5420417" w:id="528">
              <w:tcPr>
                <w:tcW w:w="700" w:type="dxa"/>
                <w:tcBorders>
                  <w:top w:val="single" w:color="000000" w:themeColor="text1" w:sz="4" w:space="0"/>
                  <w:left w:val="nil"/>
                  <w:bottom w:val="single" w:color="000000" w:themeColor="text1" w:sz="4" w:space="0"/>
                  <w:right w:val="nil"/>
                </w:tcBorders>
                <w:shd w:val="clear" w:color="auto" w:fill="auto"/>
                <w:hideMark/>
              </w:tcPr>
            </w:tcPrChange>
          </w:tcPr>
          <w:p w:rsidRPr="004F61BD" w:rsidR="00776897" w:rsidP="684699FD" w:rsidRDefault="684699FD" w14:paraId="5A67C33D"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ST-03</w:t>
            </w:r>
          </w:p>
        </w:tc>
        <w:tc>
          <w:tcPr>
            <w:tcW w:w="700" w:type="dxa"/>
            <w:tcBorders>
              <w:top w:val="single" w:color="000000" w:themeColor="text1" w:sz="4" w:space="0"/>
              <w:left w:val="nil"/>
              <w:bottom w:val="single" w:color="000000" w:themeColor="text1" w:sz="4" w:space="0"/>
              <w:right w:val="nil"/>
            </w:tcBorders>
            <w:shd w:val="clear" w:color="auto" w:fill="auto"/>
            <w:tcMar/>
            <w:vAlign w:val="center"/>
            <w:hideMark/>
            <w:tcPrChange w:author="Usuario invitado" w:date="2018-02-18T14:25:38.5420417" w:id="529">
              <w:tcPr>
                <w:tcW w:w="700" w:type="dxa"/>
                <w:tcBorders>
                  <w:top w:val="single" w:color="000000" w:themeColor="text1" w:sz="4" w:space="0"/>
                  <w:left w:val="nil"/>
                  <w:bottom w:val="single" w:color="000000" w:themeColor="text1" w:sz="4" w:space="0"/>
                  <w:right w:val="nil"/>
                </w:tcBorders>
                <w:shd w:val="clear" w:color="auto" w:fill="auto"/>
                <w:hideMark/>
              </w:tcPr>
            </w:tcPrChange>
          </w:tcPr>
          <w:p w:rsidRPr="004F61BD" w:rsidR="00776897" w:rsidP="684699FD" w:rsidRDefault="684699FD" w14:paraId="5A67C33E"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ST-04</w:t>
            </w:r>
          </w:p>
        </w:tc>
        <w:tc>
          <w:tcPr>
            <w:tcW w:w="700" w:type="dxa"/>
            <w:tcBorders>
              <w:top w:val="single" w:color="000000" w:themeColor="text1" w:sz="4" w:space="0"/>
              <w:left w:val="nil"/>
              <w:bottom w:val="single" w:color="000000" w:themeColor="text1" w:sz="4" w:space="0"/>
              <w:right w:val="nil"/>
            </w:tcBorders>
            <w:tcMar/>
            <w:tcPrChange w:author="Usuario invitado" w:date="2018-02-18T14:25:38.5420417" w:id="530">
              <w:tcPr>
                <w:tcW w:w="700" w:type="dxa"/>
                <w:tcBorders>
                  <w:top w:val="single" w:color="000000" w:themeColor="text1" w:sz="4" w:space="0"/>
                  <w:left w:val="nil"/>
                  <w:bottom w:val="single" w:color="000000" w:themeColor="text1" w:sz="4" w:space="0"/>
                  <w:right w:val="nil"/>
                </w:tcBorders>
              </w:tcPr>
            </w:tcPrChange>
          </w:tcPr>
          <w:p w:rsidR="00776897" w:rsidP="00330929" w:rsidRDefault="00776897" w14:paraId="5A67C33F" w14:textId="77777777">
            <w:pPr>
              <w:spacing w:after="0"/>
              <w:rPr>
                <w:rFonts w:ascii="Calibri" w:hAnsi="Calibri"/>
                <w:b/>
                <w:bCs/>
                <w:color w:val="000000"/>
                <w:sz w:val="18"/>
                <w:szCs w:val="18"/>
                <w:lang w:val="en-GB"/>
              </w:rPr>
            </w:pPr>
          </w:p>
          <w:p w:rsidRPr="004F61BD" w:rsidR="00776897" w:rsidP="684699FD" w:rsidRDefault="684699FD" w14:paraId="5A67C340"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ST-05</w:t>
            </w:r>
          </w:p>
        </w:tc>
      </w:tr>
      <w:tr w:rsidRPr="004F61BD" w:rsidR="00776897" w:rsidTr="4AD58749" w14:paraId="5A67C348" w14:textId="77777777">
        <w:trPr>
          <w:trHeight w:val="300"/>
          <w:jc w:val="center"/>
          <w:trPrChange w:author="Diego Álvarez Guinarte" w:date="2018-02-17T09:27:00Z" w:id="531">
            <w:trPr>
              <w:jc w:val="center"/>
            </w:trPr>
          </w:trPrChange>
        </w:trPr>
        <w:tc>
          <w:tcPr>
            <w:tcW w:w="1260" w:type="dxa"/>
            <w:tcBorders>
              <w:top w:val="nil"/>
              <w:left w:val="nil"/>
              <w:bottom w:val="nil"/>
              <w:right w:val="nil"/>
            </w:tcBorders>
            <w:shd w:val="clear" w:color="auto" w:fill="auto"/>
            <w:tcMar/>
            <w:vAlign w:val="center"/>
            <w:hideMark/>
            <w:tcPrChange w:author="Usuario invitado" w:date="2018-02-18T14:25:38.5420417" w:id="532">
              <w:tcPr>
                <w:tcW w:w="1260" w:type="dxa"/>
                <w:tcBorders>
                  <w:top w:val="nil"/>
                  <w:left w:val="nil"/>
                  <w:bottom w:val="nil"/>
                  <w:right w:val="nil"/>
                </w:tcBorders>
                <w:shd w:val="clear" w:color="auto" w:fill="auto"/>
                <w:hideMark/>
              </w:tcPr>
            </w:tcPrChange>
          </w:tcPr>
          <w:p w:rsidRPr="004F61BD" w:rsidR="00776897" w:rsidP="684699FD" w:rsidRDefault="684699FD" w14:paraId="5A67C342"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AT001</w:t>
            </w:r>
          </w:p>
        </w:tc>
        <w:tc>
          <w:tcPr>
            <w:tcW w:w="700" w:type="dxa"/>
            <w:tcBorders>
              <w:top w:val="nil"/>
              <w:left w:val="nil"/>
              <w:bottom w:val="nil"/>
              <w:right w:val="nil"/>
            </w:tcBorders>
            <w:shd w:val="clear" w:color="auto" w:fill="auto"/>
            <w:tcMar/>
            <w:vAlign w:val="center"/>
            <w:tcPrChange w:author="Usuario invitado" w:date="2018-02-18T14:25:38.5420417" w:id="533">
              <w:tcPr>
                <w:tcW w:w="700" w:type="dxa"/>
                <w:tcBorders>
                  <w:top w:val="nil"/>
                  <w:left w:val="nil"/>
                  <w:bottom w:val="nil"/>
                  <w:right w:val="nil"/>
                </w:tcBorders>
                <w:shd w:val="clear" w:color="auto" w:fill="auto"/>
              </w:tcPr>
            </w:tcPrChange>
          </w:tcPr>
          <w:p w:rsidRPr="004F61BD" w:rsidR="00776897" w:rsidP="684699FD" w:rsidRDefault="684699FD" w14:paraId="5A67C343"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34">
              <w:tcPr>
                <w:tcW w:w="700" w:type="dxa"/>
                <w:tcBorders>
                  <w:top w:val="nil"/>
                  <w:left w:val="nil"/>
                  <w:bottom w:val="nil"/>
                  <w:right w:val="nil"/>
                </w:tcBorders>
                <w:shd w:val="clear" w:color="auto" w:fill="auto"/>
              </w:tcPr>
            </w:tcPrChange>
          </w:tcPr>
          <w:p w:rsidRPr="004F61BD" w:rsidR="00776897" w:rsidP="00330929" w:rsidRDefault="00904874" w14:paraId="5A67C344" w14:textId="2CA57A21" w14:noSpellErr="1">
            <w:pPr>
              <w:spacing w:after="0"/>
              <w:rPr>
                <w:rFonts w:ascii="Calibri" w:hAnsi="Calibri"/>
                <w:color w:val="000000"/>
                <w:sz w:val="18"/>
                <w:szCs w:val="18"/>
                <w:lang w:val="en-GB"/>
              </w:rPr>
            </w:pPr>
            <w:ins w:author="Kilian Pérez González" w:date="2018-02-18T13:49:00Z" w:id="535">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536">
              <w:tcPr>
                <w:tcW w:w="700" w:type="dxa"/>
                <w:tcBorders>
                  <w:top w:val="nil"/>
                  <w:left w:val="nil"/>
                  <w:bottom w:val="nil"/>
                  <w:right w:val="nil"/>
                </w:tcBorders>
                <w:shd w:val="clear" w:color="auto" w:fill="auto"/>
              </w:tcPr>
            </w:tcPrChange>
          </w:tcPr>
          <w:p w:rsidRPr="004F61BD" w:rsidR="00776897" w:rsidP="684699FD" w:rsidRDefault="684699FD" w14:paraId="5A67C345" w14:textId="65E621D0">
            <w:pPr>
              <w:spacing w:after="0"/>
              <w:rPr>
                <w:rFonts w:ascii="Calibri" w:hAnsi="Calibri"/>
                <w:color w:val="000000" w:themeColor="text1"/>
                <w:sz w:val="18"/>
                <w:szCs w:val="18"/>
                <w:lang w:val="en-GB"/>
              </w:rPr>
            </w:pPr>
            <w:del w:author="Kilian Pérez González" w:date="2018-02-18T13:58:00Z" w:id="537">
              <w:r w:rsidRPr="684699FD" w:rsidDel="001716E8">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538">
              <w:tcPr>
                <w:tcW w:w="700" w:type="dxa"/>
                <w:tcBorders>
                  <w:top w:val="nil"/>
                  <w:left w:val="nil"/>
                  <w:bottom w:val="nil"/>
                  <w:right w:val="nil"/>
                </w:tcBorders>
                <w:shd w:val="clear" w:color="auto" w:fill="auto"/>
              </w:tcPr>
            </w:tcPrChange>
          </w:tcPr>
          <w:p w:rsidRPr="004F61BD" w:rsidR="00776897" w:rsidP="684699FD" w:rsidRDefault="684699FD" w14:paraId="5A67C346"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tcMar/>
            <w:vAlign w:val="center"/>
            <w:tcPrChange w:author="Usuario invitado" w:date="2018-02-18T14:25:38.5420417" w:id="539">
              <w:tcPr>
                <w:tcW w:w="700" w:type="dxa"/>
                <w:tcBorders>
                  <w:top w:val="nil"/>
                  <w:left w:val="nil"/>
                  <w:bottom w:val="nil"/>
                  <w:right w:val="nil"/>
                </w:tcBorders>
              </w:tcPr>
            </w:tcPrChange>
          </w:tcPr>
          <w:p w:rsidRPr="004F61BD" w:rsidR="00776897" w:rsidP="684699FD" w:rsidRDefault="684699FD" w14:paraId="5A67C347"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4F" w14:textId="77777777">
        <w:trPr>
          <w:trHeight w:val="300"/>
          <w:jc w:val="center"/>
          <w:trPrChange w:author="Diego Álvarez Guinarte" w:date="2018-02-17T09:27:00Z" w:id="540">
            <w:trPr>
              <w:jc w:val="center"/>
            </w:trPr>
          </w:trPrChange>
        </w:trPr>
        <w:tc>
          <w:tcPr>
            <w:tcW w:w="1260" w:type="dxa"/>
            <w:tcBorders>
              <w:top w:val="nil"/>
              <w:left w:val="nil"/>
              <w:bottom w:val="nil"/>
              <w:right w:val="nil"/>
            </w:tcBorders>
            <w:shd w:val="clear" w:color="auto" w:fill="auto"/>
            <w:tcMar/>
            <w:vAlign w:val="center"/>
            <w:hideMark/>
            <w:tcPrChange w:author="Usuario invitado" w:date="2018-02-18T14:25:38.5420417" w:id="541">
              <w:tcPr>
                <w:tcW w:w="1260" w:type="dxa"/>
                <w:tcBorders>
                  <w:top w:val="nil"/>
                  <w:left w:val="nil"/>
                  <w:bottom w:val="nil"/>
                  <w:right w:val="nil"/>
                </w:tcBorders>
                <w:shd w:val="clear" w:color="auto" w:fill="auto"/>
                <w:hideMark/>
              </w:tcPr>
            </w:tcPrChange>
          </w:tcPr>
          <w:p w:rsidRPr="004F61BD" w:rsidR="00776897" w:rsidP="684699FD" w:rsidRDefault="684699FD" w14:paraId="5A67C349"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AT002</w:t>
            </w:r>
          </w:p>
        </w:tc>
        <w:tc>
          <w:tcPr>
            <w:tcW w:w="700" w:type="dxa"/>
            <w:tcBorders>
              <w:top w:val="nil"/>
              <w:left w:val="nil"/>
              <w:bottom w:val="nil"/>
              <w:right w:val="nil"/>
            </w:tcBorders>
            <w:shd w:val="clear" w:color="auto" w:fill="auto"/>
            <w:tcMar/>
            <w:vAlign w:val="center"/>
            <w:tcPrChange w:author="Usuario invitado" w:date="2018-02-18T14:25:38.5420417" w:id="542">
              <w:tcPr>
                <w:tcW w:w="700" w:type="dxa"/>
                <w:tcBorders>
                  <w:top w:val="nil"/>
                  <w:left w:val="nil"/>
                  <w:bottom w:val="nil"/>
                  <w:right w:val="nil"/>
                </w:tcBorders>
                <w:shd w:val="clear" w:color="auto" w:fill="auto"/>
              </w:tcPr>
            </w:tcPrChange>
          </w:tcPr>
          <w:p w:rsidRPr="004F61BD" w:rsidR="00776897" w:rsidP="684699FD" w:rsidRDefault="684699FD" w14:paraId="5A67C34A"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43">
              <w:tcPr>
                <w:tcW w:w="700" w:type="dxa"/>
                <w:tcBorders>
                  <w:top w:val="nil"/>
                  <w:left w:val="nil"/>
                  <w:bottom w:val="nil"/>
                  <w:right w:val="nil"/>
                </w:tcBorders>
                <w:shd w:val="clear" w:color="auto" w:fill="auto"/>
              </w:tcPr>
            </w:tcPrChange>
          </w:tcPr>
          <w:p w:rsidRPr="004F61BD" w:rsidR="00776897" w:rsidP="684699FD" w:rsidRDefault="684699FD" w14:paraId="5A67C34B" w14:textId="4FE3AA84">
            <w:pPr>
              <w:spacing w:after="0"/>
              <w:rPr>
                <w:rFonts w:ascii="Calibri" w:hAnsi="Calibri"/>
                <w:color w:val="000000" w:themeColor="text1"/>
                <w:sz w:val="18"/>
                <w:szCs w:val="18"/>
                <w:lang w:val="en-GB"/>
              </w:rPr>
            </w:pPr>
            <w:del w:author="Kilian Pérez González" w:date="2018-02-18T13:49:00Z" w:id="544">
              <w:r w:rsidRPr="684699FD" w:rsidDel="00904874">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545">
              <w:tcPr>
                <w:tcW w:w="700" w:type="dxa"/>
                <w:tcBorders>
                  <w:top w:val="nil"/>
                  <w:left w:val="nil"/>
                  <w:bottom w:val="nil"/>
                  <w:right w:val="nil"/>
                </w:tcBorders>
                <w:shd w:val="clear" w:color="auto" w:fill="auto"/>
              </w:tcPr>
            </w:tcPrChange>
          </w:tcPr>
          <w:p w:rsidRPr="004F61BD" w:rsidR="00776897" w:rsidP="00330929" w:rsidRDefault="001716E8" w14:paraId="5A67C34C" w14:textId="2E38D70A" w14:noSpellErr="1">
            <w:pPr>
              <w:spacing w:after="0"/>
              <w:rPr>
                <w:rFonts w:ascii="Calibri" w:hAnsi="Calibri"/>
                <w:color w:val="000000"/>
                <w:sz w:val="18"/>
                <w:szCs w:val="18"/>
                <w:lang w:val="en-GB"/>
              </w:rPr>
            </w:pPr>
            <w:ins w:author="Kilian Pérez González" w:date="2018-02-18T13:58:00Z" w:id="546">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547">
              <w:tcPr>
                <w:tcW w:w="700" w:type="dxa"/>
                <w:tcBorders>
                  <w:top w:val="nil"/>
                  <w:left w:val="nil"/>
                  <w:bottom w:val="nil"/>
                  <w:right w:val="nil"/>
                </w:tcBorders>
                <w:shd w:val="clear" w:color="auto" w:fill="auto"/>
              </w:tcPr>
            </w:tcPrChange>
          </w:tcPr>
          <w:p w:rsidRPr="004F61BD" w:rsidR="00776897" w:rsidP="00330929" w:rsidRDefault="00776897" w14:paraId="5A67C34D" w14:textId="77777777">
            <w:pPr>
              <w:spacing w:after="0"/>
              <w:rPr>
                <w:rFonts w:ascii="Calibri" w:hAnsi="Calibri"/>
                <w:color w:val="000000"/>
                <w:sz w:val="18"/>
                <w:szCs w:val="18"/>
                <w:lang w:val="en-GB"/>
              </w:rPr>
            </w:pPr>
          </w:p>
        </w:tc>
        <w:tc>
          <w:tcPr>
            <w:tcW w:w="700" w:type="dxa"/>
            <w:tcBorders>
              <w:top w:val="nil"/>
              <w:left w:val="nil"/>
              <w:bottom w:val="nil"/>
              <w:right w:val="nil"/>
            </w:tcBorders>
            <w:tcMar/>
            <w:vAlign w:val="center"/>
            <w:tcPrChange w:author="Usuario invitado" w:date="2018-02-18T14:25:38.5420417" w:id="548">
              <w:tcPr>
                <w:tcW w:w="700" w:type="dxa"/>
                <w:tcBorders>
                  <w:top w:val="nil"/>
                  <w:left w:val="nil"/>
                  <w:bottom w:val="nil"/>
                  <w:right w:val="nil"/>
                </w:tcBorders>
              </w:tcPr>
            </w:tcPrChange>
          </w:tcPr>
          <w:p w:rsidRPr="004F61BD" w:rsidR="00776897" w:rsidP="684699FD" w:rsidRDefault="684699FD" w14:paraId="5A67C34E"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56" w14:textId="77777777">
        <w:trPr>
          <w:trHeight w:val="300"/>
          <w:jc w:val="center"/>
          <w:trPrChange w:author="Diego Álvarez Guinarte" w:date="2018-02-17T09:27:00Z" w:id="549">
            <w:trPr>
              <w:jc w:val="center"/>
            </w:trPr>
          </w:trPrChange>
        </w:trPr>
        <w:tc>
          <w:tcPr>
            <w:tcW w:w="1260" w:type="dxa"/>
            <w:tcBorders>
              <w:top w:val="nil"/>
              <w:left w:val="nil"/>
              <w:bottom w:val="nil"/>
              <w:right w:val="nil"/>
            </w:tcBorders>
            <w:shd w:val="clear" w:color="auto" w:fill="auto"/>
            <w:tcMar/>
            <w:vAlign w:val="center"/>
            <w:hideMark/>
            <w:tcPrChange w:author="Usuario invitado" w:date="2018-02-18T14:25:38.5420417" w:id="550">
              <w:tcPr>
                <w:tcW w:w="1260" w:type="dxa"/>
                <w:tcBorders>
                  <w:top w:val="nil"/>
                  <w:left w:val="nil"/>
                  <w:bottom w:val="nil"/>
                  <w:right w:val="nil"/>
                </w:tcBorders>
                <w:shd w:val="clear" w:color="auto" w:fill="auto"/>
                <w:hideMark/>
              </w:tcPr>
            </w:tcPrChange>
          </w:tcPr>
          <w:p w:rsidRPr="004F61BD" w:rsidR="00776897" w:rsidP="684699FD" w:rsidRDefault="684699FD" w14:paraId="5A67C350"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AT003</w:t>
            </w:r>
          </w:p>
        </w:tc>
        <w:tc>
          <w:tcPr>
            <w:tcW w:w="700" w:type="dxa"/>
            <w:tcBorders>
              <w:top w:val="nil"/>
              <w:left w:val="nil"/>
              <w:bottom w:val="nil"/>
              <w:right w:val="nil"/>
            </w:tcBorders>
            <w:shd w:val="clear" w:color="auto" w:fill="auto"/>
            <w:tcMar/>
            <w:vAlign w:val="center"/>
            <w:tcPrChange w:author="Usuario invitado" w:date="2018-02-18T14:25:38.5420417" w:id="551">
              <w:tcPr>
                <w:tcW w:w="700" w:type="dxa"/>
                <w:tcBorders>
                  <w:top w:val="nil"/>
                  <w:left w:val="nil"/>
                  <w:bottom w:val="nil"/>
                  <w:right w:val="nil"/>
                </w:tcBorders>
                <w:shd w:val="clear" w:color="auto" w:fill="auto"/>
              </w:tcPr>
            </w:tcPrChange>
          </w:tcPr>
          <w:p w:rsidRPr="004F61BD" w:rsidR="00776897" w:rsidP="684699FD" w:rsidRDefault="684699FD" w14:paraId="5A67C351"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52">
              <w:tcPr>
                <w:tcW w:w="700" w:type="dxa"/>
                <w:tcBorders>
                  <w:top w:val="nil"/>
                  <w:left w:val="nil"/>
                  <w:bottom w:val="nil"/>
                  <w:right w:val="nil"/>
                </w:tcBorders>
                <w:shd w:val="clear" w:color="auto" w:fill="auto"/>
              </w:tcPr>
            </w:tcPrChange>
          </w:tcPr>
          <w:p w:rsidRPr="004F61BD" w:rsidR="00776897" w:rsidP="684699FD" w:rsidRDefault="684699FD" w14:paraId="5A67C352" w14:textId="78591C5E">
            <w:pPr>
              <w:spacing w:after="0"/>
              <w:rPr>
                <w:rFonts w:ascii="Calibri" w:hAnsi="Calibri"/>
                <w:color w:val="000000" w:themeColor="text1"/>
                <w:sz w:val="18"/>
                <w:szCs w:val="18"/>
                <w:lang w:val="en-GB"/>
              </w:rPr>
            </w:pPr>
            <w:del w:author="Kilian Pérez González" w:date="2018-02-18T13:50:00Z" w:id="553">
              <w:r w:rsidRPr="684699FD" w:rsidDel="00904874">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554">
              <w:tcPr>
                <w:tcW w:w="700" w:type="dxa"/>
                <w:tcBorders>
                  <w:top w:val="nil"/>
                  <w:left w:val="nil"/>
                  <w:bottom w:val="nil"/>
                  <w:right w:val="nil"/>
                </w:tcBorders>
                <w:shd w:val="clear" w:color="auto" w:fill="auto"/>
              </w:tcPr>
            </w:tcPrChange>
          </w:tcPr>
          <w:p w:rsidRPr="004F61BD" w:rsidR="00776897" w:rsidP="00904874" w:rsidRDefault="001716E8" w14:paraId="5A67C353" w14:textId="307B2641" w14:noSpellErr="1">
            <w:pPr>
              <w:spacing w:after="0"/>
              <w:rPr>
                <w:rFonts w:ascii="Calibri" w:hAnsi="Calibri"/>
                <w:color w:val="000000"/>
                <w:sz w:val="18"/>
                <w:szCs w:val="18"/>
                <w:lang w:val="en-GB"/>
              </w:rPr>
            </w:pPr>
            <w:ins w:author="Kilian Pérez González" w:date="2018-02-18T13:58:00Z" w:id="555">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556">
              <w:tcPr>
                <w:tcW w:w="700" w:type="dxa"/>
                <w:tcBorders>
                  <w:top w:val="nil"/>
                  <w:left w:val="nil"/>
                  <w:bottom w:val="nil"/>
                  <w:right w:val="nil"/>
                </w:tcBorders>
                <w:shd w:val="clear" w:color="auto" w:fill="auto"/>
              </w:tcPr>
            </w:tcPrChange>
          </w:tcPr>
          <w:p w:rsidRPr="004F61BD" w:rsidR="00776897" w:rsidP="00904874" w:rsidRDefault="00776897" w14:paraId="5A67C354" w14:textId="5EB3153C">
            <w:pPr>
              <w:spacing w:after="0"/>
              <w:rPr>
                <w:rFonts w:ascii="Calibri" w:hAnsi="Calibri"/>
                <w:color w:val="000000"/>
                <w:sz w:val="18"/>
                <w:szCs w:val="18"/>
                <w:lang w:val="en-GB"/>
              </w:rPr>
            </w:pPr>
          </w:p>
        </w:tc>
        <w:tc>
          <w:tcPr>
            <w:tcW w:w="700" w:type="dxa"/>
            <w:tcBorders>
              <w:top w:val="nil"/>
              <w:left w:val="nil"/>
              <w:bottom w:val="nil"/>
              <w:right w:val="nil"/>
            </w:tcBorders>
            <w:tcMar/>
            <w:vAlign w:val="center"/>
            <w:tcPrChange w:author="Usuario invitado" w:date="2018-02-18T14:25:38.5420417" w:id="557">
              <w:tcPr>
                <w:tcW w:w="700" w:type="dxa"/>
                <w:tcBorders>
                  <w:top w:val="nil"/>
                  <w:left w:val="nil"/>
                  <w:bottom w:val="nil"/>
                  <w:right w:val="nil"/>
                </w:tcBorders>
              </w:tcPr>
            </w:tcPrChange>
          </w:tcPr>
          <w:p w:rsidRPr="004F61BD" w:rsidR="00776897" w:rsidP="684699FD" w:rsidRDefault="684699FD" w14:paraId="5A67C355"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5D" w14:textId="77777777">
        <w:trPr>
          <w:trHeight w:val="300"/>
          <w:jc w:val="center"/>
          <w:trPrChange w:author="Diego Álvarez Guinarte" w:date="2018-02-17T09:27:00Z" w:id="558">
            <w:trPr>
              <w:jc w:val="center"/>
            </w:trPr>
          </w:trPrChange>
        </w:trPr>
        <w:tc>
          <w:tcPr>
            <w:tcW w:w="1260" w:type="dxa"/>
            <w:tcBorders>
              <w:top w:val="nil"/>
              <w:left w:val="nil"/>
              <w:bottom w:val="nil"/>
              <w:right w:val="nil"/>
            </w:tcBorders>
            <w:shd w:val="clear" w:color="auto" w:fill="auto"/>
            <w:tcMar/>
            <w:vAlign w:val="center"/>
            <w:tcPrChange w:author="Usuario invitado" w:date="2018-02-18T14:25:38.5420417" w:id="559">
              <w:tcPr>
                <w:tcW w:w="1260" w:type="dxa"/>
                <w:tcBorders>
                  <w:top w:val="nil"/>
                  <w:left w:val="nil"/>
                  <w:bottom w:val="nil"/>
                  <w:right w:val="nil"/>
                </w:tcBorders>
                <w:shd w:val="clear" w:color="auto" w:fill="auto"/>
              </w:tcPr>
            </w:tcPrChange>
          </w:tcPr>
          <w:p w:rsidRPr="004F61BD" w:rsidR="00776897" w:rsidP="684699FD" w:rsidRDefault="684699FD" w14:paraId="5A67C357"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AT004</w:t>
            </w:r>
          </w:p>
        </w:tc>
        <w:tc>
          <w:tcPr>
            <w:tcW w:w="700" w:type="dxa"/>
            <w:tcBorders>
              <w:top w:val="nil"/>
              <w:left w:val="nil"/>
              <w:bottom w:val="nil"/>
              <w:right w:val="nil"/>
            </w:tcBorders>
            <w:shd w:val="clear" w:color="auto" w:fill="auto"/>
            <w:tcMar/>
            <w:vAlign w:val="center"/>
            <w:tcPrChange w:author="Usuario invitado" w:date="2018-02-18T14:25:38.5420417" w:id="560">
              <w:tcPr>
                <w:tcW w:w="700" w:type="dxa"/>
                <w:tcBorders>
                  <w:top w:val="nil"/>
                  <w:left w:val="nil"/>
                  <w:bottom w:val="nil"/>
                  <w:right w:val="nil"/>
                </w:tcBorders>
                <w:shd w:val="clear" w:color="auto" w:fill="auto"/>
              </w:tcPr>
            </w:tcPrChange>
          </w:tcPr>
          <w:p w:rsidRPr="004F61BD" w:rsidR="00776897" w:rsidP="684699FD" w:rsidRDefault="684699FD" w14:paraId="5A67C358"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61">
              <w:tcPr>
                <w:tcW w:w="700" w:type="dxa"/>
                <w:tcBorders>
                  <w:top w:val="nil"/>
                  <w:left w:val="nil"/>
                  <w:bottom w:val="nil"/>
                  <w:right w:val="nil"/>
                </w:tcBorders>
                <w:shd w:val="clear" w:color="auto" w:fill="auto"/>
              </w:tcPr>
            </w:tcPrChange>
          </w:tcPr>
          <w:p w:rsidRPr="004F61BD" w:rsidR="00776897" w:rsidP="684699FD" w:rsidRDefault="684699FD" w14:paraId="5A67C359"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62">
              <w:tcPr>
                <w:tcW w:w="700" w:type="dxa"/>
                <w:tcBorders>
                  <w:top w:val="nil"/>
                  <w:left w:val="nil"/>
                  <w:bottom w:val="nil"/>
                  <w:right w:val="nil"/>
                </w:tcBorders>
                <w:shd w:val="clear" w:color="auto" w:fill="auto"/>
              </w:tcPr>
            </w:tcPrChange>
          </w:tcPr>
          <w:p w:rsidRPr="004F61BD" w:rsidR="00776897" w:rsidP="00330929" w:rsidRDefault="00904874" w14:paraId="5A67C35A" w14:textId="124722A3" w14:noSpellErr="1">
            <w:pPr>
              <w:spacing w:after="0"/>
              <w:rPr>
                <w:rFonts w:ascii="Calibri" w:hAnsi="Calibri"/>
                <w:color w:val="000000"/>
                <w:sz w:val="18"/>
                <w:szCs w:val="18"/>
                <w:lang w:val="en-GB"/>
              </w:rPr>
            </w:pPr>
            <w:ins w:author="Kilian Pérez González" w:date="2018-02-18T13:50:00Z" w:id="563">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564">
              <w:tcPr>
                <w:tcW w:w="700" w:type="dxa"/>
                <w:tcBorders>
                  <w:top w:val="nil"/>
                  <w:left w:val="nil"/>
                  <w:bottom w:val="nil"/>
                  <w:right w:val="nil"/>
                </w:tcBorders>
                <w:shd w:val="clear" w:color="auto" w:fill="auto"/>
              </w:tcPr>
            </w:tcPrChange>
          </w:tcPr>
          <w:p w:rsidRPr="004F61BD" w:rsidR="00776897" w:rsidP="00904874" w:rsidRDefault="00776897" w14:paraId="5A67C35B" w14:textId="61219D30">
            <w:pPr>
              <w:spacing w:after="0"/>
              <w:rPr>
                <w:rFonts w:ascii="Calibri" w:hAnsi="Calibri"/>
                <w:color w:val="000000"/>
                <w:sz w:val="18"/>
                <w:szCs w:val="18"/>
                <w:lang w:val="en-GB"/>
              </w:rPr>
            </w:pPr>
          </w:p>
        </w:tc>
        <w:tc>
          <w:tcPr>
            <w:tcW w:w="700" w:type="dxa"/>
            <w:tcBorders>
              <w:top w:val="nil"/>
              <w:left w:val="nil"/>
              <w:bottom w:val="nil"/>
              <w:right w:val="nil"/>
            </w:tcBorders>
            <w:tcMar/>
            <w:vAlign w:val="center"/>
            <w:tcPrChange w:author="Usuario invitado" w:date="2018-02-18T14:25:38.5420417" w:id="565">
              <w:tcPr>
                <w:tcW w:w="700" w:type="dxa"/>
                <w:tcBorders>
                  <w:top w:val="nil"/>
                  <w:left w:val="nil"/>
                  <w:bottom w:val="nil"/>
                  <w:right w:val="nil"/>
                </w:tcBorders>
              </w:tcPr>
            </w:tcPrChange>
          </w:tcPr>
          <w:p w:rsidRPr="004F61BD" w:rsidR="00776897" w:rsidP="684699FD" w:rsidRDefault="684699FD" w14:paraId="5A67C35C"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64" w14:textId="77777777">
        <w:trPr>
          <w:trHeight w:val="300"/>
          <w:jc w:val="center"/>
          <w:trPrChange w:author="Diego Álvarez Guinarte" w:date="2018-02-17T09:27:00Z" w:id="566">
            <w:trPr>
              <w:jc w:val="center"/>
            </w:trPr>
          </w:trPrChange>
        </w:trPr>
        <w:tc>
          <w:tcPr>
            <w:tcW w:w="1260" w:type="dxa"/>
            <w:tcBorders>
              <w:top w:val="nil"/>
              <w:left w:val="nil"/>
              <w:bottom w:val="nil"/>
              <w:right w:val="nil"/>
            </w:tcBorders>
            <w:shd w:val="clear" w:color="auto" w:fill="auto"/>
            <w:tcMar/>
            <w:vAlign w:val="center"/>
            <w:hideMark/>
            <w:tcPrChange w:author="Usuario invitado" w:date="2018-02-18T14:25:38.5420417" w:id="567">
              <w:tcPr>
                <w:tcW w:w="1260" w:type="dxa"/>
                <w:tcBorders>
                  <w:top w:val="nil"/>
                  <w:left w:val="nil"/>
                  <w:bottom w:val="nil"/>
                  <w:right w:val="nil"/>
                </w:tcBorders>
                <w:shd w:val="clear" w:color="auto" w:fill="auto"/>
                <w:hideMark/>
              </w:tcPr>
            </w:tcPrChange>
          </w:tcPr>
          <w:p w:rsidRPr="004F61BD" w:rsidR="00776897" w:rsidP="684699FD" w:rsidRDefault="684699FD" w14:paraId="5A67C35E"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AT005</w:t>
            </w:r>
          </w:p>
        </w:tc>
        <w:tc>
          <w:tcPr>
            <w:tcW w:w="700" w:type="dxa"/>
            <w:tcBorders>
              <w:top w:val="nil"/>
              <w:left w:val="nil"/>
              <w:bottom w:val="nil"/>
              <w:right w:val="nil"/>
            </w:tcBorders>
            <w:shd w:val="clear" w:color="auto" w:fill="auto"/>
            <w:tcMar/>
            <w:vAlign w:val="center"/>
            <w:tcPrChange w:author="Usuario invitado" w:date="2018-02-18T14:25:38.5420417" w:id="568">
              <w:tcPr>
                <w:tcW w:w="700" w:type="dxa"/>
                <w:tcBorders>
                  <w:top w:val="nil"/>
                  <w:left w:val="nil"/>
                  <w:bottom w:val="nil"/>
                  <w:right w:val="nil"/>
                </w:tcBorders>
                <w:shd w:val="clear" w:color="auto" w:fill="auto"/>
              </w:tcPr>
            </w:tcPrChange>
          </w:tcPr>
          <w:p w:rsidRPr="004F61BD" w:rsidR="00776897" w:rsidP="684699FD" w:rsidRDefault="684699FD" w14:paraId="5A67C35F" w14:textId="0B7FB184">
            <w:pPr>
              <w:spacing w:after="0"/>
              <w:rPr>
                <w:rFonts w:ascii="Calibri" w:hAnsi="Calibri"/>
                <w:color w:val="000000" w:themeColor="text1"/>
                <w:sz w:val="18"/>
                <w:szCs w:val="18"/>
                <w:lang w:val="en-GB"/>
              </w:rPr>
            </w:pPr>
            <w:del w:author="Kilian Pérez González" w:date="2018-02-18T14:06:00Z" w:id="569">
              <w:r w:rsidRPr="684699FD" w:rsidDel="00FC00AD">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570">
              <w:tcPr>
                <w:tcW w:w="700" w:type="dxa"/>
                <w:tcBorders>
                  <w:top w:val="nil"/>
                  <w:left w:val="nil"/>
                  <w:bottom w:val="nil"/>
                  <w:right w:val="nil"/>
                </w:tcBorders>
                <w:shd w:val="clear" w:color="auto" w:fill="auto"/>
              </w:tcPr>
            </w:tcPrChange>
          </w:tcPr>
          <w:p w:rsidRPr="004F61BD" w:rsidR="00776897" w:rsidP="00330929" w:rsidRDefault="00904874" w14:paraId="5A67C360" w14:textId="6E006BA8" w14:noSpellErr="1">
            <w:pPr>
              <w:spacing w:after="0"/>
              <w:rPr>
                <w:rFonts w:ascii="Calibri" w:hAnsi="Calibri"/>
                <w:color w:val="000000"/>
                <w:sz w:val="18"/>
                <w:szCs w:val="18"/>
                <w:lang w:val="en-GB"/>
              </w:rPr>
            </w:pPr>
            <w:ins w:author="Kilian Pérez González" w:date="2018-02-18T13:51:00Z" w:id="571">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572">
              <w:tcPr>
                <w:tcW w:w="700" w:type="dxa"/>
                <w:tcBorders>
                  <w:top w:val="nil"/>
                  <w:left w:val="nil"/>
                  <w:bottom w:val="nil"/>
                  <w:right w:val="nil"/>
                </w:tcBorders>
                <w:shd w:val="clear" w:color="auto" w:fill="auto"/>
              </w:tcPr>
            </w:tcPrChange>
          </w:tcPr>
          <w:p w:rsidRPr="004F61BD" w:rsidR="00776897" w:rsidP="684699FD" w:rsidRDefault="684699FD" w14:paraId="5A67C361" w14:textId="19EF31F5">
            <w:pPr>
              <w:spacing w:after="0"/>
              <w:rPr>
                <w:rFonts w:ascii="Calibri" w:hAnsi="Calibri"/>
                <w:color w:val="000000" w:themeColor="text1"/>
                <w:sz w:val="18"/>
                <w:szCs w:val="18"/>
                <w:lang w:val="en-GB"/>
              </w:rPr>
            </w:pPr>
            <w:del w:author="Kilian Pérez González" w:date="2018-02-18T13:59:00Z" w:id="573">
              <w:r w:rsidRPr="684699FD" w:rsidDel="001716E8">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574">
              <w:tcPr>
                <w:tcW w:w="700" w:type="dxa"/>
                <w:tcBorders>
                  <w:top w:val="nil"/>
                  <w:left w:val="nil"/>
                  <w:bottom w:val="nil"/>
                  <w:right w:val="nil"/>
                </w:tcBorders>
                <w:shd w:val="clear" w:color="auto" w:fill="auto"/>
              </w:tcPr>
            </w:tcPrChange>
          </w:tcPr>
          <w:p w:rsidRPr="004F61BD" w:rsidR="00776897" w:rsidP="00904874" w:rsidRDefault="00776897" w14:paraId="5A67C362" w14:textId="36365393">
            <w:pPr>
              <w:spacing w:after="0"/>
              <w:rPr>
                <w:rFonts w:ascii="Calibri" w:hAnsi="Calibri"/>
                <w:color w:val="000000"/>
                <w:sz w:val="18"/>
                <w:szCs w:val="18"/>
                <w:lang w:val="en-GB"/>
              </w:rPr>
            </w:pPr>
          </w:p>
        </w:tc>
        <w:tc>
          <w:tcPr>
            <w:tcW w:w="700" w:type="dxa"/>
            <w:tcBorders>
              <w:top w:val="nil"/>
              <w:left w:val="nil"/>
              <w:bottom w:val="nil"/>
              <w:right w:val="nil"/>
            </w:tcBorders>
            <w:tcMar/>
            <w:vAlign w:val="center"/>
            <w:tcPrChange w:author="Usuario invitado" w:date="2018-02-18T14:25:38.5420417" w:id="575">
              <w:tcPr>
                <w:tcW w:w="700" w:type="dxa"/>
                <w:tcBorders>
                  <w:top w:val="nil"/>
                  <w:left w:val="nil"/>
                  <w:bottom w:val="nil"/>
                  <w:right w:val="nil"/>
                </w:tcBorders>
              </w:tcPr>
            </w:tcPrChange>
          </w:tcPr>
          <w:p w:rsidRPr="004F61BD" w:rsidR="00776897" w:rsidP="684699FD" w:rsidRDefault="684699FD" w14:paraId="5A67C363"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6B" w14:textId="77777777">
        <w:trPr>
          <w:trHeight w:val="300"/>
          <w:jc w:val="center"/>
          <w:trPrChange w:author="Diego Álvarez Guinarte" w:date="2018-02-17T09:27:00Z" w:id="576">
            <w:trPr>
              <w:jc w:val="center"/>
            </w:trPr>
          </w:trPrChange>
        </w:trPr>
        <w:tc>
          <w:tcPr>
            <w:tcW w:w="1260" w:type="dxa"/>
            <w:tcBorders>
              <w:top w:val="nil"/>
              <w:left w:val="nil"/>
              <w:bottom w:val="nil"/>
              <w:right w:val="nil"/>
            </w:tcBorders>
            <w:shd w:val="clear" w:color="auto" w:fill="auto"/>
            <w:tcMar/>
            <w:vAlign w:val="center"/>
            <w:tcPrChange w:author="Usuario invitado" w:date="2018-02-18T14:25:38.5420417" w:id="577">
              <w:tcPr>
                <w:tcW w:w="1260" w:type="dxa"/>
                <w:tcBorders>
                  <w:top w:val="nil"/>
                  <w:left w:val="nil"/>
                  <w:bottom w:val="nil"/>
                  <w:right w:val="nil"/>
                </w:tcBorders>
                <w:shd w:val="clear" w:color="auto" w:fill="auto"/>
              </w:tcPr>
            </w:tcPrChange>
          </w:tcPr>
          <w:p w:rsidRPr="004F61BD" w:rsidR="00776897" w:rsidP="684699FD" w:rsidRDefault="684699FD" w14:paraId="5A67C365"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AT006</w:t>
            </w:r>
          </w:p>
        </w:tc>
        <w:tc>
          <w:tcPr>
            <w:tcW w:w="700" w:type="dxa"/>
            <w:tcBorders>
              <w:top w:val="nil"/>
              <w:left w:val="nil"/>
              <w:bottom w:val="nil"/>
              <w:right w:val="nil"/>
            </w:tcBorders>
            <w:shd w:val="clear" w:color="auto" w:fill="auto"/>
            <w:tcMar/>
            <w:vAlign w:val="center"/>
            <w:tcPrChange w:author="Usuario invitado" w:date="2018-02-18T14:25:38.5420417" w:id="578">
              <w:tcPr>
                <w:tcW w:w="700" w:type="dxa"/>
                <w:tcBorders>
                  <w:top w:val="nil"/>
                  <w:left w:val="nil"/>
                  <w:bottom w:val="nil"/>
                  <w:right w:val="nil"/>
                </w:tcBorders>
                <w:shd w:val="clear" w:color="auto" w:fill="auto"/>
              </w:tcPr>
            </w:tcPrChange>
          </w:tcPr>
          <w:p w:rsidRPr="004F61BD" w:rsidR="00776897" w:rsidP="684699FD" w:rsidRDefault="684699FD" w14:paraId="5A67C366"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79">
              <w:tcPr>
                <w:tcW w:w="700" w:type="dxa"/>
                <w:tcBorders>
                  <w:top w:val="nil"/>
                  <w:left w:val="nil"/>
                  <w:bottom w:val="nil"/>
                  <w:right w:val="nil"/>
                </w:tcBorders>
                <w:shd w:val="clear" w:color="auto" w:fill="auto"/>
              </w:tcPr>
            </w:tcPrChange>
          </w:tcPr>
          <w:p w:rsidRPr="004F61BD" w:rsidR="00776897" w:rsidP="00330929" w:rsidRDefault="00904874" w14:paraId="5A67C367" w14:textId="6AE77F29" w14:noSpellErr="1">
            <w:pPr>
              <w:spacing w:after="0"/>
              <w:rPr>
                <w:rFonts w:ascii="Calibri" w:hAnsi="Calibri"/>
                <w:color w:val="000000"/>
                <w:sz w:val="18"/>
                <w:szCs w:val="18"/>
                <w:lang w:val="en-GB"/>
              </w:rPr>
            </w:pPr>
            <w:ins w:author="Kilian Pérez González" w:date="2018-02-18T13:51:00Z" w:id="580">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581">
              <w:tcPr>
                <w:tcW w:w="700" w:type="dxa"/>
                <w:tcBorders>
                  <w:top w:val="nil"/>
                  <w:left w:val="nil"/>
                  <w:bottom w:val="nil"/>
                  <w:right w:val="nil"/>
                </w:tcBorders>
                <w:shd w:val="clear" w:color="auto" w:fill="auto"/>
              </w:tcPr>
            </w:tcPrChange>
          </w:tcPr>
          <w:p w:rsidRPr="004F61BD" w:rsidR="00776897" w:rsidP="684699FD" w:rsidRDefault="684699FD" w14:paraId="5A67C368" w14:textId="5BEA924D">
            <w:pPr>
              <w:spacing w:after="0"/>
              <w:rPr>
                <w:rFonts w:ascii="Calibri" w:hAnsi="Calibri"/>
                <w:color w:val="000000" w:themeColor="text1"/>
                <w:sz w:val="18"/>
                <w:szCs w:val="18"/>
                <w:lang w:val="en-GB"/>
              </w:rPr>
            </w:pPr>
            <w:del w:author="Kilian Pérez González" w:date="2018-02-18T13:59:00Z" w:id="582">
              <w:r w:rsidRPr="684699FD" w:rsidDel="001716E8">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583">
              <w:tcPr>
                <w:tcW w:w="700" w:type="dxa"/>
                <w:tcBorders>
                  <w:top w:val="nil"/>
                  <w:left w:val="nil"/>
                  <w:bottom w:val="nil"/>
                  <w:right w:val="nil"/>
                </w:tcBorders>
                <w:shd w:val="clear" w:color="auto" w:fill="auto"/>
              </w:tcPr>
            </w:tcPrChange>
          </w:tcPr>
          <w:p w:rsidRPr="004F61BD" w:rsidR="00776897" w:rsidP="684699FD" w:rsidRDefault="684699FD" w14:paraId="5A67C369"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tcMar/>
            <w:vAlign w:val="center"/>
            <w:tcPrChange w:author="Usuario invitado" w:date="2018-02-18T14:25:38.5420417" w:id="584">
              <w:tcPr>
                <w:tcW w:w="700" w:type="dxa"/>
                <w:tcBorders>
                  <w:top w:val="nil"/>
                  <w:left w:val="nil"/>
                  <w:bottom w:val="nil"/>
                  <w:right w:val="nil"/>
                </w:tcBorders>
              </w:tcPr>
            </w:tcPrChange>
          </w:tcPr>
          <w:p w:rsidRPr="004F61BD" w:rsidR="00776897" w:rsidP="684699FD" w:rsidRDefault="684699FD" w14:paraId="5A67C36A"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72" w14:textId="77777777">
        <w:trPr>
          <w:trHeight w:val="300"/>
          <w:jc w:val="center"/>
          <w:trPrChange w:author="Diego Álvarez Guinarte" w:date="2018-02-17T09:27:00Z" w:id="585">
            <w:trPr>
              <w:jc w:val="center"/>
            </w:trPr>
          </w:trPrChange>
        </w:trPr>
        <w:tc>
          <w:tcPr>
            <w:tcW w:w="1260" w:type="dxa"/>
            <w:tcBorders>
              <w:top w:val="nil"/>
              <w:left w:val="nil"/>
              <w:bottom w:val="nil"/>
              <w:right w:val="nil"/>
            </w:tcBorders>
            <w:shd w:val="clear" w:color="auto" w:fill="auto"/>
            <w:tcMar/>
            <w:vAlign w:val="center"/>
            <w:hideMark/>
            <w:tcPrChange w:author="Usuario invitado" w:date="2018-02-18T14:25:38.5420417" w:id="586">
              <w:tcPr>
                <w:tcW w:w="1260" w:type="dxa"/>
                <w:tcBorders>
                  <w:top w:val="nil"/>
                  <w:left w:val="nil"/>
                  <w:bottom w:val="nil"/>
                  <w:right w:val="nil"/>
                </w:tcBorders>
                <w:shd w:val="clear" w:color="auto" w:fill="auto"/>
                <w:hideMark/>
              </w:tcPr>
            </w:tcPrChange>
          </w:tcPr>
          <w:p w:rsidRPr="004F61BD" w:rsidR="00776897" w:rsidP="684699FD" w:rsidRDefault="684699FD" w14:paraId="5A67C36C"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AT007</w:t>
            </w:r>
          </w:p>
        </w:tc>
        <w:tc>
          <w:tcPr>
            <w:tcW w:w="700" w:type="dxa"/>
            <w:tcBorders>
              <w:top w:val="nil"/>
              <w:left w:val="nil"/>
              <w:bottom w:val="nil"/>
              <w:right w:val="nil"/>
            </w:tcBorders>
            <w:shd w:val="clear" w:color="auto" w:fill="auto"/>
            <w:tcMar/>
            <w:vAlign w:val="center"/>
            <w:tcPrChange w:author="Usuario invitado" w:date="2018-02-18T14:25:38.5420417" w:id="587">
              <w:tcPr>
                <w:tcW w:w="700" w:type="dxa"/>
                <w:tcBorders>
                  <w:top w:val="nil"/>
                  <w:left w:val="nil"/>
                  <w:bottom w:val="nil"/>
                  <w:right w:val="nil"/>
                </w:tcBorders>
                <w:shd w:val="clear" w:color="auto" w:fill="auto"/>
              </w:tcPr>
            </w:tcPrChange>
          </w:tcPr>
          <w:p w:rsidRPr="004F61BD" w:rsidR="00776897" w:rsidP="684699FD" w:rsidRDefault="684699FD" w14:paraId="5A67C36D"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88">
              <w:tcPr>
                <w:tcW w:w="700" w:type="dxa"/>
                <w:tcBorders>
                  <w:top w:val="nil"/>
                  <w:left w:val="nil"/>
                  <w:bottom w:val="nil"/>
                  <w:right w:val="nil"/>
                </w:tcBorders>
                <w:shd w:val="clear" w:color="auto" w:fill="auto"/>
              </w:tcPr>
            </w:tcPrChange>
          </w:tcPr>
          <w:p w:rsidRPr="004F61BD" w:rsidR="00776897" w:rsidP="684699FD" w:rsidRDefault="684699FD" w14:paraId="5A67C36E" w14:textId="7E620422">
            <w:pPr>
              <w:spacing w:after="0"/>
              <w:rPr>
                <w:rFonts w:ascii="Calibri" w:hAnsi="Calibri"/>
                <w:color w:val="000000" w:themeColor="text1"/>
                <w:sz w:val="18"/>
                <w:szCs w:val="18"/>
                <w:lang w:val="en-GB"/>
              </w:rPr>
            </w:pPr>
            <w:del w:author="Kilian Pérez González" w:date="2018-02-18T13:51:00Z" w:id="589">
              <w:r w:rsidRPr="684699FD" w:rsidDel="00904874">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590">
              <w:tcPr>
                <w:tcW w:w="700" w:type="dxa"/>
                <w:tcBorders>
                  <w:top w:val="nil"/>
                  <w:left w:val="nil"/>
                  <w:bottom w:val="nil"/>
                  <w:right w:val="nil"/>
                </w:tcBorders>
                <w:shd w:val="clear" w:color="auto" w:fill="auto"/>
              </w:tcPr>
            </w:tcPrChange>
          </w:tcPr>
          <w:p w:rsidRPr="004F61BD" w:rsidR="00776897" w:rsidP="00330929" w:rsidRDefault="00904874" w14:paraId="5A67C36F" w14:textId="381A93EE" w14:noSpellErr="1">
            <w:pPr>
              <w:spacing w:after="0"/>
              <w:rPr>
                <w:rFonts w:ascii="Calibri" w:hAnsi="Calibri"/>
                <w:color w:val="000000"/>
                <w:sz w:val="18"/>
                <w:szCs w:val="18"/>
                <w:lang w:val="en-GB"/>
              </w:rPr>
            </w:pPr>
            <w:ins w:author="Kilian Pérez González" w:date="2018-02-18T13:52:00Z" w:id="591">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592">
              <w:tcPr>
                <w:tcW w:w="700" w:type="dxa"/>
                <w:tcBorders>
                  <w:top w:val="nil"/>
                  <w:left w:val="nil"/>
                  <w:bottom w:val="nil"/>
                  <w:right w:val="nil"/>
                </w:tcBorders>
                <w:shd w:val="clear" w:color="auto" w:fill="auto"/>
              </w:tcPr>
            </w:tcPrChange>
          </w:tcPr>
          <w:p w:rsidRPr="004F61BD" w:rsidR="00776897" w:rsidP="00330929" w:rsidRDefault="00776897" w14:paraId="5A67C370" w14:textId="77777777">
            <w:pPr>
              <w:spacing w:after="0"/>
              <w:rPr>
                <w:rFonts w:ascii="Calibri" w:hAnsi="Calibri"/>
                <w:color w:val="000000"/>
                <w:sz w:val="18"/>
                <w:szCs w:val="18"/>
                <w:lang w:val="en-GB"/>
              </w:rPr>
            </w:pPr>
          </w:p>
        </w:tc>
        <w:tc>
          <w:tcPr>
            <w:tcW w:w="700" w:type="dxa"/>
            <w:tcBorders>
              <w:top w:val="nil"/>
              <w:left w:val="nil"/>
              <w:bottom w:val="nil"/>
              <w:right w:val="nil"/>
            </w:tcBorders>
            <w:tcMar/>
            <w:vAlign w:val="center"/>
            <w:tcPrChange w:author="Usuario invitado" w:date="2018-02-18T14:25:38.5420417" w:id="593">
              <w:tcPr>
                <w:tcW w:w="700" w:type="dxa"/>
                <w:tcBorders>
                  <w:top w:val="nil"/>
                  <w:left w:val="nil"/>
                  <w:bottom w:val="nil"/>
                  <w:right w:val="nil"/>
                </w:tcBorders>
              </w:tcPr>
            </w:tcPrChange>
          </w:tcPr>
          <w:p w:rsidRPr="004F61BD" w:rsidR="00776897" w:rsidP="684699FD" w:rsidRDefault="684699FD" w14:paraId="5A67C371"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79" w14:textId="77777777">
        <w:trPr>
          <w:trHeight w:val="300"/>
          <w:jc w:val="center"/>
          <w:trPrChange w:author="Diego Álvarez Guinarte" w:date="2018-02-17T09:27:00Z" w:id="594">
            <w:trPr>
              <w:jc w:val="center"/>
            </w:trPr>
          </w:trPrChange>
        </w:trPr>
        <w:tc>
          <w:tcPr>
            <w:tcW w:w="1260" w:type="dxa"/>
            <w:tcBorders>
              <w:top w:val="nil"/>
              <w:left w:val="nil"/>
              <w:bottom w:val="nil"/>
              <w:right w:val="nil"/>
            </w:tcBorders>
            <w:shd w:val="clear" w:color="auto" w:fill="auto"/>
            <w:tcMar/>
            <w:vAlign w:val="center"/>
            <w:hideMark/>
            <w:tcPrChange w:author="Usuario invitado" w:date="2018-02-18T14:25:38.5420417" w:id="595">
              <w:tcPr>
                <w:tcW w:w="1260" w:type="dxa"/>
                <w:tcBorders>
                  <w:top w:val="nil"/>
                  <w:left w:val="nil"/>
                  <w:bottom w:val="nil"/>
                  <w:right w:val="nil"/>
                </w:tcBorders>
                <w:shd w:val="clear" w:color="auto" w:fill="auto"/>
                <w:hideMark/>
              </w:tcPr>
            </w:tcPrChange>
          </w:tcPr>
          <w:p w:rsidRPr="004F61BD" w:rsidR="00776897" w:rsidP="684699FD" w:rsidRDefault="684699FD" w14:paraId="5A67C373"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AT008</w:t>
            </w:r>
          </w:p>
        </w:tc>
        <w:tc>
          <w:tcPr>
            <w:tcW w:w="700" w:type="dxa"/>
            <w:tcBorders>
              <w:top w:val="nil"/>
              <w:left w:val="nil"/>
              <w:bottom w:val="nil"/>
              <w:right w:val="nil"/>
            </w:tcBorders>
            <w:shd w:val="clear" w:color="auto" w:fill="auto"/>
            <w:tcMar/>
            <w:vAlign w:val="center"/>
            <w:tcPrChange w:author="Usuario invitado" w:date="2018-02-18T14:25:38.5420417" w:id="596">
              <w:tcPr>
                <w:tcW w:w="700" w:type="dxa"/>
                <w:tcBorders>
                  <w:top w:val="nil"/>
                  <w:left w:val="nil"/>
                  <w:bottom w:val="nil"/>
                  <w:right w:val="nil"/>
                </w:tcBorders>
                <w:shd w:val="clear" w:color="auto" w:fill="auto"/>
              </w:tcPr>
            </w:tcPrChange>
          </w:tcPr>
          <w:p w:rsidRPr="004F61BD" w:rsidR="00776897" w:rsidP="684699FD" w:rsidRDefault="684699FD" w14:paraId="5A67C374"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97">
              <w:tcPr>
                <w:tcW w:w="700" w:type="dxa"/>
                <w:tcBorders>
                  <w:top w:val="nil"/>
                  <w:left w:val="nil"/>
                  <w:bottom w:val="nil"/>
                  <w:right w:val="nil"/>
                </w:tcBorders>
                <w:shd w:val="clear" w:color="auto" w:fill="auto"/>
              </w:tcPr>
            </w:tcPrChange>
          </w:tcPr>
          <w:p w:rsidRPr="004F61BD" w:rsidR="00776897" w:rsidP="684699FD" w:rsidRDefault="684699FD" w14:paraId="5A67C375"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598">
              <w:tcPr>
                <w:tcW w:w="700" w:type="dxa"/>
                <w:tcBorders>
                  <w:top w:val="nil"/>
                  <w:left w:val="nil"/>
                  <w:bottom w:val="nil"/>
                  <w:right w:val="nil"/>
                </w:tcBorders>
                <w:shd w:val="clear" w:color="auto" w:fill="auto"/>
              </w:tcPr>
            </w:tcPrChange>
          </w:tcPr>
          <w:p w:rsidRPr="004F61BD" w:rsidR="00776897" w:rsidP="00330929" w:rsidRDefault="001716E8" w14:paraId="5A67C376" w14:textId="272B7547" w14:noSpellErr="1">
            <w:pPr>
              <w:spacing w:after="0"/>
              <w:rPr>
                <w:rFonts w:ascii="Calibri" w:hAnsi="Calibri"/>
                <w:color w:val="000000"/>
                <w:sz w:val="18"/>
                <w:szCs w:val="18"/>
                <w:lang w:val="en-GB"/>
              </w:rPr>
            </w:pPr>
            <w:ins w:author="Kilian Pérez González" w:date="2018-02-18T13:59:00Z" w:id="599">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600">
              <w:tcPr>
                <w:tcW w:w="700" w:type="dxa"/>
                <w:tcBorders>
                  <w:top w:val="nil"/>
                  <w:left w:val="nil"/>
                  <w:bottom w:val="nil"/>
                  <w:right w:val="nil"/>
                </w:tcBorders>
                <w:shd w:val="clear" w:color="auto" w:fill="auto"/>
              </w:tcPr>
            </w:tcPrChange>
          </w:tcPr>
          <w:p w:rsidRPr="004F61BD" w:rsidR="00776897" w:rsidP="00904874" w:rsidRDefault="00776897" w14:paraId="5A67C377" w14:textId="4D3E31F9">
            <w:pPr>
              <w:spacing w:after="0"/>
              <w:rPr>
                <w:rFonts w:ascii="Calibri" w:hAnsi="Calibri"/>
                <w:color w:val="000000"/>
                <w:sz w:val="18"/>
                <w:szCs w:val="18"/>
                <w:lang w:val="en-GB"/>
              </w:rPr>
            </w:pPr>
          </w:p>
        </w:tc>
        <w:tc>
          <w:tcPr>
            <w:tcW w:w="700" w:type="dxa"/>
            <w:tcBorders>
              <w:top w:val="nil"/>
              <w:left w:val="nil"/>
              <w:bottom w:val="nil"/>
              <w:right w:val="nil"/>
            </w:tcBorders>
            <w:tcMar/>
            <w:vAlign w:val="center"/>
            <w:tcPrChange w:author="Usuario invitado" w:date="2018-02-18T14:25:38.5420417" w:id="601">
              <w:tcPr>
                <w:tcW w:w="700" w:type="dxa"/>
                <w:tcBorders>
                  <w:top w:val="nil"/>
                  <w:left w:val="nil"/>
                  <w:bottom w:val="nil"/>
                  <w:right w:val="nil"/>
                </w:tcBorders>
              </w:tcPr>
            </w:tcPrChange>
          </w:tcPr>
          <w:p w:rsidRPr="004F61BD" w:rsidR="00776897" w:rsidP="684699FD" w:rsidRDefault="684699FD" w14:paraId="5A67C378"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80" w14:textId="77777777">
        <w:trPr>
          <w:trHeight w:val="300"/>
          <w:jc w:val="center"/>
          <w:trPrChange w:author="Diego Álvarez Guinarte" w:date="2018-02-17T09:27:00Z" w:id="602">
            <w:trPr>
              <w:jc w:val="center"/>
            </w:trPr>
          </w:trPrChange>
        </w:trPr>
        <w:tc>
          <w:tcPr>
            <w:tcW w:w="1260" w:type="dxa"/>
            <w:tcBorders>
              <w:top w:val="nil"/>
              <w:left w:val="nil"/>
              <w:bottom w:val="nil"/>
              <w:right w:val="nil"/>
            </w:tcBorders>
            <w:shd w:val="clear" w:color="auto" w:fill="auto"/>
            <w:tcMar/>
            <w:vAlign w:val="center"/>
            <w:hideMark/>
            <w:tcPrChange w:author="Usuario invitado" w:date="2018-02-18T14:25:38.5420417" w:id="603">
              <w:tcPr>
                <w:tcW w:w="1260" w:type="dxa"/>
                <w:tcBorders>
                  <w:top w:val="nil"/>
                  <w:left w:val="nil"/>
                  <w:bottom w:val="nil"/>
                  <w:right w:val="nil"/>
                </w:tcBorders>
                <w:shd w:val="clear" w:color="auto" w:fill="auto"/>
                <w:hideMark/>
              </w:tcPr>
            </w:tcPrChange>
          </w:tcPr>
          <w:p w:rsidRPr="004F61BD" w:rsidR="00776897" w:rsidP="684699FD" w:rsidRDefault="684699FD" w14:paraId="5A67C37A"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AT009</w:t>
            </w:r>
          </w:p>
        </w:tc>
        <w:tc>
          <w:tcPr>
            <w:tcW w:w="700" w:type="dxa"/>
            <w:tcBorders>
              <w:top w:val="nil"/>
              <w:left w:val="nil"/>
              <w:bottom w:val="nil"/>
              <w:right w:val="nil"/>
            </w:tcBorders>
            <w:shd w:val="clear" w:color="auto" w:fill="auto"/>
            <w:tcMar/>
            <w:vAlign w:val="center"/>
            <w:tcPrChange w:author="Usuario invitado" w:date="2018-02-18T14:25:38.5420417" w:id="604">
              <w:tcPr>
                <w:tcW w:w="700" w:type="dxa"/>
                <w:tcBorders>
                  <w:top w:val="nil"/>
                  <w:left w:val="nil"/>
                  <w:bottom w:val="nil"/>
                  <w:right w:val="nil"/>
                </w:tcBorders>
                <w:shd w:val="clear" w:color="auto" w:fill="auto"/>
              </w:tcPr>
            </w:tcPrChange>
          </w:tcPr>
          <w:p w:rsidRPr="004F61BD" w:rsidR="00776897" w:rsidP="684699FD" w:rsidRDefault="684699FD" w14:paraId="5A67C37B" w14:textId="479704AE">
            <w:pPr>
              <w:spacing w:after="0"/>
              <w:rPr>
                <w:rFonts w:ascii="Calibri" w:hAnsi="Calibri"/>
                <w:color w:val="000000" w:themeColor="text1"/>
                <w:sz w:val="18"/>
                <w:szCs w:val="18"/>
                <w:lang w:val="en-GB"/>
              </w:rPr>
            </w:pPr>
            <w:del w:author="Kilian Pérez González" w:date="2018-02-18T14:07:00Z" w:id="605">
              <w:r w:rsidRPr="684699FD" w:rsidDel="00FC00AD">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606">
              <w:tcPr>
                <w:tcW w:w="700" w:type="dxa"/>
                <w:tcBorders>
                  <w:top w:val="nil"/>
                  <w:left w:val="nil"/>
                  <w:bottom w:val="nil"/>
                  <w:right w:val="nil"/>
                </w:tcBorders>
                <w:shd w:val="clear" w:color="auto" w:fill="auto"/>
              </w:tcPr>
            </w:tcPrChange>
          </w:tcPr>
          <w:p w:rsidRPr="004F61BD" w:rsidR="00776897" w:rsidP="684699FD" w:rsidRDefault="684699FD" w14:paraId="5A67C37C"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607">
              <w:tcPr>
                <w:tcW w:w="700" w:type="dxa"/>
                <w:tcBorders>
                  <w:top w:val="nil"/>
                  <w:left w:val="nil"/>
                  <w:bottom w:val="nil"/>
                  <w:right w:val="nil"/>
                </w:tcBorders>
                <w:shd w:val="clear" w:color="auto" w:fill="auto"/>
              </w:tcPr>
            </w:tcPrChange>
          </w:tcPr>
          <w:p w:rsidRPr="004F61BD" w:rsidR="00776897" w:rsidP="00330929" w:rsidRDefault="001716E8" w14:paraId="5A67C37D" w14:textId="188C6157" w14:noSpellErr="1">
            <w:pPr>
              <w:spacing w:after="0"/>
              <w:rPr>
                <w:rFonts w:ascii="Calibri" w:hAnsi="Calibri"/>
                <w:color w:val="000000"/>
                <w:sz w:val="18"/>
                <w:szCs w:val="18"/>
                <w:lang w:val="en-GB"/>
              </w:rPr>
            </w:pPr>
            <w:ins w:author="Kilian Pérez González" w:date="2018-02-18T13:59:00Z" w:id="608">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609">
              <w:tcPr>
                <w:tcW w:w="700" w:type="dxa"/>
                <w:tcBorders>
                  <w:top w:val="nil"/>
                  <w:left w:val="nil"/>
                  <w:bottom w:val="nil"/>
                  <w:right w:val="nil"/>
                </w:tcBorders>
                <w:shd w:val="clear" w:color="auto" w:fill="auto"/>
              </w:tcPr>
            </w:tcPrChange>
          </w:tcPr>
          <w:p w:rsidRPr="004F61BD" w:rsidR="00776897" w:rsidP="00330929" w:rsidRDefault="00776897" w14:paraId="5A67C37E" w14:textId="77777777">
            <w:pPr>
              <w:spacing w:after="0"/>
              <w:rPr>
                <w:rFonts w:ascii="Calibri" w:hAnsi="Calibri"/>
                <w:color w:val="000000"/>
                <w:sz w:val="18"/>
                <w:szCs w:val="18"/>
                <w:lang w:val="en-GB"/>
              </w:rPr>
            </w:pPr>
          </w:p>
        </w:tc>
        <w:tc>
          <w:tcPr>
            <w:tcW w:w="700" w:type="dxa"/>
            <w:tcBorders>
              <w:top w:val="nil"/>
              <w:left w:val="nil"/>
              <w:bottom w:val="nil"/>
              <w:right w:val="nil"/>
            </w:tcBorders>
            <w:tcMar/>
            <w:vAlign w:val="center"/>
            <w:tcPrChange w:author="Usuario invitado" w:date="2018-02-18T14:25:38.5420417" w:id="610">
              <w:tcPr>
                <w:tcW w:w="700" w:type="dxa"/>
                <w:tcBorders>
                  <w:top w:val="nil"/>
                  <w:left w:val="nil"/>
                  <w:bottom w:val="nil"/>
                  <w:right w:val="nil"/>
                </w:tcBorders>
              </w:tcPr>
            </w:tcPrChange>
          </w:tcPr>
          <w:p w:rsidRPr="004F61BD" w:rsidR="00776897" w:rsidP="684699FD" w:rsidRDefault="684699FD" w14:paraId="5A67C37F"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87" w14:textId="77777777">
        <w:trPr>
          <w:trHeight w:val="300"/>
          <w:jc w:val="center"/>
          <w:trPrChange w:author="Diego Álvarez Guinarte" w:date="2018-02-17T09:27:00Z" w:id="611">
            <w:trPr>
              <w:jc w:val="center"/>
            </w:trPr>
          </w:trPrChange>
        </w:trPr>
        <w:tc>
          <w:tcPr>
            <w:tcW w:w="1260" w:type="dxa"/>
            <w:tcBorders>
              <w:top w:val="nil"/>
              <w:left w:val="nil"/>
              <w:right w:val="nil"/>
            </w:tcBorders>
            <w:shd w:val="clear" w:color="auto" w:fill="auto"/>
            <w:tcMar/>
            <w:vAlign w:val="center"/>
            <w:hideMark/>
            <w:tcPrChange w:author="Usuario invitado" w:date="2018-02-18T14:25:38.5420417" w:id="612">
              <w:tcPr>
                <w:tcW w:w="1260" w:type="dxa"/>
                <w:tcBorders>
                  <w:top w:val="nil"/>
                  <w:left w:val="nil"/>
                  <w:right w:val="nil"/>
                </w:tcBorders>
                <w:shd w:val="clear" w:color="auto" w:fill="auto"/>
                <w:hideMark/>
              </w:tcPr>
            </w:tcPrChange>
          </w:tcPr>
          <w:p w:rsidRPr="004F61BD" w:rsidR="00776897" w:rsidP="684699FD" w:rsidRDefault="684699FD" w14:paraId="5A67C381"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AT010</w:t>
            </w:r>
          </w:p>
        </w:tc>
        <w:tc>
          <w:tcPr>
            <w:tcW w:w="700" w:type="dxa"/>
            <w:tcBorders>
              <w:top w:val="nil"/>
              <w:left w:val="nil"/>
              <w:right w:val="nil"/>
            </w:tcBorders>
            <w:shd w:val="clear" w:color="auto" w:fill="auto"/>
            <w:tcMar/>
            <w:vAlign w:val="center"/>
            <w:tcPrChange w:author="Usuario invitado" w:date="2018-02-18T14:25:38.5420417" w:id="613">
              <w:tcPr>
                <w:tcW w:w="700" w:type="dxa"/>
                <w:tcBorders>
                  <w:top w:val="nil"/>
                  <w:left w:val="nil"/>
                  <w:right w:val="nil"/>
                </w:tcBorders>
                <w:shd w:val="clear" w:color="auto" w:fill="auto"/>
              </w:tcPr>
            </w:tcPrChange>
          </w:tcPr>
          <w:p w:rsidRPr="004F61BD" w:rsidR="00776897" w:rsidP="684699FD" w:rsidRDefault="684699FD" w14:paraId="5A67C382"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right w:val="nil"/>
            </w:tcBorders>
            <w:shd w:val="clear" w:color="auto" w:fill="auto"/>
            <w:tcMar/>
            <w:vAlign w:val="center"/>
            <w:tcPrChange w:author="Usuario invitado" w:date="2018-02-18T14:25:38.5420417" w:id="614">
              <w:tcPr>
                <w:tcW w:w="700" w:type="dxa"/>
                <w:tcBorders>
                  <w:top w:val="nil"/>
                  <w:left w:val="nil"/>
                  <w:right w:val="nil"/>
                </w:tcBorders>
                <w:shd w:val="clear" w:color="auto" w:fill="auto"/>
              </w:tcPr>
            </w:tcPrChange>
          </w:tcPr>
          <w:p w:rsidRPr="004F61BD" w:rsidR="00776897" w:rsidP="00330929" w:rsidRDefault="00776897" w14:paraId="5A67C383" w14:textId="77777777">
            <w:pPr>
              <w:spacing w:after="0"/>
              <w:rPr>
                <w:rFonts w:ascii="Calibri" w:hAnsi="Calibri"/>
                <w:color w:val="000000"/>
                <w:sz w:val="18"/>
                <w:szCs w:val="18"/>
                <w:lang w:val="en-GB"/>
              </w:rPr>
            </w:pPr>
          </w:p>
        </w:tc>
        <w:tc>
          <w:tcPr>
            <w:tcW w:w="700" w:type="dxa"/>
            <w:tcBorders>
              <w:top w:val="nil"/>
              <w:left w:val="nil"/>
              <w:right w:val="nil"/>
            </w:tcBorders>
            <w:shd w:val="clear" w:color="auto" w:fill="auto"/>
            <w:tcMar/>
            <w:vAlign w:val="center"/>
            <w:tcPrChange w:author="Usuario invitado" w:date="2018-02-18T14:25:38.5420417" w:id="615">
              <w:tcPr>
                <w:tcW w:w="700" w:type="dxa"/>
                <w:tcBorders>
                  <w:top w:val="nil"/>
                  <w:left w:val="nil"/>
                  <w:right w:val="nil"/>
                </w:tcBorders>
                <w:shd w:val="clear" w:color="auto" w:fill="auto"/>
              </w:tcPr>
            </w:tcPrChange>
          </w:tcPr>
          <w:p w:rsidRPr="004F61BD" w:rsidR="00776897" w:rsidP="684699FD" w:rsidRDefault="684699FD" w14:paraId="5A67C384" w14:textId="2BDEF0A8">
            <w:pPr>
              <w:spacing w:after="0"/>
              <w:rPr>
                <w:rFonts w:ascii="Calibri" w:hAnsi="Calibri"/>
                <w:color w:val="000000" w:themeColor="text1"/>
                <w:sz w:val="18"/>
                <w:szCs w:val="18"/>
                <w:lang w:val="en-GB"/>
              </w:rPr>
            </w:pPr>
            <w:del w:author="Kilian Pérez González" w:date="2018-02-18T13:59:00Z" w:id="616">
              <w:r w:rsidRPr="684699FD" w:rsidDel="001716E8">
                <w:rPr>
                  <w:rFonts w:ascii="Calibri" w:hAnsi="Calibri"/>
                  <w:color w:val="000000" w:themeColor="text1"/>
                  <w:sz w:val="18"/>
                  <w:szCs w:val="18"/>
                  <w:lang w:val="en-GB"/>
                </w:rPr>
                <w:delText>X</w:delText>
              </w:r>
            </w:del>
          </w:p>
        </w:tc>
        <w:tc>
          <w:tcPr>
            <w:tcW w:w="700" w:type="dxa"/>
            <w:tcBorders>
              <w:top w:val="nil"/>
              <w:left w:val="nil"/>
              <w:right w:val="nil"/>
            </w:tcBorders>
            <w:shd w:val="clear" w:color="auto" w:fill="auto"/>
            <w:tcMar/>
            <w:vAlign w:val="center"/>
            <w:tcPrChange w:author="Usuario invitado" w:date="2018-02-18T14:25:38.5420417" w:id="617">
              <w:tcPr>
                <w:tcW w:w="700" w:type="dxa"/>
                <w:tcBorders>
                  <w:top w:val="nil"/>
                  <w:left w:val="nil"/>
                  <w:right w:val="nil"/>
                </w:tcBorders>
                <w:shd w:val="clear" w:color="auto" w:fill="auto"/>
              </w:tcPr>
            </w:tcPrChange>
          </w:tcPr>
          <w:p w:rsidRPr="004F61BD" w:rsidR="00776897" w:rsidP="684699FD" w:rsidRDefault="684699FD" w14:paraId="5A67C385"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right w:val="nil"/>
            </w:tcBorders>
            <w:tcMar/>
            <w:vAlign w:val="center"/>
            <w:tcPrChange w:author="Usuario invitado" w:date="2018-02-18T14:25:38.5420417" w:id="618">
              <w:tcPr>
                <w:tcW w:w="700" w:type="dxa"/>
                <w:tcBorders>
                  <w:top w:val="nil"/>
                  <w:left w:val="nil"/>
                  <w:right w:val="nil"/>
                </w:tcBorders>
              </w:tcPr>
            </w:tcPrChange>
          </w:tcPr>
          <w:p w:rsidRPr="004F61BD" w:rsidR="00776897" w:rsidP="684699FD" w:rsidRDefault="684699FD" w14:paraId="5A67C386"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8E" w14:textId="77777777">
        <w:trPr>
          <w:trHeight w:val="300"/>
          <w:jc w:val="center"/>
          <w:trPrChange w:author="Diego Álvarez Guinarte" w:date="2018-02-17T09:27:00Z" w:id="619">
            <w:trPr>
              <w:jc w:val="center"/>
            </w:trPr>
          </w:trPrChange>
        </w:trPr>
        <w:tc>
          <w:tcPr>
            <w:tcW w:w="1260" w:type="dxa"/>
            <w:tcBorders>
              <w:top w:val="nil"/>
              <w:left w:val="nil"/>
              <w:bottom w:val="nil"/>
              <w:right w:val="nil"/>
            </w:tcBorders>
            <w:shd w:val="clear" w:color="auto" w:fill="auto"/>
            <w:tcMar/>
            <w:vAlign w:val="center"/>
            <w:hideMark/>
            <w:tcPrChange w:author="Usuario invitado" w:date="2018-02-18T14:25:38.5420417" w:id="620">
              <w:tcPr>
                <w:tcW w:w="1260" w:type="dxa"/>
                <w:tcBorders>
                  <w:top w:val="nil"/>
                  <w:left w:val="nil"/>
                  <w:bottom w:val="nil"/>
                  <w:right w:val="nil"/>
                </w:tcBorders>
                <w:shd w:val="clear" w:color="auto" w:fill="auto"/>
                <w:hideMark/>
              </w:tcPr>
            </w:tcPrChange>
          </w:tcPr>
          <w:p w:rsidRPr="004F61BD" w:rsidR="00776897" w:rsidP="684699FD" w:rsidRDefault="684699FD" w14:paraId="5A67C388"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AT011</w:t>
            </w:r>
          </w:p>
        </w:tc>
        <w:tc>
          <w:tcPr>
            <w:tcW w:w="700" w:type="dxa"/>
            <w:tcBorders>
              <w:top w:val="nil"/>
              <w:left w:val="nil"/>
              <w:bottom w:val="nil"/>
              <w:right w:val="nil"/>
            </w:tcBorders>
            <w:shd w:val="clear" w:color="auto" w:fill="auto"/>
            <w:tcMar/>
            <w:vAlign w:val="center"/>
            <w:tcPrChange w:author="Usuario invitado" w:date="2018-02-18T14:25:38.5420417" w:id="621">
              <w:tcPr>
                <w:tcW w:w="700" w:type="dxa"/>
                <w:tcBorders>
                  <w:top w:val="nil"/>
                  <w:left w:val="nil"/>
                  <w:bottom w:val="nil"/>
                  <w:right w:val="nil"/>
                </w:tcBorders>
                <w:shd w:val="clear" w:color="auto" w:fill="auto"/>
              </w:tcPr>
            </w:tcPrChange>
          </w:tcPr>
          <w:p w:rsidRPr="004F61BD" w:rsidR="00776897" w:rsidP="684699FD" w:rsidRDefault="684699FD" w14:paraId="5A67C389" w14:textId="4D101F35">
            <w:pPr>
              <w:spacing w:after="0"/>
              <w:rPr>
                <w:rFonts w:ascii="Calibri" w:hAnsi="Calibri"/>
                <w:color w:val="000000" w:themeColor="text1"/>
                <w:sz w:val="18"/>
                <w:szCs w:val="18"/>
                <w:lang w:val="en-GB"/>
              </w:rPr>
            </w:pPr>
            <w:del w:author="Kilian Pérez González" w:date="2018-02-18T14:08:00Z" w:id="622">
              <w:r w:rsidRPr="684699FD" w:rsidDel="00FC00AD">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623">
              <w:tcPr>
                <w:tcW w:w="700" w:type="dxa"/>
                <w:tcBorders>
                  <w:top w:val="nil"/>
                  <w:left w:val="nil"/>
                  <w:bottom w:val="nil"/>
                  <w:right w:val="nil"/>
                </w:tcBorders>
                <w:shd w:val="clear" w:color="auto" w:fill="auto"/>
              </w:tcPr>
            </w:tcPrChange>
          </w:tcPr>
          <w:p w:rsidRPr="004F61BD" w:rsidR="00776897" w:rsidP="684699FD" w:rsidRDefault="684699FD" w14:paraId="5A67C38A"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624">
              <w:tcPr>
                <w:tcW w:w="700" w:type="dxa"/>
                <w:tcBorders>
                  <w:top w:val="nil"/>
                  <w:left w:val="nil"/>
                  <w:bottom w:val="nil"/>
                  <w:right w:val="nil"/>
                </w:tcBorders>
                <w:shd w:val="clear" w:color="auto" w:fill="auto"/>
              </w:tcPr>
            </w:tcPrChange>
          </w:tcPr>
          <w:p w:rsidRPr="004F61BD" w:rsidR="00776897" w:rsidP="00330929" w:rsidRDefault="001716E8" w14:paraId="5A67C38B" w14:textId="6FE6B1C5" w14:noSpellErr="1">
            <w:pPr>
              <w:spacing w:after="0"/>
              <w:rPr>
                <w:rFonts w:ascii="Calibri" w:hAnsi="Calibri"/>
                <w:color w:val="000000"/>
                <w:sz w:val="18"/>
                <w:szCs w:val="18"/>
                <w:lang w:val="en-GB"/>
              </w:rPr>
            </w:pPr>
            <w:ins w:author="Kilian Pérez González" w:date="2018-02-18T13:59:00Z" w:id="625">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626">
              <w:tcPr>
                <w:tcW w:w="700" w:type="dxa"/>
                <w:tcBorders>
                  <w:top w:val="nil"/>
                  <w:left w:val="nil"/>
                  <w:bottom w:val="nil"/>
                  <w:right w:val="nil"/>
                </w:tcBorders>
                <w:shd w:val="clear" w:color="auto" w:fill="auto"/>
              </w:tcPr>
            </w:tcPrChange>
          </w:tcPr>
          <w:p w:rsidRPr="004F61BD" w:rsidR="00776897" w:rsidP="00330929" w:rsidRDefault="00776897" w14:paraId="5A67C38C" w14:textId="77777777">
            <w:pPr>
              <w:spacing w:after="0"/>
              <w:rPr>
                <w:rFonts w:ascii="Calibri" w:hAnsi="Calibri"/>
                <w:color w:val="000000"/>
                <w:sz w:val="18"/>
                <w:szCs w:val="18"/>
                <w:lang w:val="en-GB"/>
              </w:rPr>
            </w:pPr>
          </w:p>
        </w:tc>
        <w:tc>
          <w:tcPr>
            <w:tcW w:w="700" w:type="dxa"/>
            <w:tcBorders>
              <w:top w:val="nil"/>
              <w:left w:val="nil"/>
              <w:bottom w:val="nil"/>
              <w:right w:val="nil"/>
            </w:tcBorders>
            <w:tcMar/>
            <w:vAlign w:val="center"/>
            <w:tcPrChange w:author="Usuario invitado" w:date="2018-02-18T14:25:38.5420417" w:id="627">
              <w:tcPr>
                <w:tcW w:w="700" w:type="dxa"/>
                <w:tcBorders>
                  <w:top w:val="nil"/>
                  <w:left w:val="nil"/>
                  <w:bottom w:val="nil"/>
                  <w:right w:val="nil"/>
                </w:tcBorders>
              </w:tcPr>
            </w:tcPrChange>
          </w:tcPr>
          <w:p w:rsidRPr="004F61BD" w:rsidR="00776897" w:rsidP="684699FD" w:rsidRDefault="684699FD" w14:paraId="5A67C38D"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95" w14:textId="77777777">
        <w:trPr>
          <w:trHeight w:val="300"/>
          <w:jc w:val="center"/>
          <w:trPrChange w:author="Diego Álvarez Guinarte" w:date="2018-02-17T09:27:00Z" w:id="628">
            <w:trPr>
              <w:jc w:val="center"/>
            </w:trPr>
          </w:trPrChange>
        </w:trPr>
        <w:tc>
          <w:tcPr>
            <w:tcW w:w="1260" w:type="dxa"/>
            <w:tcBorders>
              <w:top w:val="nil"/>
              <w:left w:val="nil"/>
              <w:bottom w:val="nil"/>
              <w:right w:val="nil"/>
            </w:tcBorders>
            <w:shd w:val="clear" w:color="auto" w:fill="auto"/>
            <w:tcMar/>
            <w:vAlign w:val="center"/>
            <w:tcPrChange w:author="Usuario invitado" w:date="2018-02-18T14:25:38.5420417" w:id="629">
              <w:tcPr>
                <w:tcW w:w="1260" w:type="dxa"/>
                <w:tcBorders>
                  <w:top w:val="nil"/>
                  <w:left w:val="nil"/>
                  <w:bottom w:val="nil"/>
                  <w:right w:val="nil"/>
                </w:tcBorders>
                <w:shd w:val="clear" w:color="auto" w:fill="auto"/>
              </w:tcPr>
            </w:tcPrChange>
          </w:tcPr>
          <w:p w:rsidRPr="004F61BD" w:rsidR="00776897" w:rsidP="684699FD" w:rsidRDefault="684699FD" w14:paraId="5A67C38F"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AT012</w:t>
            </w:r>
          </w:p>
        </w:tc>
        <w:tc>
          <w:tcPr>
            <w:tcW w:w="700" w:type="dxa"/>
            <w:tcBorders>
              <w:top w:val="nil"/>
              <w:left w:val="nil"/>
              <w:bottom w:val="nil"/>
              <w:right w:val="nil"/>
            </w:tcBorders>
            <w:shd w:val="clear" w:color="auto" w:fill="auto"/>
            <w:tcMar/>
            <w:vAlign w:val="center"/>
            <w:tcPrChange w:author="Usuario invitado" w:date="2018-02-18T14:25:38.5420417" w:id="630">
              <w:tcPr>
                <w:tcW w:w="700" w:type="dxa"/>
                <w:tcBorders>
                  <w:top w:val="nil"/>
                  <w:left w:val="nil"/>
                  <w:bottom w:val="nil"/>
                  <w:right w:val="nil"/>
                </w:tcBorders>
                <w:shd w:val="clear" w:color="auto" w:fill="auto"/>
              </w:tcPr>
            </w:tcPrChange>
          </w:tcPr>
          <w:p w:rsidRPr="004F61BD" w:rsidR="00776897" w:rsidP="684699FD" w:rsidRDefault="684699FD" w14:paraId="5A67C390" w14:textId="70ABA4AB">
            <w:pPr>
              <w:spacing w:after="0"/>
              <w:rPr>
                <w:rFonts w:ascii="Calibri" w:hAnsi="Calibri"/>
                <w:color w:val="000000" w:themeColor="text1"/>
                <w:sz w:val="18"/>
                <w:szCs w:val="18"/>
                <w:lang w:val="en-GB"/>
              </w:rPr>
            </w:pPr>
            <w:del w:author="Kilian Pérez González" w:date="2018-02-18T14:08:00Z" w:id="631">
              <w:r w:rsidRPr="684699FD" w:rsidDel="00FC00AD">
                <w:rPr>
                  <w:rFonts w:ascii="Calibri" w:hAnsi="Calibri"/>
                  <w:color w:val="000000" w:themeColor="text1"/>
                  <w:sz w:val="18"/>
                  <w:szCs w:val="18"/>
                  <w:lang w:val="en-GB"/>
                </w:rPr>
                <w:delText>X</w:delText>
              </w:r>
            </w:del>
          </w:p>
        </w:tc>
        <w:tc>
          <w:tcPr>
            <w:tcW w:w="700" w:type="dxa"/>
            <w:tcBorders>
              <w:top w:val="nil"/>
              <w:left w:val="nil"/>
              <w:bottom w:val="nil"/>
              <w:right w:val="nil"/>
            </w:tcBorders>
            <w:shd w:val="clear" w:color="auto" w:fill="auto"/>
            <w:tcMar/>
            <w:vAlign w:val="center"/>
            <w:tcPrChange w:author="Usuario invitado" w:date="2018-02-18T14:25:38.5420417" w:id="632">
              <w:tcPr>
                <w:tcW w:w="700" w:type="dxa"/>
                <w:tcBorders>
                  <w:top w:val="nil"/>
                  <w:left w:val="nil"/>
                  <w:bottom w:val="nil"/>
                  <w:right w:val="nil"/>
                </w:tcBorders>
                <w:shd w:val="clear" w:color="auto" w:fill="auto"/>
              </w:tcPr>
            </w:tcPrChange>
          </w:tcPr>
          <w:p w:rsidRPr="004F61BD" w:rsidR="00776897" w:rsidP="00330929" w:rsidRDefault="00FC00AD" w14:paraId="5A67C391" w14:textId="2A2D7253" w14:noSpellErr="1">
            <w:pPr>
              <w:spacing w:after="0"/>
              <w:rPr>
                <w:rFonts w:ascii="Calibri" w:hAnsi="Calibri"/>
                <w:color w:val="000000"/>
                <w:sz w:val="18"/>
                <w:szCs w:val="18"/>
                <w:lang w:val="en-GB"/>
              </w:rPr>
            </w:pPr>
            <w:ins w:author="Kilian Pérez González" w:date="2018-02-18T14:08:00Z" w:id="633">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634">
              <w:tcPr>
                <w:tcW w:w="700" w:type="dxa"/>
                <w:tcBorders>
                  <w:top w:val="nil"/>
                  <w:left w:val="nil"/>
                  <w:bottom w:val="nil"/>
                  <w:right w:val="nil"/>
                </w:tcBorders>
                <w:shd w:val="clear" w:color="auto" w:fill="auto"/>
              </w:tcPr>
            </w:tcPrChange>
          </w:tcPr>
          <w:p w:rsidRPr="004F61BD" w:rsidR="00776897" w:rsidP="00330929" w:rsidRDefault="00776897" w14:paraId="5A67C392"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tcMar/>
            <w:vAlign w:val="center"/>
            <w:tcPrChange w:author="Usuario invitado" w:date="2018-02-18T14:25:38.5420417" w:id="635">
              <w:tcPr>
                <w:tcW w:w="700" w:type="dxa"/>
                <w:tcBorders>
                  <w:top w:val="nil"/>
                  <w:left w:val="nil"/>
                  <w:bottom w:val="nil"/>
                  <w:right w:val="nil"/>
                </w:tcBorders>
                <w:shd w:val="clear" w:color="auto" w:fill="auto"/>
              </w:tcPr>
            </w:tcPrChange>
          </w:tcPr>
          <w:p w:rsidRPr="004F61BD" w:rsidR="00776897" w:rsidP="684699FD" w:rsidRDefault="684699FD" w14:paraId="5A67C393"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tcMar/>
            <w:vAlign w:val="center"/>
            <w:tcPrChange w:author="Usuario invitado" w:date="2018-02-18T14:25:38.5420417" w:id="636">
              <w:tcPr>
                <w:tcW w:w="700" w:type="dxa"/>
                <w:tcBorders>
                  <w:top w:val="nil"/>
                  <w:left w:val="nil"/>
                  <w:bottom w:val="nil"/>
                  <w:right w:val="nil"/>
                </w:tcBorders>
              </w:tcPr>
            </w:tcPrChange>
          </w:tcPr>
          <w:p w:rsidRPr="004F61BD" w:rsidR="00776897" w:rsidP="684699FD" w:rsidRDefault="684699FD" w14:paraId="5A67C394"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9C" w14:textId="77777777">
        <w:trPr>
          <w:trHeight w:val="300"/>
          <w:jc w:val="center"/>
          <w:trPrChange w:author="Diego Álvarez Guinarte" w:date="2018-02-17T09:27:00Z" w:id="637">
            <w:trPr>
              <w:jc w:val="center"/>
            </w:trPr>
          </w:trPrChange>
        </w:trPr>
        <w:tc>
          <w:tcPr>
            <w:tcW w:w="1260" w:type="dxa"/>
            <w:tcBorders>
              <w:top w:val="nil"/>
              <w:left w:val="nil"/>
              <w:bottom w:val="nil"/>
              <w:right w:val="nil"/>
            </w:tcBorders>
            <w:shd w:val="clear" w:color="auto" w:fill="auto"/>
            <w:tcMar/>
            <w:vAlign w:val="center"/>
            <w:tcPrChange w:author="Usuario invitado" w:date="2018-02-18T14:25:38.5420417" w:id="638">
              <w:tcPr>
                <w:tcW w:w="1260" w:type="dxa"/>
                <w:tcBorders>
                  <w:top w:val="nil"/>
                  <w:left w:val="nil"/>
                  <w:bottom w:val="nil"/>
                  <w:right w:val="nil"/>
                </w:tcBorders>
                <w:shd w:val="clear" w:color="auto" w:fill="auto"/>
              </w:tcPr>
            </w:tcPrChange>
          </w:tcPr>
          <w:p w:rsidRPr="004F61BD" w:rsidR="00776897" w:rsidP="684699FD" w:rsidRDefault="684699FD" w14:paraId="5A67C396"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AT013</w:t>
            </w:r>
          </w:p>
        </w:tc>
        <w:tc>
          <w:tcPr>
            <w:tcW w:w="700" w:type="dxa"/>
            <w:tcBorders>
              <w:top w:val="nil"/>
              <w:left w:val="nil"/>
              <w:bottom w:val="nil"/>
              <w:right w:val="nil"/>
            </w:tcBorders>
            <w:shd w:val="clear" w:color="auto" w:fill="auto"/>
            <w:tcMar/>
            <w:vAlign w:val="center"/>
            <w:tcPrChange w:author="Usuario invitado" w:date="2018-02-18T14:25:38.5420417" w:id="639">
              <w:tcPr>
                <w:tcW w:w="700" w:type="dxa"/>
                <w:tcBorders>
                  <w:top w:val="nil"/>
                  <w:left w:val="nil"/>
                  <w:bottom w:val="nil"/>
                  <w:right w:val="nil"/>
                </w:tcBorders>
                <w:shd w:val="clear" w:color="auto" w:fill="auto"/>
              </w:tcPr>
            </w:tcPrChange>
          </w:tcPr>
          <w:p w:rsidRPr="004F61BD" w:rsidR="00776897" w:rsidP="684699FD" w:rsidRDefault="684699FD" w14:paraId="5A67C397"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tcMar/>
            <w:vAlign w:val="center"/>
            <w:tcPrChange w:author="Usuario invitado" w:date="2018-02-18T14:25:38.5420417" w:id="640">
              <w:tcPr>
                <w:tcW w:w="700" w:type="dxa"/>
                <w:tcBorders>
                  <w:top w:val="nil"/>
                  <w:left w:val="nil"/>
                  <w:bottom w:val="nil"/>
                  <w:right w:val="nil"/>
                </w:tcBorders>
                <w:shd w:val="clear" w:color="auto" w:fill="auto"/>
              </w:tcPr>
            </w:tcPrChange>
          </w:tcPr>
          <w:p w:rsidRPr="004F61BD" w:rsidR="00776897" w:rsidP="00330929" w:rsidRDefault="00FC00AD" w14:paraId="5A67C398" w14:textId="16827FAB" w14:noSpellErr="1">
            <w:pPr>
              <w:spacing w:after="0"/>
              <w:rPr>
                <w:rFonts w:ascii="Calibri" w:hAnsi="Calibri"/>
                <w:color w:val="000000"/>
                <w:sz w:val="18"/>
                <w:szCs w:val="18"/>
                <w:lang w:val="en-GB"/>
              </w:rPr>
            </w:pPr>
            <w:ins w:author="Kilian Pérez González" w:date="2018-02-18T14:09:00Z" w:id="641">
              <w:r>
                <w:rPr>
                  <w:rFonts w:ascii="Calibri" w:hAnsi="Calibri"/>
                  <w:color w:val="000000"/>
                  <w:sz w:val="18"/>
                  <w:szCs w:val="18"/>
                  <w:lang w:val="en-GB"/>
                </w:rPr>
                <w:t>X</w:t>
              </w:r>
            </w:ins>
          </w:p>
        </w:tc>
        <w:tc>
          <w:tcPr>
            <w:tcW w:w="700" w:type="dxa"/>
            <w:tcBorders>
              <w:top w:val="nil"/>
              <w:left w:val="nil"/>
              <w:bottom w:val="nil"/>
              <w:right w:val="nil"/>
            </w:tcBorders>
            <w:shd w:val="clear" w:color="auto" w:fill="auto"/>
            <w:tcMar/>
            <w:vAlign w:val="center"/>
            <w:tcPrChange w:author="Usuario invitado" w:date="2018-02-18T14:25:38.5420417" w:id="642">
              <w:tcPr>
                <w:tcW w:w="700" w:type="dxa"/>
                <w:tcBorders>
                  <w:top w:val="nil"/>
                  <w:left w:val="nil"/>
                  <w:bottom w:val="nil"/>
                  <w:right w:val="nil"/>
                </w:tcBorders>
                <w:shd w:val="clear" w:color="auto" w:fill="auto"/>
              </w:tcPr>
            </w:tcPrChange>
          </w:tcPr>
          <w:p w:rsidRPr="004F61BD" w:rsidR="00776897" w:rsidP="00330929" w:rsidRDefault="00776897" w14:paraId="5A67C399" w14:textId="77777777">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tcMar/>
            <w:vAlign w:val="center"/>
            <w:tcPrChange w:author="Usuario invitado" w:date="2018-02-18T14:25:38.5420417" w:id="643">
              <w:tcPr>
                <w:tcW w:w="700" w:type="dxa"/>
                <w:tcBorders>
                  <w:top w:val="nil"/>
                  <w:left w:val="nil"/>
                  <w:bottom w:val="nil"/>
                  <w:right w:val="nil"/>
                </w:tcBorders>
                <w:shd w:val="clear" w:color="auto" w:fill="auto"/>
              </w:tcPr>
            </w:tcPrChange>
          </w:tcPr>
          <w:p w:rsidR="00776897" w:rsidP="684699FD" w:rsidRDefault="684699FD" w14:paraId="5A67C39A"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nil"/>
              <w:right w:val="nil"/>
            </w:tcBorders>
            <w:tcMar/>
            <w:vAlign w:val="center"/>
            <w:tcPrChange w:author="Usuario invitado" w:date="2018-02-18T14:25:38.5420417" w:id="644">
              <w:tcPr>
                <w:tcW w:w="700" w:type="dxa"/>
                <w:tcBorders>
                  <w:top w:val="nil"/>
                  <w:left w:val="nil"/>
                  <w:bottom w:val="nil"/>
                  <w:right w:val="nil"/>
                </w:tcBorders>
              </w:tcPr>
            </w:tcPrChange>
          </w:tcPr>
          <w:p w:rsidRPr="004F61BD" w:rsidR="00776897" w:rsidP="684699FD" w:rsidRDefault="684699FD" w14:paraId="5A67C39B"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r w:rsidRPr="004F61BD" w:rsidR="00776897" w:rsidTr="4AD58749" w14:paraId="5A67C3A3" w14:textId="77777777">
        <w:trPr>
          <w:trHeight w:val="300"/>
          <w:jc w:val="center"/>
          <w:trPrChange w:author="Diego Álvarez Guinarte" w:date="2018-02-17T09:27:00Z" w:id="645">
            <w:trPr>
              <w:jc w:val="center"/>
            </w:trPr>
          </w:trPrChange>
        </w:trPr>
        <w:tc>
          <w:tcPr>
            <w:tcW w:w="1260" w:type="dxa"/>
            <w:tcBorders>
              <w:top w:val="nil"/>
              <w:left w:val="nil"/>
              <w:bottom w:val="single" w:color="auto" w:sz="4" w:space="0"/>
              <w:right w:val="nil"/>
            </w:tcBorders>
            <w:shd w:val="clear" w:color="auto" w:fill="auto"/>
            <w:tcMar/>
            <w:vAlign w:val="center"/>
            <w:tcPrChange w:author="Usuario invitado" w:date="2018-02-18T14:25:38.5420417" w:id="646">
              <w:tcPr>
                <w:tcW w:w="1260" w:type="dxa"/>
                <w:tcBorders>
                  <w:top w:val="nil"/>
                  <w:left w:val="nil"/>
                  <w:bottom w:val="single" w:color="auto" w:sz="4" w:space="0"/>
                  <w:right w:val="nil"/>
                </w:tcBorders>
                <w:shd w:val="clear" w:color="auto" w:fill="auto"/>
              </w:tcPr>
            </w:tcPrChange>
          </w:tcPr>
          <w:p w:rsidR="00776897" w:rsidP="684699FD" w:rsidRDefault="684699FD" w14:paraId="5A67C39D" w14:textId="77777777" w14:noSpellErr="1">
            <w:pPr>
              <w:spacing w:after="0"/>
              <w:rPr>
                <w:rFonts w:ascii="Calibri" w:hAnsi="Calibri"/>
                <w:b w:val="1"/>
                <w:bCs w:val="1"/>
                <w:color w:val="000000" w:themeColor="text1"/>
                <w:sz w:val="18"/>
                <w:szCs w:val="18"/>
                <w:lang w:val="en-GB"/>
              </w:rPr>
            </w:pPr>
            <w:r w:rsidRPr="684699FD">
              <w:rPr>
                <w:rFonts w:ascii="Calibri" w:hAnsi="Calibri"/>
                <w:b w:val="1"/>
                <w:bCs w:val="1"/>
                <w:color w:val="000000" w:themeColor="text1"/>
                <w:sz w:val="18"/>
                <w:szCs w:val="18"/>
                <w:lang w:val="en-GB"/>
              </w:rPr>
              <w:t>AT014</w:t>
            </w:r>
          </w:p>
        </w:tc>
        <w:tc>
          <w:tcPr>
            <w:tcW w:w="700" w:type="dxa"/>
            <w:tcBorders>
              <w:top w:val="nil"/>
              <w:left w:val="nil"/>
              <w:bottom w:val="single" w:color="auto" w:sz="4" w:space="0"/>
              <w:right w:val="nil"/>
            </w:tcBorders>
            <w:shd w:val="clear" w:color="auto" w:fill="auto"/>
            <w:tcMar/>
            <w:vAlign w:val="center"/>
            <w:tcPrChange w:author="Usuario invitado" w:date="2018-02-18T14:25:38.5420417" w:id="647">
              <w:tcPr>
                <w:tcW w:w="700" w:type="dxa"/>
                <w:tcBorders>
                  <w:top w:val="nil"/>
                  <w:left w:val="nil"/>
                  <w:bottom w:val="single" w:color="auto" w:sz="4" w:space="0"/>
                  <w:right w:val="nil"/>
                </w:tcBorders>
                <w:shd w:val="clear" w:color="auto" w:fill="auto"/>
              </w:tcPr>
            </w:tcPrChange>
          </w:tcPr>
          <w:p w:rsidR="00776897" w:rsidP="684699FD" w:rsidRDefault="684699FD" w14:paraId="5A67C39E"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single" w:color="auto" w:sz="4" w:space="0"/>
              <w:right w:val="nil"/>
            </w:tcBorders>
            <w:shd w:val="clear" w:color="auto" w:fill="auto"/>
            <w:tcMar/>
            <w:vAlign w:val="center"/>
            <w:tcPrChange w:author="Usuario invitado" w:date="2018-02-18T14:25:38.5420417" w:id="648">
              <w:tcPr>
                <w:tcW w:w="700" w:type="dxa"/>
                <w:tcBorders>
                  <w:top w:val="nil"/>
                  <w:left w:val="nil"/>
                  <w:bottom w:val="single" w:color="auto" w:sz="4" w:space="0"/>
                  <w:right w:val="nil"/>
                </w:tcBorders>
                <w:shd w:val="clear" w:color="auto" w:fill="auto"/>
              </w:tcPr>
            </w:tcPrChange>
          </w:tcPr>
          <w:p w:rsidRPr="004F61BD" w:rsidR="00776897" w:rsidP="684699FD" w:rsidRDefault="684699FD" w14:paraId="5A67C39F"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c>
          <w:tcPr>
            <w:tcW w:w="700" w:type="dxa"/>
            <w:tcBorders>
              <w:top w:val="nil"/>
              <w:left w:val="nil"/>
              <w:bottom w:val="single" w:color="auto" w:sz="4" w:space="0"/>
              <w:right w:val="nil"/>
            </w:tcBorders>
            <w:shd w:val="clear" w:color="auto" w:fill="auto"/>
            <w:tcMar/>
            <w:vAlign w:val="center"/>
            <w:tcPrChange w:author="Usuario invitado" w:date="2018-02-18T14:25:38.5420417" w:id="649">
              <w:tcPr>
                <w:tcW w:w="700" w:type="dxa"/>
                <w:tcBorders>
                  <w:top w:val="nil"/>
                  <w:left w:val="nil"/>
                  <w:bottom w:val="single" w:color="auto" w:sz="4" w:space="0"/>
                  <w:right w:val="nil"/>
                </w:tcBorders>
                <w:shd w:val="clear" w:color="auto" w:fill="auto"/>
              </w:tcPr>
            </w:tcPrChange>
          </w:tcPr>
          <w:p w:rsidRPr="004F61BD" w:rsidR="00776897" w:rsidP="00330929" w:rsidRDefault="001716E8" w14:paraId="5A67C3A0" w14:textId="01C7AA59" w14:noSpellErr="1">
            <w:pPr>
              <w:spacing w:after="0"/>
              <w:rPr>
                <w:rFonts w:ascii="Calibri" w:hAnsi="Calibri"/>
                <w:color w:val="000000"/>
                <w:sz w:val="18"/>
                <w:szCs w:val="18"/>
                <w:lang w:val="en-GB"/>
              </w:rPr>
            </w:pPr>
            <w:ins w:author="Kilian Pérez González" w:date="2018-02-18T13:59:00Z" w:id="650">
              <w:r>
                <w:rPr>
                  <w:rFonts w:ascii="Calibri" w:hAnsi="Calibri"/>
                  <w:color w:val="000000"/>
                  <w:sz w:val="18"/>
                  <w:szCs w:val="18"/>
                  <w:lang w:val="en-GB"/>
                </w:rPr>
                <w:t>X</w:t>
              </w:r>
            </w:ins>
          </w:p>
        </w:tc>
        <w:tc>
          <w:tcPr>
            <w:tcW w:w="700" w:type="dxa"/>
            <w:tcBorders>
              <w:top w:val="nil"/>
              <w:left w:val="nil"/>
              <w:bottom w:val="single" w:color="auto" w:sz="4" w:space="0"/>
              <w:right w:val="nil"/>
            </w:tcBorders>
            <w:shd w:val="clear" w:color="auto" w:fill="auto"/>
            <w:tcMar/>
            <w:vAlign w:val="center"/>
            <w:tcPrChange w:author="Usuario invitado" w:date="2018-02-18T14:25:38.5420417" w:id="651">
              <w:tcPr>
                <w:tcW w:w="700" w:type="dxa"/>
                <w:tcBorders>
                  <w:top w:val="nil"/>
                  <w:left w:val="nil"/>
                  <w:bottom w:val="single" w:color="auto" w:sz="4" w:space="0"/>
                  <w:right w:val="nil"/>
                </w:tcBorders>
                <w:shd w:val="clear" w:color="auto" w:fill="auto"/>
              </w:tcPr>
            </w:tcPrChange>
          </w:tcPr>
          <w:p w:rsidR="00776897" w:rsidP="00330929" w:rsidRDefault="00776897" w14:paraId="5A67C3A1" w14:textId="77777777">
            <w:pPr>
              <w:spacing w:after="0"/>
              <w:rPr>
                <w:rFonts w:ascii="Calibri" w:hAnsi="Calibri"/>
                <w:color w:val="000000"/>
                <w:sz w:val="18"/>
                <w:szCs w:val="18"/>
                <w:lang w:val="en-GB"/>
              </w:rPr>
            </w:pPr>
          </w:p>
        </w:tc>
        <w:tc>
          <w:tcPr>
            <w:tcW w:w="700" w:type="dxa"/>
            <w:tcBorders>
              <w:top w:val="nil"/>
              <w:left w:val="nil"/>
              <w:bottom w:val="single" w:color="auto" w:sz="4" w:space="0"/>
              <w:right w:val="nil"/>
            </w:tcBorders>
            <w:tcMar/>
            <w:vAlign w:val="center"/>
            <w:tcPrChange w:author="Usuario invitado" w:date="2018-02-18T14:25:38.5420417" w:id="652">
              <w:tcPr>
                <w:tcW w:w="700" w:type="dxa"/>
                <w:tcBorders>
                  <w:top w:val="nil"/>
                  <w:left w:val="nil"/>
                  <w:bottom w:val="single" w:color="auto" w:sz="4" w:space="0"/>
                  <w:right w:val="nil"/>
                </w:tcBorders>
              </w:tcPr>
            </w:tcPrChange>
          </w:tcPr>
          <w:p w:rsidR="00776897" w:rsidP="684699FD" w:rsidRDefault="684699FD" w14:paraId="5A67C3A2" w14:textId="77777777" w14:noSpellErr="1">
            <w:pPr>
              <w:spacing w:after="0"/>
              <w:rPr>
                <w:rFonts w:ascii="Calibri" w:hAnsi="Calibri"/>
                <w:color w:val="000000" w:themeColor="text1"/>
                <w:sz w:val="18"/>
                <w:szCs w:val="18"/>
                <w:lang w:val="en-GB"/>
              </w:rPr>
            </w:pPr>
            <w:r w:rsidRPr="684699FD">
              <w:rPr>
                <w:rFonts w:ascii="Calibri" w:hAnsi="Calibri"/>
                <w:color w:val="000000" w:themeColor="text1"/>
                <w:sz w:val="18"/>
                <w:szCs w:val="18"/>
                <w:lang w:val="en-GB"/>
              </w:rPr>
              <w:t>X</w:t>
            </w:r>
          </w:p>
        </w:tc>
      </w:tr>
    </w:tbl>
    <w:p w:rsidRPr="00D3692F" w:rsidR="00D70222" w:rsidP="00D70222" w:rsidRDefault="00D70222" w14:paraId="5A67C3A4" w14:textId="499FFF55">
      <w:pPr>
        <w:pStyle w:val="Descripcin"/>
        <w:jc w:val="center"/>
      </w:pPr>
      <w:r w:rsidRPr="00D3692F">
        <w:rPr/>
        <w:t xml:space="preserve">Tabla </w:t>
      </w:r>
      <w:r w:rsidR="003C6B33">
        <w:fldChar w:fldCharType="begin"/>
      </w:r>
      <w:r w:rsidR="003C6B33">
        <w:instrText xml:space="preserve"> SEQ Tabla \* ARABIC </w:instrText>
      </w:r>
      <w:r w:rsidR="003C6B33">
        <w:fldChar w:fldCharType="separate"/>
      </w:r>
      <w:r w:rsidR="00D76555">
        <w:rPr>
          <w:noProof/>
        </w:rPr>
        <w:t>3</w:t>
      </w:r>
      <w:r w:rsidR="003C6B33">
        <w:fldChar w:fldCharType="end"/>
      </w:r>
      <w:r w:rsidRPr="00D3692F">
        <w:rPr/>
        <w:t xml:space="preserve">. Lista de intereses de los </w:t>
      </w:r>
      <w:proofErr w:type="spellStart"/>
      <w:r w:rsidRPr="4AD58749">
        <w:rPr>
          <w:i w:val="1"/>
          <w:iCs w:val="1"/>
        </w:rPr>
        <w:t>stakeholders</w:t>
      </w:r>
      <w:proofErr w:type="spellEnd"/>
    </w:p>
    <w:p w:rsidR="009E3694" w:rsidP="009E3694" w:rsidRDefault="684699FD" w14:paraId="5A67C3A5" w14:textId="77777777" w14:noSpellErr="1">
      <w:pPr>
        <w:pStyle w:val="Ttulo1"/>
        <w:rPr/>
      </w:pPr>
      <w:bookmarkStart w:name="_Toc506162192" w:id="653"/>
      <w:r>
        <w:rPr/>
        <w:lastRenderedPageBreak/>
        <w:t>Restricciones</w:t>
      </w:r>
      <w:bookmarkEnd w:id="653"/>
    </w:p>
    <w:p w:rsidR="009E3694" w:rsidP="684699FD" w:rsidRDefault="684699FD" w14:paraId="5A67C3A6" w14:textId="77777777" w14:noSpellErr="1">
      <w:pPr>
        <w:rPr>
          <w:lang w:eastAsia="es-ES"/>
        </w:rPr>
      </w:pPr>
      <w:r w:rsidRPr="684699FD">
        <w:rPr>
          <w:lang w:eastAsia="es-ES"/>
        </w:rPr>
        <w:t>Para realizar esta aplicación existen las siguientes restricciones</w:t>
      </w:r>
    </w:p>
    <w:p w:rsidRPr="00776897" w:rsidR="00776897" w:rsidP="00776897" w:rsidRDefault="684699FD" w14:paraId="5A67C3A7" w14:textId="77777777" w14:noSpellErr="1">
      <w:pPr>
        <w:pStyle w:val="Ttulo2"/>
        <w:rPr/>
      </w:pPr>
      <w:bookmarkStart w:name="_Toc506162193" w:id="654"/>
      <w:r>
        <w:rPr/>
        <w:t>Restricciones técnicas</w:t>
      </w:r>
      <w:bookmarkEnd w:id="654"/>
    </w:p>
    <w:tbl>
      <w:tblPr>
        <w:tblW w:w="4660" w:type="pct"/>
        <w:jc w:val="center"/>
        <w:tblCellMar>
          <w:top w:w="28" w:type="dxa"/>
          <w:left w:w="70" w:type="dxa"/>
          <w:bottom w:w="28" w:type="dxa"/>
          <w:right w:w="70" w:type="dxa"/>
        </w:tblCellMar>
        <w:tblLook w:val="04A0" w:firstRow="1" w:lastRow="0" w:firstColumn="1" w:lastColumn="0" w:noHBand="0" w:noVBand="1"/>
        <w:tblPrChange w:author="Diego Álvarez Guinarte" w:date="2018-02-17T09:27:00Z" w:id="655">
          <w:tblPr>
            <w:tblW w:w="4660" w:type="pct"/>
            <w:jc w:val="center"/>
            <w:tblCellMar>
              <w:top w:w="28" w:type="dxa"/>
              <w:left w:w="70" w:type="dxa"/>
              <w:bottom w:w="28" w:type="dxa"/>
              <w:right w:w="70" w:type="dxa"/>
            </w:tblCellMar>
            <w:tblLook w:val="04A0" w:firstRow="1" w:lastRow="0" w:firstColumn="1" w:lastColumn="0" w:noHBand="0" w:noVBand="1"/>
          </w:tblPr>
        </w:tblPrChange>
      </w:tblPr>
      <w:tblGrid>
        <w:gridCol w:w="655"/>
        <w:gridCol w:w="3501"/>
        <w:gridCol w:w="3770"/>
        <w:tblGridChange w:id="656">
          <w:tblGrid>
            <w:gridCol w:w="360"/>
            <w:gridCol w:w="360"/>
            <w:gridCol w:w="360"/>
          </w:tblGrid>
        </w:tblGridChange>
      </w:tblGrid>
      <w:tr w:rsidRPr="00776897" w:rsidR="00776897" w:rsidTr="4AD58749" w14:paraId="5A67C3AB" w14:textId="77777777">
        <w:trPr>
          <w:cantSplit/>
          <w:tblHeader/>
          <w:jc w:val="center"/>
          <w:trPrChange w:author="Diego Álvarez Guinarte" w:date="2018-02-17T09:27:00Z" w:id="657">
            <w:trPr>
              <w:jc w:val="center"/>
            </w:trPr>
          </w:trPrChange>
        </w:trPr>
        <w:tc>
          <w:tcPr>
            <w:tcW w:w="378"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658">
              <w:tcPr>
                <w:tcW w:w="378" w:type="pct"/>
                <w:tcBorders>
                  <w:top w:val="single" w:color="000000" w:themeColor="text1" w:sz="4" w:space="0"/>
                  <w:left w:val="nil"/>
                  <w:bottom w:val="single" w:color="000000" w:themeColor="text1" w:sz="4" w:space="0"/>
                  <w:right w:val="nil"/>
                </w:tcBorders>
                <w:shd w:val="clear" w:color="auto" w:fill="auto"/>
                <w:hideMark/>
              </w:tcPr>
            </w:tcPrChange>
          </w:tcPr>
          <w:p w:rsidRPr="00776897" w:rsidR="00776897" w:rsidP="684699FD" w:rsidRDefault="684699FD" w14:paraId="5A67C3A8"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Código</w:t>
            </w:r>
          </w:p>
        </w:tc>
        <w:tc>
          <w:tcPr>
            <w:tcW w:w="2226"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659">
              <w:tcPr>
                <w:tcW w:w="2226" w:type="pct"/>
                <w:tcBorders>
                  <w:top w:val="single" w:color="000000" w:themeColor="text1" w:sz="4" w:space="0"/>
                  <w:left w:val="nil"/>
                  <w:bottom w:val="single" w:color="000000" w:themeColor="text1" w:sz="4" w:space="0"/>
                  <w:right w:val="nil"/>
                </w:tcBorders>
                <w:shd w:val="clear" w:color="auto" w:fill="auto"/>
                <w:hideMark/>
              </w:tcPr>
            </w:tcPrChange>
          </w:tcPr>
          <w:p w:rsidRPr="00776897" w:rsidR="00776897" w:rsidP="684699FD" w:rsidRDefault="684699FD" w14:paraId="5A67C3A9"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Restricción</w:t>
            </w:r>
          </w:p>
        </w:tc>
        <w:tc>
          <w:tcPr>
            <w:tcW w:w="2396"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660">
              <w:tcPr>
                <w:tcW w:w="2396" w:type="pct"/>
                <w:tcBorders>
                  <w:top w:val="single" w:color="000000" w:themeColor="text1" w:sz="4" w:space="0"/>
                  <w:left w:val="nil"/>
                  <w:bottom w:val="single" w:color="000000" w:themeColor="text1" w:sz="4" w:space="0"/>
                  <w:right w:val="nil"/>
                </w:tcBorders>
                <w:shd w:val="clear" w:color="auto" w:fill="auto"/>
                <w:hideMark/>
              </w:tcPr>
            </w:tcPrChange>
          </w:tcPr>
          <w:p w:rsidRPr="00776897" w:rsidR="00776897" w:rsidP="684699FD" w:rsidRDefault="684699FD" w14:paraId="5A67C3AA"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Motivación</w:t>
            </w:r>
          </w:p>
        </w:tc>
      </w:tr>
      <w:tr w:rsidRPr="00776897" w:rsidR="00776897" w:rsidTr="4AD58749" w14:paraId="5A67C3AF" w14:textId="77777777">
        <w:trPr>
          <w:cantSplit/>
          <w:jc w:val="center"/>
          <w:trPrChange w:author="Diego Álvarez Guinarte" w:date="2018-02-17T09:27:00Z" w:id="661">
            <w:trPr>
              <w:jc w:val="center"/>
            </w:trPr>
          </w:trPrChange>
        </w:trPr>
        <w:tc>
          <w:tcPr>
            <w:tcW w:w="378" w:type="pct"/>
            <w:tcBorders>
              <w:top w:val="nil"/>
              <w:left w:val="nil"/>
              <w:bottom w:val="nil"/>
              <w:right w:val="nil"/>
            </w:tcBorders>
            <w:shd w:val="clear" w:color="auto" w:fill="auto"/>
            <w:tcMar/>
            <w:hideMark/>
            <w:tcPrChange w:author="Usuario invitado" w:date="2018-02-18T14:25:38.5420417" w:id="662">
              <w:tcPr>
                <w:tcW w:w="378" w:type="pct"/>
                <w:tcBorders>
                  <w:top w:val="nil"/>
                  <w:left w:val="nil"/>
                  <w:bottom w:val="nil"/>
                  <w:right w:val="nil"/>
                </w:tcBorders>
                <w:shd w:val="clear" w:color="auto" w:fill="auto"/>
                <w:hideMark/>
              </w:tcPr>
            </w:tcPrChange>
          </w:tcPr>
          <w:p w:rsidRPr="00776897" w:rsidR="00776897" w:rsidP="684699FD" w:rsidRDefault="684699FD" w14:paraId="5A67C3AC"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TC001</w:t>
            </w:r>
          </w:p>
        </w:tc>
        <w:tc>
          <w:tcPr>
            <w:tcW w:w="2226" w:type="pct"/>
            <w:tcBorders>
              <w:top w:val="nil"/>
              <w:left w:val="nil"/>
              <w:bottom w:val="nil"/>
              <w:right w:val="nil"/>
            </w:tcBorders>
            <w:shd w:val="clear" w:color="auto" w:fill="auto"/>
            <w:tcMar/>
            <w:tcPrChange w:author="Usuario invitado" w:date="2018-02-18T14:25:38.5420417" w:id="663">
              <w:tcPr>
                <w:tcW w:w="2226" w:type="pct"/>
                <w:tcBorders>
                  <w:top w:val="nil"/>
                  <w:left w:val="nil"/>
                  <w:bottom w:val="nil"/>
                  <w:right w:val="nil"/>
                </w:tcBorders>
                <w:shd w:val="clear" w:color="auto" w:fill="auto"/>
              </w:tcPr>
            </w:tcPrChange>
          </w:tcPr>
          <w:p w:rsidRPr="00776897" w:rsidR="00776897" w:rsidP="684699FD" w:rsidRDefault="684699FD" w14:paraId="5A67C3AD"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lenguaje de programación será Java</w:t>
            </w:r>
          </w:p>
        </w:tc>
        <w:tc>
          <w:tcPr>
            <w:tcW w:w="2396" w:type="pct"/>
            <w:tcBorders>
              <w:top w:val="nil"/>
              <w:left w:val="nil"/>
              <w:bottom w:val="nil"/>
              <w:right w:val="nil"/>
            </w:tcBorders>
            <w:shd w:val="clear" w:color="auto" w:fill="auto"/>
            <w:tcMar/>
            <w:tcPrChange w:author="Usuario invitado" w:date="2018-02-18T14:25:38.5420417" w:id="664">
              <w:tcPr>
                <w:tcW w:w="2396" w:type="pct"/>
                <w:tcBorders>
                  <w:top w:val="nil"/>
                  <w:left w:val="nil"/>
                  <w:bottom w:val="nil"/>
                  <w:right w:val="nil"/>
                </w:tcBorders>
                <w:shd w:val="clear" w:color="auto" w:fill="auto"/>
              </w:tcPr>
            </w:tcPrChange>
          </w:tcPr>
          <w:p w:rsidRPr="00776897" w:rsidR="00776897" w:rsidP="00833247" w:rsidRDefault="684699FD" w14:paraId="5A67C3AE" w14:textId="600C7662"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Se asume que el equipo de desarrollo </w:t>
            </w:r>
            <w:del w:author="Kilian Pérez González" w:date="2018-02-18T14:23:00Z" w:id="665">
              <w:r w:rsidRPr="684699FD" w:rsidDel="00833247">
                <w:rPr>
                  <w:rFonts w:ascii="Calibri" w:hAnsi="Calibri"/>
                  <w:color w:val="000000" w:themeColor="text1"/>
                  <w:sz w:val="20"/>
                  <w:szCs w:val="20"/>
                </w:rPr>
                <w:delText xml:space="preserve">(ST001) </w:delText>
              </w:r>
            </w:del>
            <w:r w:rsidRPr="684699FD">
              <w:rPr>
                <w:rFonts w:ascii="Calibri" w:hAnsi="Calibri"/>
                <w:color w:val="000000" w:themeColor="text1"/>
                <w:sz w:val="20"/>
                <w:szCs w:val="20"/>
              </w:rPr>
              <w:t>tiene conocimientos de Java</w:t>
            </w:r>
          </w:p>
        </w:tc>
      </w:tr>
      <w:tr w:rsidRPr="00776897" w:rsidR="00776897" w:rsidTr="4AD58749" w14:paraId="5A67C3B3" w14:textId="77777777">
        <w:trPr>
          <w:cantSplit/>
          <w:jc w:val="center"/>
          <w:trPrChange w:author="Diego Álvarez Guinarte" w:date="2018-02-17T09:27:00Z" w:id="666">
            <w:trPr>
              <w:jc w:val="center"/>
            </w:trPr>
          </w:trPrChange>
        </w:trPr>
        <w:tc>
          <w:tcPr>
            <w:tcW w:w="378" w:type="pct"/>
            <w:tcBorders>
              <w:top w:val="nil"/>
              <w:left w:val="nil"/>
              <w:bottom w:val="nil"/>
              <w:right w:val="nil"/>
            </w:tcBorders>
            <w:shd w:val="clear" w:color="auto" w:fill="auto"/>
            <w:tcMar/>
            <w:hideMark/>
            <w:tcPrChange w:author="Usuario invitado" w:date="2018-02-18T14:25:38.5420417" w:id="667">
              <w:tcPr>
                <w:tcW w:w="378" w:type="pct"/>
                <w:tcBorders>
                  <w:top w:val="nil"/>
                  <w:left w:val="nil"/>
                  <w:bottom w:val="nil"/>
                  <w:right w:val="nil"/>
                </w:tcBorders>
                <w:shd w:val="clear" w:color="auto" w:fill="auto"/>
                <w:hideMark/>
              </w:tcPr>
            </w:tcPrChange>
          </w:tcPr>
          <w:p w:rsidRPr="00776897" w:rsidR="00776897" w:rsidP="684699FD" w:rsidRDefault="684699FD" w14:paraId="5A67C3B0"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TC002</w:t>
            </w:r>
          </w:p>
        </w:tc>
        <w:tc>
          <w:tcPr>
            <w:tcW w:w="2226" w:type="pct"/>
            <w:tcBorders>
              <w:top w:val="nil"/>
              <w:left w:val="nil"/>
              <w:bottom w:val="nil"/>
              <w:right w:val="nil"/>
            </w:tcBorders>
            <w:shd w:val="clear" w:color="auto" w:fill="auto"/>
            <w:tcMar/>
            <w:tcPrChange w:author="Usuario invitado" w:date="2018-02-18T14:25:38.5420417" w:id="668">
              <w:tcPr>
                <w:tcW w:w="2226" w:type="pct"/>
                <w:tcBorders>
                  <w:top w:val="nil"/>
                  <w:left w:val="nil"/>
                  <w:bottom w:val="nil"/>
                  <w:right w:val="nil"/>
                </w:tcBorders>
                <w:shd w:val="clear" w:color="auto" w:fill="auto"/>
              </w:tcPr>
            </w:tcPrChange>
          </w:tcPr>
          <w:p w:rsidRPr="00776897" w:rsidR="00776897" w:rsidP="684699FD" w:rsidRDefault="684699FD" w14:paraId="5A67C3B1"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Mar/>
            <w:tcPrChange w:author="Usuario invitado" w:date="2018-02-18T14:25:38.5420417" w:id="669">
              <w:tcPr>
                <w:tcW w:w="2396" w:type="pct"/>
                <w:tcBorders>
                  <w:top w:val="nil"/>
                  <w:left w:val="nil"/>
                  <w:bottom w:val="nil"/>
                  <w:right w:val="nil"/>
                </w:tcBorders>
                <w:shd w:val="clear" w:color="auto" w:fill="auto"/>
              </w:tcPr>
            </w:tcPrChange>
          </w:tcPr>
          <w:p w:rsidRPr="00776897" w:rsidR="00776897" w:rsidP="00833247" w:rsidRDefault="684699FD" w14:paraId="5A67C3B2" w14:textId="465DCD2D"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Se asume que el equipo de desarrollo </w:t>
            </w:r>
            <w:del w:author="Kilian Pérez González" w:date="2018-02-18T14:23:00Z" w:id="670">
              <w:r w:rsidRPr="684699FD" w:rsidDel="00833247">
                <w:rPr>
                  <w:rFonts w:ascii="Calibri" w:hAnsi="Calibri"/>
                  <w:color w:val="000000" w:themeColor="text1"/>
                  <w:sz w:val="20"/>
                  <w:szCs w:val="20"/>
                </w:rPr>
                <w:delText xml:space="preserve">(ST001) </w:delText>
              </w:r>
            </w:del>
            <w:r w:rsidRPr="684699FD">
              <w:rPr>
                <w:rFonts w:ascii="Calibri" w:hAnsi="Calibri"/>
                <w:color w:val="000000" w:themeColor="text1"/>
                <w:sz w:val="20"/>
                <w:szCs w:val="20"/>
              </w:rPr>
              <w:t>tiene conocimientos de bases de datos relacionales y existen múltiples librerías para trabajar con bases de datos relacionales desde Java</w:t>
            </w:r>
          </w:p>
        </w:tc>
      </w:tr>
      <w:tr w:rsidRPr="00776897" w:rsidR="00776897" w:rsidTr="4AD58749" w14:paraId="5A67C3B7" w14:textId="77777777">
        <w:trPr>
          <w:cantSplit/>
          <w:jc w:val="center"/>
          <w:trPrChange w:author="Diego Álvarez Guinarte" w:date="2018-02-17T09:27:00Z" w:id="671">
            <w:trPr>
              <w:jc w:val="center"/>
            </w:trPr>
          </w:trPrChange>
        </w:trPr>
        <w:tc>
          <w:tcPr>
            <w:tcW w:w="378" w:type="pct"/>
            <w:tcBorders>
              <w:top w:val="nil"/>
              <w:left w:val="nil"/>
              <w:bottom w:val="nil"/>
              <w:right w:val="nil"/>
            </w:tcBorders>
            <w:shd w:val="clear" w:color="auto" w:fill="auto"/>
            <w:tcMar/>
            <w:tcPrChange w:author="Usuario invitado" w:date="2018-02-18T14:25:38.5420417" w:id="672">
              <w:tcPr>
                <w:tcW w:w="378" w:type="pct"/>
                <w:tcBorders>
                  <w:top w:val="nil"/>
                  <w:left w:val="nil"/>
                  <w:bottom w:val="nil"/>
                  <w:right w:val="nil"/>
                </w:tcBorders>
                <w:shd w:val="clear" w:color="auto" w:fill="auto"/>
              </w:tcPr>
            </w:tcPrChange>
          </w:tcPr>
          <w:p w:rsidRPr="00776897" w:rsidR="00776897" w:rsidP="684699FD" w:rsidRDefault="684699FD" w14:paraId="5A67C3B4"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TC003</w:t>
            </w:r>
          </w:p>
        </w:tc>
        <w:tc>
          <w:tcPr>
            <w:tcW w:w="2226" w:type="pct"/>
            <w:tcBorders>
              <w:top w:val="nil"/>
              <w:left w:val="nil"/>
              <w:bottom w:val="nil"/>
              <w:right w:val="nil"/>
            </w:tcBorders>
            <w:shd w:val="clear" w:color="auto" w:fill="auto"/>
            <w:tcMar/>
            <w:tcPrChange w:author="Usuario invitado" w:date="2018-02-18T14:25:38.5420417" w:id="673">
              <w:tcPr>
                <w:tcW w:w="2226" w:type="pct"/>
                <w:tcBorders>
                  <w:top w:val="nil"/>
                  <w:left w:val="nil"/>
                  <w:bottom w:val="nil"/>
                  <w:right w:val="nil"/>
                </w:tcBorders>
                <w:shd w:val="clear" w:color="auto" w:fill="auto"/>
              </w:tcPr>
            </w:tcPrChange>
          </w:tcPr>
          <w:p w:rsidRPr="00776897" w:rsidR="00776897" w:rsidP="684699FD" w:rsidRDefault="684699FD" w14:paraId="5A67C3B5" w14:textId="5C7B8B24"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servicio Web estará basado en estilo REST con formato de entrada JSON</w:t>
            </w:r>
          </w:p>
        </w:tc>
        <w:tc>
          <w:tcPr>
            <w:tcW w:w="2396" w:type="pct"/>
            <w:tcBorders>
              <w:top w:val="nil"/>
              <w:left w:val="nil"/>
              <w:bottom w:val="nil"/>
              <w:right w:val="nil"/>
            </w:tcBorders>
            <w:shd w:val="clear" w:color="auto" w:fill="auto"/>
            <w:tcMar/>
            <w:tcPrChange w:author="Usuario invitado" w:date="2018-02-18T14:25:38.5420417" w:id="674">
              <w:tcPr>
                <w:tcW w:w="2396" w:type="pct"/>
                <w:tcBorders>
                  <w:top w:val="nil"/>
                  <w:left w:val="nil"/>
                  <w:bottom w:val="nil"/>
                  <w:right w:val="nil"/>
                </w:tcBorders>
                <w:shd w:val="clear" w:color="auto" w:fill="auto"/>
              </w:tcPr>
            </w:tcPrChange>
          </w:tcPr>
          <w:p w:rsidRPr="00776897" w:rsidR="00776897" w:rsidP="684699FD" w:rsidRDefault="684699FD" w14:paraId="5A67C3B6"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El estilo REST es fácil de implementar y consumir. </w:t>
            </w:r>
          </w:p>
        </w:tc>
      </w:tr>
      <w:tr w:rsidRPr="00776897" w:rsidR="00776897" w:rsidTr="4AD58749" w14:paraId="5A67C3BB" w14:textId="77777777">
        <w:trPr>
          <w:cantSplit/>
          <w:jc w:val="center"/>
          <w:trPrChange w:author="Diego Álvarez Guinarte" w:date="2018-02-17T09:27:00Z" w:id="675">
            <w:trPr>
              <w:jc w:val="center"/>
            </w:trPr>
          </w:trPrChange>
        </w:trPr>
        <w:tc>
          <w:tcPr>
            <w:tcW w:w="378" w:type="pct"/>
            <w:tcBorders>
              <w:top w:val="nil"/>
              <w:left w:val="nil"/>
              <w:bottom w:val="nil"/>
              <w:right w:val="nil"/>
            </w:tcBorders>
            <w:shd w:val="clear" w:color="auto" w:fill="auto"/>
            <w:tcMar/>
            <w:tcPrChange w:author="Usuario invitado" w:date="2018-02-18T14:25:38.5420417" w:id="676">
              <w:tcPr>
                <w:tcW w:w="378" w:type="pct"/>
                <w:tcBorders>
                  <w:top w:val="nil"/>
                  <w:left w:val="nil"/>
                  <w:bottom w:val="nil"/>
                  <w:right w:val="nil"/>
                </w:tcBorders>
                <w:shd w:val="clear" w:color="auto" w:fill="auto"/>
              </w:tcPr>
            </w:tcPrChange>
          </w:tcPr>
          <w:p w:rsidRPr="00776897" w:rsidR="00776897" w:rsidP="684699FD" w:rsidRDefault="684699FD" w14:paraId="5A67C3B8"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TC004</w:t>
            </w:r>
          </w:p>
        </w:tc>
        <w:tc>
          <w:tcPr>
            <w:tcW w:w="2226" w:type="pct"/>
            <w:tcBorders>
              <w:top w:val="nil"/>
              <w:left w:val="nil"/>
              <w:bottom w:val="nil"/>
              <w:right w:val="nil"/>
            </w:tcBorders>
            <w:shd w:val="clear" w:color="auto" w:fill="auto"/>
            <w:tcMar/>
            <w:tcPrChange w:author="Usuario invitado" w:date="2018-02-18T14:25:38.5420417" w:id="677">
              <w:tcPr>
                <w:tcW w:w="2226" w:type="pct"/>
                <w:tcBorders>
                  <w:top w:val="nil"/>
                  <w:left w:val="nil"/>
                  <w:bottom w:val="nil"/>
                  <w:right w:val="nil"/>
                </w:tcBorders>
                <w:shd w:val="clear" w:color="auto" w:fill="auto"/>
              </w:tcPr>
            </w:tcPrChange>
          </w:tcPr>
          <w:p w:rsidRPr="00776897" w:rsidR="00776897" w:rsidP="684699FD" w:rsidRDefault="684699FD" w14:paraId="5A67C3B9"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Mar/>
            <w:tcPrChange w:author="Usuario invitado" w:date="2018-02-18T14:25:38.5420417" w:id="678">
              <w:tcPr>
                <w:tcW w:w="2396" w:type="pct"/>
                <w:tcBorders>
                  <w:top w:val="nil"/>
                  <w:left w:val="nil"/>
                  <w:bottom w:val="nil"/>
                  <w:right w:val="nil"/>
                </w:tcBorders>
                <w:shd w:val="clear" w:color="auto" w:fill="auto"/>
              </w:tcPr>
            </w:tcPrChange>
          </w:tcPr>
          <w:p w:rsidRPr="00776897" w:rsidR="00776897" w:rsidP="684699FD" w:rsidRDefault="684699FD" w14:paraId="5A67C3BA"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Excel es un formato de datos bastante popular y existen varias librerías Java para procesar ficheros Excel</w:t>
            </w:r>
          </w:p>
        </w:tc>
      </w:tr>
      <w:tr w:rsidRPr="00776897" w:rsidR="00776897" w:rsidTr="4AD58749" w14:paraId="5A67C3BF" w14:textId="77777777">
        <w:trPr>
          <w:cantSplit/>
          <w:jc w:val="center"/>
          <w:trPrChange w:author="Diego Álvarez Guinarte" w:date="2018-02-17T09:27:00Z" w:id="679">
            <w:trPr>
              <w:jc w:val="center"/>
            </w:trPr>
          </w:trPrChange>
        </w:trPr>
        <w:tc>
          <w:tcPr>
            <w:tcW w:w="378" w:type="pct"/>
            <w:tcBorders>
              <w:top w:val="nil"/>
              <w:left w:val="nil"/>
              <w:bottom w:val="nil"/>
              <w:right w:val="nil"/>
            </w:tcBorders>
            <w:shd w:val="clear" w:color="auto" w:fill="auto"/>
            <w:tcMar/>
            <w:tcPrChange w:author="Usuario invitado" w:date="2018-02-18T14:25:38.5420417" w:id="680">
              <w:tcPr>
                <w:tcW w:w="378" w:type="pct"/>
                <w:tcBorders>
                  <w:top w:val="nil"/>
                  <w:left w:val="nil"/>
                  <w:bottom w:val="nil"/>
                  <w:right w:val="nil"/>
                </w:tcBorders>
                <w:shd w:val="clear" w:color="auto" w:fill="auto"/>
              </w:tcPr>
            </w:tcPrChange>
          </w:tcPr>
          <w:p w:rsidRPr="00776897" w:rsidR="00776897" w:rsidP="684699FD" w:rsidRDefault="684699FD" w14:paraId="5A67C3BC"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TC005</w:t>
            </w:r>
          </w:p>
        </w:tc>
        <w:tc>
          <w:tcPr>
            <w:tcW w:w="2226" w:type="pct"/>
            <w:tcBorders>
              <w:top w:val="nil"/>
              <w:left w:val="nil"/>
              <w:bottom w:val="nil"/>
              <w:right w:val="nil"/>
            </w:tcBorders>
            <w:shd w:val="clear" w:color="auto" w:fill="auto"/>
            <w:tcMar/>
            <w:tcPrChange w:author="Usuario invitado" w:date="2018-02-18T14:25:38.5420417" w:id="681">
              <w:tcPr>
                <w:tcW w:w="2226" w:type="pct"/>
                <w:tcBorders>
                  <w:top w:val="nil"/>
                  <w:left w:val="nil"/>
                  <w:bottom w:val="nil"/>
                  <w:right w:val="nil"/>
                </w:tcBorders>
                <w:shd w:val="clear" w:color="auto" w:fill="auto"/>
              </w:tcPr>
            </w:tcPrChange>
          </w:tcPr>
          <w:p w:rsidRPr="00776897" w:rsidR="00776897" w:rsidP="684699FD" w:rsidRDefault="684699FD" w14:paraId="5A67C3BD" w14:textId="4CC3F12C"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El formato de salida de los emails personalizadas será texto plano</w:t>
            </w:r>
          </w:p>
        </w:tc>
        <w:tc>
          <w:tcPr>
            <w:tcW w:w="2396" w:type="pct"/>
            <w:tcBorders>
              <w:top w:val="nil"/>
              <w:left w:val="nil"/>
              <w:bottom w:val="nil"/>
              <w:right w:val="nil"/>
            </w:tcBorders>
            <w:shd w:val="clear" w:color="auto" w:fill="auto"/>
            <w:tcMar/>
            <w:tcPrChange w:author="Usuario invitado" w:date="2018-02-18T14:25:38.5420417" w:id="682">
              <w:tcPr>
                <w:tcW w:w="2396" w:type="pct"/>
                <w:tcBorders>
                  <w:top w:val="nil"/>
                  <w:left w:val="nil"/>
                  <w:bottom w:val="nil"/>
                  <w:right w:val="nil"/>
                </w:tcBorders>
                <w:shd w:val="clear" w:color="auto" w:fill="auto"/>
              </w:tcPr>
            </w:tcPrChange>
          </w:tcPr>
          <w:p w:rsidRPr="00776897" w:rsidR="00776897" w:rsidP="684699FD" w:rsidRDefault="684699FD" w14:paraId="5A67C3BE"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Con el fin de facilitar la implementación se propone generar cartas personalizadas mediante texto plano. El equipo de desarrollo puede opcionalmente implementar otros formatos</w:t>
            </w:r>
          </w:p>
        </w:tc>
      </w:tr>
      <w:tr w:rsidRPr="00776897" w:rsidR="00776897" w:rsidTr="4AD58749" w14:paraId="5A67C3C3" w14:textId="77777777">
        <w:trPr>
          <w:cantSplit/>
          <w:jc w:val="center"/>
          <w:trPrChange w:author="Diego Álvarez Guinarte" w:date="2018-02-17T09:27:00Z" w:id="683">
            <w:trPr>
              <w:jc w:val="center"/>
            </w:trPr>
          </w:trPrChange>
        </w:trPr>
        <w:tc>
          <w:tcPr>
            <w:tcW w:w="378" w:type="pct"/>
            <w:tcBorders>
              <w:top w:val="nil"/>
              <w:left w:val="nil"/>
              <w:bottom w:val="nil"/>
              <w:right w:val="nil"/>
            </w:tcBorders>
            <w:shd w:val="clear" w:color="auto" w:fill="auto"/>
            <w:tcMar/>
            <w:tcPrChange w:author="Usuario invitado" w:date="2018-02-18T14:25:38.5420417" w:id="684">
              <w:tcPr>
                <w:tcW w:w="378" w:type="pct"/>
                <w:tcBorders>
                  <w:top w:val="nil"/>
                  <w:left w:val="nil"/>
                  <w:bottom w:val="nil"/>
                  <w:right w:val="nil"/>
                </w:tcBorders>
                <w:shd w:val="clear" w:color="auto" w:fill="auto"/>
              </w:tcPr>
            </w:tcPrChange>
          </w:tcPr>
          <w:p w:rsidRPr="00776897" w:rsidR="00776897" w:rsidP="684699FD" w:rsidRDefault="684699FD" w14:paraId="5A67C3C0"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TC007</w:t>
            </w:r>
          </w:p>
        </w:tc>
        <w:tc>
          <w:tcPr>
            <w:tcW w:w="2226" w:type="pct"/>
            <w:tcBorders>
              <w:top w:val="nil"/>
              <w:left w:val="nil"/>
              <w:bottom w:val="nil"/>
              <w:right w:val="nil"/>
            </w:tcBorders>
            <w:shd w:val="clear" w:color="auto" w:fill="auto"/>
            <w:tcMar/>
            <w:tcPrChange w:author="Usuario invitado" w:date="2018-02-18T14:25:38.5420417" w:id="685">
              <w:tcPr>
                <w:tcW w:w="2226" w:type="pct"/>
                <w:tcBorders>
                  <w:top w:val="nil"/>
                  <w:left w:val="nil"/>
                  <w:bottom w:val="nil"/>
                  <w:right w:val="nil"/>
                </w:tcBorders>
                <w:shd w:val="clear" w:color="auto" w:fill="auto"/>
              </w:tcPr>
            </w:tcPrChange>
          </w:tcPr>
          <w:p w:rsidRPr="00776897" w:rsidR="00776897" w:rsidP="684699FD" w:rsidRDefault="684699FD" w14:paraId="5A67C3C1"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Mar/>
            <w:tcPrChange w:author="Usuario invitado" w:date="2018-02-18T14:25:38.5420417" w:id="686">
              <w:tcPr>
                <w:tcW w:w="2396" w:type="pct"/>
                <w:tcBorders>
                  <w:top w:val="nil"/>
                  <w:left w:val="nil"/>
                  <w:bottom w:val="nil"/>
                  <w:right w:val="nil"/>
                </w:tcBorders>
                <w:shd w:val="clear" w:color="auto" w:fill="auto"/>
              </w:tcPr>
            </w:tcPrChange>
          </w:tcPr>
          <w:p w:rsidRPr="00776897" w:rsidR="00776897" w:rsidP="684699FD" w:rsidRDefault="684699FD" w14:paraId="5A67C3C2"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Las pruebas deberán ser ejecutables automáticamente. Se propone un desarrollo basado en pruebas así como la utilización de técnicas de integración continua.</w:t>
            </w:r>
          </w:p>
        </w:tc>
      </w:tr>
      <w:tr w:rsidRPr="00776897" w:rsidR="00776897" w:rsidTr="4AD58749" w14:paraId="5A67C3C7" w14:textId="77777777">
        <w:trPr>
          <w:cantSplit/>
          <w:jc w:val="center"/>
          <w:trPrChange w:author="Diego Álvarez Guinarte" w:date="2018-02-17T09:27:00Z" w:id="687">
            <w:trPr>
              <w:jc w:val="center"/>
            </w:trPr>
          </w:trPrChange>
        </w:trPr>
        <w:tc>
          <w:tcPr>
            <w:tcW w:w="378" w:type="pct"/>
            <w:tcBorders>
              <w:top w:val="nil"/>
              <w:left w:val="nil"/>
              <w:bottom w:val="nil"/>
              <w:right w:val="nil"/>
            </w:tcBorders>
            <w:shd w:val="clear" w:color="auto" w:fill="auto"/>
            <w:tcMar/>
            <w:tcPrChange w:author="Usuario invitado" w:date="2018-02-18T14:25:38.5420417" w:id="688">
              <w:tcPr>
                <w:tcW w:w="378" w:type="pct"/>
                <w:tcBorders>
                  <w:top w:val="nil"/>
                  <w:left w:val="nil"/>
                  <w:bottom w:val="nil"/>
                  <w:right w:val="nil"/>
                </w:tcBorders>
                <w:shd w:val="clear" w:color="auto" w:fill="auto"/>
              </w:tcPr>
            </w:tcPrChange>
          </w:tcPr>
          <w:p w:rsidRPr="00776897" w:rsidR="00776897" w:rsidP="684699FD" w:rsidRDefault="684699FD" w14:paraId="5A67C3C4"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TC008</w:t>
            </w:r>
          </w:p>
        </w:tc>
        <w:tc>
          <w:tcPr>
            <w:tcW w:w="2226" w:type="pct"/>
            <w:tcBorders>
              <w:top w:val="nil"/>
              <w:left w:val="nil"/>
              <w:bottom w:val="nil"/>
              <w:right w:val="nil"/>
            </w:tcBorders>
            <w:shd w:val="clear" w:color="auto" w:fill="auto"/>
            <w:tcMar/>
            <w:tcPrChange w:author="Usuario invitado" w:date="2018-02-18T14:25:38.5420417" w:id="689">
              <w:tcPr>
                <w:tcW w:w="2226" w:type="pct"/>
                <w:tcBorders>
                  <w:top w:val="nil"/>
                  <w:left w:val="nil"/>
                  <w:bottom w:val="nil"/>
                  <w:right w:val="nil"/>
                </w:tcBorders>
                <w:shd w:val="clear" w:color="auto" w:fill="auto"/>
              </w:tcPr>
            </w:tcPrChange>
          </w:tcPr>
          <w:p w:rsidRPr="00776897" w:rsidR="00776897" w:rsidP="1B1A7BA5" w:rsidRDefault="1B1A7BA5" w14:paraId="5A67C3C5" w14:textId="77777777">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El servicio Web se implementará mediante el </w:t>
            </w:r>
            <w:proofErr w:type="spellStart"/>
            <w:r w:rsidRPr="4AD58749">
              <w:rPr>
                <w:rFonts w:ascii="Calibri" w:hAnsi="Calibri"/>
                <w:i w:val="1"/>
                <w:iCs w:val="1"/>
                <w:color w:val="000000" w:themeColor="text1"/>
                <w:sz w:val="20"/>
                <w:szCs w:val="20"/>
              </w:rPr>
              <w:t>framework</w:t>
            </w:r>
            <w:proofErr w:type="spellEnd"/>
            <w:r w:rsidRPr="1B1A7BA5">
              <w:rPr>
                <w:rFonts w:ascii="Calibri" w:hAnsi="Calibri"/>
                <w:color w:val="000000" w:themeColor="text1"/>
                <w:sz w:val="20"/>
                <w:szCs w:val="20"/>
              </w:rPr>
              <w:t xml:space="preserve"> Spring </w:t>
            </w:r>
            <w:proofErr w:type="spellStart"/>
            <w:r w:rsidRPr="1B1A7BA5">
              <w:rPr>
                <w:rFonts w:ascii="Calibri" w:hAnsi="Calibri"/>
                <w:color w:val="000000" w:themeColor="text1"/>
                <w:sz w:val="20"/>
                <w:szCs w:val="20"/>
              </w:rPr>
              <w:t xml:space="preserve">Boot</w:t>
            </w:r>
            <w:proofErr w:type="spellEnd"/>
          </w:p>
        </w:tc>
        <w:tc>
          <w:tcPr>
            <w:tcW w:w="2396" w:type="pct"/>
            <w:tcBorders>
              <w:top w:val="nil"/>
              <w:left w:val="nil"/>
              <w:bottom w:val="nil"/>
              <w:right w:val="nil"/>
            </w:tcBorders>
            <w:shd w:val="clear" w:color="auto" w:fill="auto"/>
            <w:tcMar/>
            <w:tcPrChange w:author="Usuario invitado" w:date="2018-02-18T14:25:38.5420417" w:id="690">
              <w:tcPr>
                <w:tcW w:w="2396" w:type="pct"/>
                <w:tcBorders>
                  <w:top w:val="nil"/>
                  <w:left w:val="nil"/>
                  <w:bottom w:val="nil"/>
                  <w:right w:val="nil"/>
                </w:tcBorders>
                <w:shd w:val="clear" w:color="auto" w:fill="auto"/>
              </w:tcPr>
            </w:tcPrChange>
          </w:tcPr>
          <w:p w:rsidRPr="00776897" w:rsidR="00776897" w:rsidP="1B1A7BA5" w:rsidRDefault="1B1A7BA5" w14:paraId="5A67C3C6" w14:textId="77777777">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El </w:t>
            </w:r>
            <w:proofErr w:type="spellStart"/>
            <w:r w:rsidRPr="1B1A7BA5">
              <w:rPr>
                <w:rFonts w:ascii="Calibri" w:hAnsi="Calibri"/>
                <w:color w:val="000000" w:themeColor="text1"/>
                <w:sz w:val="20"/>
                <w:szCs w:val="20"/>
              </w:rPr>
              <w:t xml:space="preserve">framework</w:t>
            </w:r>
            <w:proofErr w:type="spellEnd"/>
            <w:r w:rsidRPr="1B1A7BA5">
              <w:rPr>
                <w:rFonts w:ascii="Calibri" w:hAnsi="Calibri"/>
                <w:color w:val="000000" w:themeColor="text1"/>
                <w:sz w:val="20"/>
                <w:szCs w:val="20"/>
              </w:rPr>
              <w:t xml:space="preserve"> Spring </w:t>
            </w:r>
            <w:proofErr w:type="spellStart"/>
            <w:r w:rsidRPr="1B1A7BA5">
              <w:rPr>
                <w:rFonts w:ascii="Calibri" w:hAnsi="Calibri"/>
                <w:color w:val="000000" w:themeColor="text1"/>
                <w:sz w:val="20"/>
                <w:szCs w:val="20"/>
              </w:rPr>
              <w:t xml:space="preserve">Boot</w:t>
            </w:r>
            <w:proofErr w:type="spellEnd"/>
            <w:r w:rsidRPr="1B1A7BA5">
              <w:rPr>
                <w:rFonts w:ascii="Calibri" w:hAnsi="Calibri"/>
                <w:color w:val="000000" w:themeColor="text1"/>
                <w:sz w:val="20"/>
                <w:szCs w:val="20"/>
              </w:rPr>
              <w:t xml:space="preserve"> se basa en Spring, que es un </w:t>
            </w:r>
            <w:proofErr w:type="spellStart"/>
            <w:r w:rsidRPr="4AD58749">
              <w:rPr>
                <w:rFonts w:ascii="Calibri" w:hAnsi="Calibri"/>
                <w:i w:val="1"/>
                <w:iCs w:val="1"/>
                <w:color w:val="000000" w:themeColor="text1"/>
                <w:sz w:val="20"/>
                <w:szCs w:val="20"/>
              </w:rPr>
              <w:t>framework</w:t>
            </w:r>
            <w:proofErr w:type="spellEnd"/>
            <w:r w:rsidRPr="1B1A7BA5">
              <w:rPr>
                <w:rFonts w:ascii="Calibri" w:hAnsi="Calibri"/>
                <w:color w:val="000000" w:themeColor="text1"/>
                <w:sz w:val="20"/>
                <w:szCs w:val="20"/>
              </w:rPr>
              <w:t xml:space="preserve"> Java muy popular en la industria. Existen muchos ejemplos y material de ayuda para facilitar el aprendizaje por parte de los estudiantes. </w:t>
            </w:r>
          </w:p>
        </w:tc>
      </w:tr>
    </w:tbl>
    <w:p w:rsidRPr="00776897" w:rsidR="00776897" w:rsidP="00776897" w:rsidRDefault="00241675" w14:paraId="5A67C3C8" w14:textId="39C18680" w14:noSpellErr="1">
      <w:pPr>
        <w:pStyle w:val="Descripcin"/>
        <w:jc w:val="center"/>
      </w:pPr>
      <w:r>
        <w:rPr/>
        <w:t>Tabla</w:t>
      </w:r>
      <w:r w:rsidRPr="00776897" w:rsidR="00776897">
        <w:rPr/>
        <w:t xml:space="preserve"> </w:t>
      </w:r>
      <w:r w:rsidR="003C6B33">
        <w:fldChar w:fldCharType="begin"/>
      </w:r>
      <w:r w:rsidR="003C6B33">
        <w:instrText xml:space="preserve"> SEQ Tabla \* ARABIC </w:instrText>
      </w:r>
      <w:r w:rsidR="003C6B33">
        <w:fldChar w:fldCharType="separate"/>
      </w:r>
      <w:r w:rsidR="00D76555">
        <w:rPr>
          <w:noProof/>
        </w:rPr>
        <w:t>4</w:t>
      </w:r>
      <w:r w:rsidR="003C6B33">
        <w:fldChar w:fldCharType="end"/>
      </w:r>
      <w:r w:rsidRPr="00776897" w:rsidR="00776897">
        <w:rPr/>
        <w:t xml:space="preserve">. </w:t>
      </w:r>
      <w:r>
        <w:rPr/>
        <w:t>Restricciones técnicas</w:t>
      </w:r>
    </w:p>
    <w:p w:rsidRPr="00776897" w:rsidR="00776897" w:rsidP="00776897" w:rsidRDefault="684699FD" w14:paraId="5A67C3C9" w14:textId="77777777" w14:noSpellErr="1">
      <w:pPr>
        <w:pStyle w:val="Ttulo2"/>
        <w:rPr/>
      </w:pPr>
      <w:bookmarkStart w:name="_Toc506162194" w:id="691"/>
      <w:r>
        <w:rPr/>
        <w:t>Restricciones organizativas</w:t>
      </w:r>
      <w:bookmarkEnd w:id="691"/>
    </w:p>
    <w:tbl>
      <w:tblPr>
        <w:tblW w:w="4558" w:type="pct"/>
        <w:jc w:val="center"/>
        <w:tblCellMar>
          <w:top w:w="28" w:type="dxa"/>
          <w:left w:w="70" w:type="dxa"/>
          <w:bottom w:w="28" w:type="dxa"/>
          <w:right w:w="70" w:type="dxa"/>
        </w:tblCellMar>
        <w:tblLook w:val="04A0" w:firstRow="1" w:lastRow="0" w:firstColumn="1" w:lastColumn="0" w:noHBand="0" w:noVBand="1"/>
        <w:tblPrChange w:author="Diego Álvarez Guinarte" w:date="2018-02-17T09:27:00Z" w:id="692">
          <w:tblPr>
            <w:tblW w:w="4558" w:type="pct"/>
            <w:jc w:val="center"/>
            <w:tblCellMar>
              <w:top w:w="28" w:type="dxa"/>
              <w:left w:w="70" w:type="dxa"/>
              <w:bottom w:w="28" w:type="dxa"/>
              <w:right w:w="70" w:type="dxa"/>
            </w:tblCellMar>
            <w:tblLook w:val="04A0" w:firstRow="1" w:lastRow="0" w:firstColumn="1" w:lastColumn="0" w:noHBand="0" w:noVBand="1"/>
          </w:tblPr>
        </w:tblPrChange>
      </w:tblPr>
      <w:tblGrid>
        <w:gridCol w:w="655"/>
        <w:gridCol w:w="2888"/>
        <w:gridCol w:w="4209"/>
        <w:tblGridChange w:id="693">
          <w:tblGrid>
            <w:gridCol w:w="360"/>
            <w:gridCol w:w="360"/>
            <w:gridCol w:w="360"/>
          </w:tblGrid>
        </w:tblGridChange>
      </w:tblGrid>
      <w:tr w:rsidRPr="00776897" w:rsidR="00776897" w:rsidTr="4AD58749" w14:paraId="5A67C3CD" w14:textId="77777777">
        <w:trPr>
          <w:cantSplit/>
          <w:tblHeader/>
          <w:jc w:val="center"/>
          <w:trPrChange w:author="Diego Álvarez Guinarte" w:date="2018-02-17T09:27:00Z" w:id="694">
            <w:trPr>
              <w:jc w:val="center"/>
            </w:trPr>
          </w:trPrChange>
        </w:trPr>
        <w:tc>
          <w:tcPr>
            <w:tcW w:w="422"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695">
              <w:tcPr>
                <w:tcW w:w="422" w:type="pct"/>
                <w:tcBorders>
                  <w:top w:val="single" w:color="000000" w:themeColor="text1" w:sz="4" w:space="0"/>
                  <w:left w:val="nil"/>
                  <w:bottom w:val="single" w:color="000000" w:themeColor="text1" w:sz="4" w:space="0"/>
                  <w:right w:val="nil"/>
                </w:tcBorders>
                <w:shd w:val="clear" w:color="auto" w:fill="auto"/>
                <w:hideMark/>
              </w:tcPr>
            </w:tcPrChange>
          </w:tcPr>
          <w:p w:rsidRPr="00776897" w:rsidR="00776897" w:rsidP="684699FD" w:rsidRDefault="684699FD" w14:paraId="5A67C3CA"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Código</w:t>
            </w:r>
          </w:p>
        </w:tc>
        <w:tc>
          <w:tcPr>
            <w:tcW w:w="1863"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696">
              <w:tcPr>
                <w:tcW w:w="1863" w:type="pct"/>
                <w:tcBorders>
                  <w:top w:val="single" w:color="000000" w:themeColor="text1" w:sz="4" w:space="0"/>
                  <w:left w:val="nil"/>
                  <w:bottom w:val="single" w:color="000000" w:themeColor="text1" w:sz="4" w:space="0"/>
                  <w:right w:val="nil"/>
                </w:tcBorders>
                <w:shd w:val="clear" w:color="auto" w:fill="auto"/>
                <w:hideMark/>
              </w:tcPr>
            </w:tcPrChange>
          </w:tcPr>
          <w:p w:rsidRPr="00776897" w:rsidR="00776897" w:rsidP="684699FD" w:rsidRDefault="684699FD" w14:paraId="5A67C3CB"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Restricción</w:t>
            </w:r>
          </w:p>
        </w:tc>
        <w:tc>
          <w:tcPr>
            <w:tcW w:w="2714" w:type="pct"/>
            <w:tcBorders>
              <w:top w:val="single" w:color="000000" w:themeColor="text1" w:sz="4" w:space="0"/>
              <w:left w:val="nil"/>
              <w:bottom w:val="single" w:color="000000" w:themeColor="text1" w:sz="4" w:space="0"/>
              <w:right w:val="nil"/>
            </w:tcBorders>
            <w:shd w:val="clear" w:color="auto" w:fill="auto"/>
            <w:tcMar/>
            <w:hideMark/>
            <w:tcPrChange w:author="Usuario invitado" w:date="2018-02-18T14:25:38.5420417" w:id="697">
              <w:tcPr>
                <w:tcW w:w="2714" w:type="pct"/>
                <w:tcBorders>
                  <w:top w:val="single" w:color="000000" w:themeColor="text1" w:sz="4" w:space="0"/>
                  <w:left w:val="nil"/>
                  <w:bottom w:val="single" w:color="000000" w:themeColor="text1" w:sz="4" w:space="0"/>
                  <w:right w:val="nil"/>
                </w:tcBorders>
                <w:shd w:val="clear" w:color="auto" w:fill="auto"/>
                <w:hideMark/>
              </w:tcPr>
            </w:tcPrChange>
          </w:tcPr>
          <w:p w:rsidRPr="00776897" w:rsidR="00776897" w:rsidP="684699FD" w:rsidRDefault="684699FD" w14:paraId="5A67C3CC"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Motivación</w:t>
            </w:r>
          </w:p>
        </w:tc>
      </w:tr>
      <w:tr w:rsidRPr="00776897" w:rsidR="00776897" w:rsidTr="4AD58749" w14:paraId="5A67C3D1" w14:textId="77777777">
        <w:trPr>
          <w:cantSplit/>
          <w:jc w:val="center"/>
          <w:trPrChange w:author="Diego Álvarez Guinarte" w:date="2018-02-17T09:27:00Z" w:id="698">
            <w:trPr>
              <w:jc w:val="center"/>
            </w:trPr>
          </w:trPrChange>
        </w:trPr>
        <w:tc>
          <w:tcPr>
            <w:tcW w:w="422" w:type="pct"/>
            <w:tcBorders>
              <w:top w:val="nil"/>
              <w:left w:val="nil"/>
              <w:bottom w:val="nil"/>
              <w:right w:val="nil"/>
            </w:tcBorders>
            <w:shd w:val="clear" w:color="auto" w:fill="auto"/>
            <w:tcMar/>
            <w:hideMark/>
            <w:tcPrChange w:author="Usuario invitado" w:date="2018-02-18T14:25:38.5420417" w:id="699">
              <w:tcPr>
                <w:tcW w:w="422" w:type="pct"/>
                <w:tcBorders>
                  <w:top w:val="nil"/>
                  <w:left w:val="nil"/>
                  <w:bottom w:val="nil"/>
                  <w:right w:val="nil"/>
                </w:tcBorders>
                <w:shd w:val="clear" w:color="auto" w:fill="auto"/>
                <w:hideMark/>
              </w:tcPr>
            </w:tcPrChange>
          </w:tcPr>
          <w:p w:rsidRPr="00776897" w:rsidR="00776897" w:rsidP="684699FD" w:rsidRDefault="684699FD" w14:paraId="5A67C3CE"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OC001</w:t>
            </w:r>
          </w:p>
        </w:tc>
        <w:tc>
          <w:tcPr>
            <w:tcW w:w="1863" w:type="pct"/>
            <w:tcBorders>
              <w:top w:val="nil"/>
              <w:left w:val="nil"/>
              <w:bottom w:val="nil"/>
              <w:right w:val="nil"/>
            </w:tcBorders>
            <w:shd w:val="clear" w:color="auto" w:fill="auto"/>
            <w:tcMar/>
            <w:tcPrChange w:author="Usuario invitado" w:date="2018-02-18T14:25:38.5420417" w:id="700">
              <w:tcPr>
                <w:tcW w:w="1863" w:type="pct"/>
                <w:tcBorders>
                  <w:top w:val="nil"/>
                  <w:left w:val="nil"/>
                  <w:bottom w:val="nil"/>
                  <w:right w:val="nil"/>
                </w:tcBorders>
                <w:shd w:val="clear" w:color="auto" w:fill="auto"/>
              </w:tcPr>
            </w:tcPrChange>
          </w:tcPr>
          <w:p w:rsidRPr="00776897" w:rsidR="00776897" w:rsidP="684699FD" w:rsidRDefault="684699FD" w14:paraId="5A67C3CF"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Mar/>
            <w:tcPrChange w:author="Usuario invitado" w:date="2018-02-18T14:25:38.5420417" w:id="701">
              <w:tcPr>
                <w:tcW w:w="2714" w:type="pct"/>
                <w:tcBorders>
                  <w:top w:val="nil"/>
                  <w:left w:val="nil"/>
                  <w:bottom w:val="nil"/>
                  <w:right w:val="nil"/>
                </w:tcBorders>
                <w:shd w:val="clear" w:color="auto" w:fill="auto"/>
              </w:tcPr>
            </w:tcPrChange>
          </w:tcPr>
          <w:p w:rsidRPr="00776897" w:rsidR="00776897" w:rsidP="1B1A7BA5" w:rsidRDefault="1B1A7BA5" w14:paraId="5A67C3D0" w14:textId="77777777" w14:noSpellErr="1">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El tamaño de los equipos será de unos 3 </w:t>
            </w:r>
            <w:proofErr w:type="gramStart"/>
            <w:r w:rsidRPr="1B1A7BA5">
              <w:rPr>
                <w:rFonts w:ascii="Calibri" w:hAnsi="Calibri"/>
                <w:color w:val="000000" w:themeColor="text1"/>
                <w:sz w:val="20"/>
                <w:szCs w:val="20"/>
              </w:rPr>
              <w:t>ó</w:t>
            </w:r>
            <w:proofErr w:type="gramEnd"/>
            <w:r w:rsidRPr="1B1A7BA5">
              <w:rPr>
                <w:rFonts w:ascii="Calibri" w:hAnsi="Calibri"/>
                <w:color w:val="000000" w:themeColor="text1"/>
                <w:sz w:val="20"/>
                <w:szCs w:val="20"/>
              </w:rPr>
              <w:t xml:space="preserve"> 4 estudiantes con el fin de que los estudiantes puedan aprender a desarrollar software de forma colaborativa mediante un proyecto simple.</w:t>
            </w:r>
          </w:p>
        </w:tc>
      </w:tr>
      <w:tr w:rsidRPr="00776897" w:rsidR="00776897" w:rsidTr="4AD58749" w14:paraId="5A67C3D5" w14:textId="77777777">
        <w:trPr>
          <w:cantSplit/>
          <w:jc w:val="center"/>
          <w:trPrChange w:author="Diego Álvarez Guinarte" w:date="2018-02-17T09:27:00Z" w:id="702">
            <w:trPr>
              <w:jc w:val="center"/>
            </w:trPr>
          </w:trPrChange>
        </w:trPr>
        <w:tc>
          <w:tcPr>
            <w:tcW w:w="422" w:type="pct"/>
            <w:tcBorders>
              <w:top w:val="nil"/>
              <w:left w:val="nil"/>
              <w:bottom w:val="nil"/>
              <w:right w:val="nil"/>
            </w:tcBorders>
            <w:shd w:val="clear" w:color="auto" w:fill="auto"/>
            <w:tcMar/>
            <w:hideMark/>
            <w:tcPrChange w:author="Usuario invitado" w:date="2018-02-18T14:25:38.5420417" w:id="703">
              <w:tcPr>
                <w:tcW w:w="422" w:type="pct"/>
                <w:tcBorders>
                  <w:top w:val="nil"/>
                  <w:left w:val="nil"/>
                  <w:bottom w:val="nil"/>
                  <w:right w:val="nil"/>
                </w:tcBorders>
                <w:shd w:val="clear" w:color="auto" w:fill="auto"/>
                <w:hideMark/>
              </w:tcPr>
            </w:tcPrChange>
          </w:tcPr>
          <w:p w:rsidRPr="00776897" w:rsidR="00776897" w:rsidP="684699FD" w:rsidRDefault="684699FD" w14:paraId="5A67C3D2"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OC002</w:t>
            </w:r>
          </w:p>
        </w:tc>
        <w:tc>
          <w:tcPr>
            <w:tcW w:w="1863" w:type="pct"/>
            <w:tcBorders>
              <w:top w:val="nil"/>
              <w:left w:val="nil"/>
              <w:bottom w:val="nil"/>
              <w:right w:val="nil"/>
            </w:tcBorders>
            <w:shd w:val="clear" w:color="auto" w:fill="auto"/>
            <w:tcMar/>
            <w:tcPrChange w:author="Usuario invitado" w:date="2018-02-18T14:25:38.5420417" w:id="704">
              <w:tcPr>
                <w:tcW w:w="1863" w:type="pct"/>
                <w:tcBorders>
                  <w:top w:val="nil"/>
                  <w:left w:val="nil"/>
                  <w:bottom w:val="nil"/>
                  <w:right w:val="nil"/>
                </w:tcBorders>
                <w:shd w:val="clear" w:color="auto" w:fill="auto"/>
              </w:tcPr>
            </w:tcPrChange>
          </w:tcPr>
          <w:p w:rsidRPr="00776897" w:rsidR="00776897" w:rsidP="684699FD" w:rsidRDefault="684699FD" w14:paraId="5A67C3D3"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Mar/>
            <w:tcPrChange w:author="Usuario invitado" w:date="2018-02-18T14:25:38.5420417" w:id="705">
              <w:tcPr>
                <w:tcW w:w="2714" w:type="pct"/>
                <w:tcBorders>
                  <w:top w:val="nil"/>
                  <w:left w:val="nil"/>
                  <w:bottom w:val="nil"/>
                  <w:right w:val="nil"/>
                </w:tcBorders>
                <w:shd w:val="clear" w:color="auto" w:fill="auto"/>
              </w:tcPr>
            </w:tcPrChange>
          </w:tcPr>
          <w:p w:rsidRPr="00776897" w:rsidR="00776897" w:rsidP="684699FD" w:rsidRDefault="684699FD" w14:paraId="5A67C3D4" w14:textId="77777777" w14:noSpellErr="1">
            <w:pPr>
              <w:spacing w:after="0"/>
              <w:jc w:val="left"/>
              <w:rPr>
                <w:rFonts w:ascii="Calibri" w:hAnsi="Calibri"/>
                <w:color w:val="000000" w:themeColor="text1"/>
                <w:sz w:val="20"/>
                <w:szCs w:val="20"/>
              </w:rPr>
            </w:pPr>
            <w:r w:rsidRPr="684699FD">
              <w:rPr>
                <w:rFonts w:ascii="Calibri" w:hAnsi="Calibri"/>
                <w:color w:val="000000" w:themeColor="text1"/>
                <w:sz w:val="20"/>
                <w:szCs w:val="20"/>
              </w:rPr>
              <w:t xml:space="preserve">El pegamento entre los 2 sub-sistemas es la base de datos, cuya estructura debe ser acordada por los 2 equipos. </w:t>
            </w:r>
          </w:p>
        </w:tc>
      </w:tr>
      <w:tr w:rsidRPr="00776897" w:rsidR="00241675" w:rsidTr="4AD58749" w14:paraId="5A67C3D9" w14:textId="77777777">
        <w:trPr>
          <w:cantSplit/>
          <w:jc w:val="center"/>
          <w:trPrChange w:author="Diego Álvarez Guinarte" w:date="2018-02-17T09:27:00Z" w:id="706">
            <w:trPr>
              <w:jc w:val="center"/>
            </w:trPr>
          </w:trPrChange>
        </w:trPr>
        <w:tc>
          <w:tcPr>
            <w:tcW w:w="422" w:type="pct"/>
            <w:tcBorders>
              <w:top w:val="nil"/>
              <w:left w:val="nil"/>
              <w:bottom w:val="nil"/>
              <w:right w:val="nil"/>
            </w:tcBorders>
            <w:shd w:val="clear" w:color="auto" w:fill="auto"/>
            <w:tcMar/>
            <w:tcPrChange w:author="Usuario invitado" w:date="2018-02-18T14:25:38.5420417" w:id="707">
              <w:tcPr>
                <w:tcW w:w="422" w:type="pct"/>
                <w:tcBorders>
                  <w:top w:val="nil"/>
                  <w:left w:val="nil"/>
                  <w:bottom w:val="nil"/>
                  <w:right w:val="nil"/>
                </w:tcBorders>
                <w:shd w:val="clear" w:color="auto" w:fill="auto"/>
              </w:tcPr>
            </w:tcPrChange>
          </w:tcPr>
          <w:p w:rsidRPr="00776897" w:rsidR="00241675" w:rsidP="684699FD" w:rsidRDefault="684699FD" w14:paraId="5A67C3D6" w14:textId="77777777" w14:noSpellErr="1">
            <w:pPr>
              <w:spacing w:after="0"/>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OC003</w:t>
            </w:r>
          </w:p>
        </w:tc>
        <w:tc>
          <w:tcPr>
            <w:tcW w:w="1863" w:type="pct"/>
            <w:tcBorders>
              <w:top w:val="nil"/>
              <w:left w:val="nil"/>
              <w:bottom w:val="nil"/>
              <w:right w:val="nil"/>
            </w:tcBorders>
            <w:shd w:val="clear" w:color="auto" w:fill="auto"/>
            <w:tcMar/>
            <w:tcPrChange w:author="Usuario invitado" w:date="2018-02-18T14:25:38.5420417" w:id="708">
              <w:tcPr>
                <w:tcW w:w="1863" w:type="pct"/>
                <w:tcBorders>
                  <w:top w:val="nil"/>
                  <w:left w:val="nil"/>
                  <w:bottom w:val="nil"/>
                  <w:right w:val="nil"/>
                </w:tcBorders>
                <w:shd w:val="clear" w:color="auto" w:fill="auto"/>
              </w:tcPr>
            </w:tcPrChange>
          </w:tcPr>
          <w:p w:rsidR="00241675" w:rsidP="1B1A7BA5" w:rsidRDefault="1B1A7BA5" w14:paraId="5A67C3D7" w14:textId="77777777">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El código fuente será gestionado mediante el sistema control de versiones Git en un repositorio público en </w:t>
            </w:r>
            <w:proofErr w:type="spellStart"/>
            <w:r w:rsidRPr="1B1A7BA5">
              <w:rPr>
                <w:rFonts w:ascii="Calibri" w:hAnsi="Calibri"/>
                <w:color w:val="000000" w:themeColor="text1"/>
                <w:sz w:val="20"/>
                <w:szCs w:val="20"/>
              </w:rPr>
              <w:t>github</w:t>
            </w:r>
            <w:proofErr w:type="spellEnd"/>
          </w:p>
        </w:tc>
        <w:tc>
          <w:tcPr>
            <w:tcW w:w="2714" w:type="pct"/>
            <w:tcBorders>
              <w:top w:val="nil"/>
              <w:left w:val="nil"/>
              <w:bottom w:val="nil"/>
              <w:right w:val="nil"/>
            </w:tcBorders>
            <w:shd w:val="clear" w:color="auto" w:fill="auto"/>
            <w:tcMar/>
            <w:tcPrChange w:author="Usuario invitado" w:date="2018-02-18T14:25:38.5420417" w:id="709">
              <w:tcPr>
                <w:tcW w:w="2714" w:type="pct"/>
                <w:tcBorders>
                  <w:top w:val="nil"/>
                  <w:left w:val="nil"/>
                  <w:bottom w:val="nil"/>
                  <w:right w:val="nil"/>
                </w:tcBorders>
                <w:shd w:val="clear" w:color="auto" w:fill="auto"/>
              </w:tcPr>
            </w:tcPrChange>
          </w:tcPr>
          <w:p w:rsidR="00241675" w:rsidP="1B1A7BA5" w:rsidRDefault="1B1A7BA5" w14:paraId="5A67C3D8" w14:textId="77777777">
            <w:pPr>
              <w:spacing w:after="0"/>
              <w:jc w:val="left"/>
              <w:rPr>
                <w:rFonts w:ascii="Calibri" w:hAnsi="Calibri"/>
                <w:color w:val="000000" w:themeColor="text1"/>
                <w:sz w:val="20"/>
                <w:szCs w:val="20"/>
              </w:rPr>
            </w:pPr>
            <w:r w:rsidRPr="1B1A7BA5">
              <w:rPr>
                <w:rFonts w:ascii="Calibri" w:hAnsi="Calibri"/>
                <w:color w:val="000000" w:themeColor="text1"/>
                <w:sz w:val="20"/>
                <w:szCs w:val="20"/>
              </w:rPr>
              <w:t xml:space="preserve">Los sistemas de control de versiones son utilizados por la mayoría de las empresas de desarrollo de software. </w:t>
            </w:r>
            <w:proofErr w:type="spellStart"/>
            <w:r w:rsidRPr="1B1A7BA5">
              <w:rPr>
                <w:rFonts w:ascii="Calibri" w:hAnsi="Calibri"/>
                <w:color w:val="000000" w:themeColor="text1"/>
                <w:sz w:val="20"/>
                <w:szCs w:val="20"/>
              </w:rPr>
              <w:t xml:space="preserve">Github</w:t>
            </w:r>
            <w:proofErr w:type="spellEnd"/>
            <w:r w:rsidRPr="1B1A7BA5">
              <w:rPr>
                <w:rFonts w:ascii="Calibri" w:hAnsi="Calibri"/>
                <w:color w:val="000000" w:themeColor="text1"/>
                <w:sz w:val="20"/>
                <w:szCs w:val="20"/>
              </w:rPr>
              <w:t xml:space="preserve"> ofrece un software de gestión de proyectos muy potente </w:t>
            </w:r>
          </w:p>
        </w:tc>
      </w:tr>
    </w:tbl>
    <w:p w:rsidRPr="00776897" w:rsidR="00776897" w:rsidP="00776897" w:rsidRDefault="002C730A" w14:paraId="5A67C3DA" w14:textId="207B8352" w14:noSpellErr="1">
      <w:pPr>
        <w:pStyle w:val="Descripcin"/>
        <w:jc w:val="center"/>
      </w:pPr>
      <w:r>
        <w:rPr/>
        <w:t>Tabla</w:t>
      </w:r>
      <w:r w:rsidRPr="00776897" w:rsidR="00776897">
        <w:rPr/>
        <w:t xml:space="preserve"> </w:t>
      </w:r>
      <w:r w:rsidR="003C6B33">
        <w:fldChar w:fldCharType="begin"/>
      </w:r>
      <w:r w:rsidR="003C6B33">
        <w:instrText xml:space="preserve"> SEQ Tabla \* ARABIC </w:instrText>
      </w:r>
      <w:r w:rsidR="003C6B33">
        <w:fldChar w:fldCharType="separate"/>
      </w:r>
      <w:r w:rsidR="00D76555">
        <w:rPr>
          <w:noProof/>
        </w:rPr>
        <w:t>5</w:t>
      </w:r>
      <w:r w:rsidR="003C6B33">
        <w:fldChar w:fldCharType="end"/>
      </w:r>
      <w:r w:rsidRPr="00776897" w:rsidR="00776897">
        <w:rPr/>
        <w:t xml:space="preserve">. </w:t>
      </w:r>
      <w:r>
        <w:rPr/>
        <w:t>Restricciones organizativas</w:t>
      </w:r>
    </w:p>
    <w:p w:rsidRPr="002366A1" w:rsidR="00D70222" w:rsidP="002D7259" w:rsidRDefault="684699FD" w14:paraId="5A67C3DB" w14:textId="77777777" w14:noSpellErr="1">
      <w:pPr>
        <w:pStyle w:val="Ttulo1"/>
        <w:rPr/>
      </w:pPr>
      <w:bookmarkStart w:name="_Toc506162195" w:id="710"/>
      <w:r>
        <w:rPr/>
        <w:lastRenderedPageBreak/>
        <w:t>Ámbito del sistema y contexto</w:t>
      </w:r>
      <w:bookmarkEnd w:id="710"/>
    </w:p>
    <w:p w:rsidR="00D70222" w:rsidP="00D70222" w:rsidRDefault="684699FD" w14:paraId="5A67C3DC" w14:textId="77777777" w14:noSpellErr="1">
      <w:r>
        <w:rPr/>
        <w:t>Para describir la solución se utilizarán diagramas contextuales y texto.</w:t>
      </w:r>
    </w:p>
    <w:p w:rsidR="00BC03B7" w:rsidP="00D70222" w:rsidRDefault="684699FD" w14:paraId="5A67C3DD" w14:textId="77777777" w14:noSpellErr="1">
      <w:r>
        <w:rPr/>
        <w:t>La aplicación está partida en dos procesos:</w:t>
      </w:r>
    </w:p>
    <w:p w:rsidR="00BC03B7" w:rsidP="4AD58749" w:rsidRDefault="1B1A7BA5" w14:paraId="5A67C3DE" w14:textId="3FFDF966">
      <w:pPr>
        <w:pStyle w:val="Prrafodelista"/>
        <w:numPr>
          <w:ilvl w:val="0"/>
          <w:numId w:val="25"/>
        </w:numPr>
        <w:rPr/>
      </w:pPr>
      <w:proofErr w:type="spellStart"/>
      <w:r>
        <w:rPr/>
        <w:t>Loader</w:t>
      </w:r>
      <w:proofErr w:type="spellEnd"/>
      <w:r>
        <w:rPr/>
        <w:t xml:space="preserve">: Se encarga de la carga de los ficheros. Utiliza el estilo </w:t>
      </w:r>
      <w:proofErr w:type="spellStart"/>
      <w:r>
        <w:rPr/>
        <w:t>Batch</w:t>
      </w:r>
      <w:proofErr w:type="spellEnd"/>
    </w:p>
    <w:p w:rsidR="007A34FA" w:rsidP="4AD58749" w:rsidRDefault="1B1A7BA5" w14:paraId="5A67C3DF" w14:textId="0337B96C">
      <w:pPr>
        <w:pStyle w:val="Prrafodelista"/>
        <w:numPr>
          <w:ilvl w:val="0"/>
          <w:numId w:val="25"/>
        </w:numPr>
        <w:rPr/>
      </w:pPr>
      <w:commentRangeStart w:id="711"/>
      <w:proofErr w:type="spellStart"/>
      <w:r>
        <w:rPr/>
        <w:t xml:space="preserve">Agents</w:t>
      </w:r>
      <w:proofErr w:type="spellEnd"/>
      <w:r>
        <w:rPr/>
        <w:t xml:space="preserve">: Se encarga de </w:t>
      </w:r>
      <w:del w:author="Kilian Pérez González" w:date="2018-02-18T14:31:00Z" w:id="712">
        <w:r w:rsidDel="00833247">
          <w:delText xml:space="preserve">las comprobaciones de los </w:delText>
        </w:r>
      </w:del>
      <w:ins w:author="Kilian Pérez González" w:date="2018-02-18T14:32:00Z" w:id="713">
        <w:r w:rsidR="000841F5">
          <w:rPr/>
          <w:t xml:space="preserve">la </w:t>
        </w:r>
      </w:ins>
      <w:ins w:author="Kilian Pérez González" w:date="2018-02-18T14:31:00Z" w:id="714">
        <w:r w:rsidR="00833247">
          <w:rPr/>
          <w:t xml:space="preserve">consulta y gestión de </w:t>
        </w:r>
      </w:ins>
      <w:r>
        <w:rPr/>
        <w:t>agentes. Utiliza el estilo micro-servicios.</w:t>
      </w:r>
      <w:commentRangeEnd w:id="711"/>
      <w:r w:rsidR="00833247">
        <w:rPr>
          <w:rStyle w:val="Refdecomentario"/>
        </w:rPr>
        <w:commentReference w:id="711"/>
      </w:r>
    </w:p>
    <w:p w:rsidR="002366A1" w:rsidP="002366A1" w:rsidRDefault="684699FD" w14:paraId="67078598" w14:textId="03F9EE14" w14:noSpellErr="1">
      <w:r>
        <w:rPr/>
        <w:t>Ambos se integran usando el arquitectónico de datos compartidos.</w:t>
      </w:r>
    </w:p>
    <w:p w:rsidR="00F941B3" w:rsidP="002366A1" w:rsidRDefault="00F941B3" w14:paraId="0D1BCB03" w14:textId="149AA3C5">
      <w:r>
        <w:rPr/>
        <w:t xml:space="preserve">En el diagrama de contexto de la </w:t>
      </w:r>
      <w:r>
        <w:fldChar w:fldCharType="begin"/>
      </w:r>
      <w:r>
        <w:instrText xml:space="preserve"> REF _Ref472627895 \h </w:instrText>
      </w:r>
      <w:r>
        <w:fldChar w:fldCharType="separate"/>
      </w:r>
      <w:r w:rsidR="00D76555">
        <w:rPr/>
        <w:t xml:space="preserve">Figura </w:t>
      </w:r>
      <w:r w:rsidR="00D76555">
        <w:rPr>
          <w:noProof/>
        </w:rPr>
        <w:t>1</w:t>
      </w:r>
      <w:r>
        <w:fldChar w:fldCharType="end"/>
      </w:r>
      <w:r>
        <w:rPr/>
        <w:t xml:space="preserve">, se muestran las principales interfaces de cada sistema. El subsistema </w:t>
      </w:r>
      <w:proofErr w:type="spellStart"/>
      <w:r>
        <w:rPr/>
        <w:t>DataBase</w:t>
      </w:r>
      <w:proofErr w:type="spellEnd"/>
      <w:r>
        <w:rPr/>
        <w:t xml:space="preserve"> es común a ambos grupos, por tanto, hay que acordar la tecnología, el modelo de base de datos y el modo de acceso.</w:t>
      </w:r>
    </w:p>
    <w:p w:rsidR="00BC03B7" w:rsidP="00BC03B7" w:rsidRDefault="00E938B8" w14:paraId="5A67C3E0" w14:textId="5958B014">
      <w:pPr>
        <w:keepNext/>
        <w:jc w:val="center"/>
      </w:pPr>
      <w:commentRangeStart w:id="715"/>
      <w:r>
        <w:rPr>
          <w:noProof/>
          <w:lang w:eastAsia="es-ES"/>
        </w:rPr>
        <w:drawing>
          <wp:inline distT="0" distB="0" distL="0" distR="0" wp14:anchorId="3A67E3C8" wp14:editId="58323740">
            <wp:extent cx="5400040" cy="2507161"/>
            <wp:effectExtent l="0" t="0" r="0" b="7620"/>
            <wp:docPr id="7640386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400040" cy="2507161"/>
                    </a:xfrm>
                    <a:prstGeom prst="rect">
                      <a:avLst/>
                    </a:prstGeom>
                  </pic:spPr>
                </pic:pic>
              </a:graphicData>
            </a:graphic>
          </wp:inline>
        </w:drawing>
      </w:r>
      <w:commentRangeEnd w:id="715"/>
      <w:r w:rsidR="00155F1C">
        <w:rPr>
          <w:rStyle w:val="Refdecomentario"/>
          <w:rFonts w:eastAsia="Times New Roman" w:cs="Times New Roman"/>
          <w:lang w:eastAsia="es-ES"/>
        </w:rPr>
        <w:commentReference w:id="715"/>
      </w:r>
    </w:p>
    <w:p w:rsidR="000210B1" w:rsidP="00BC03B7" w:rsidRDefault="00BC03B7" w14:paraId="5A67C3E1" w14:textId="6F8BA8AB" w14:noSpellErr="1">
      <w:pPr>
        <w:pStyle w:val="Descripcin"/>
        <w:jc w:val="center"/>
      </w:pPr>
      <w:bookmarkStart w:name="_Ref472627895" w:id="716"/>
      <w:r>
        <w:rPr/>
        <w:t xml:space="preserve">Figura </w:t>
      </w:r>
      <w:r w:rsidR="003C6B33">
        <w:fldChar w:fldCharType="begin"/>
      </w:r>
      <w:r w:rsidR="003C6B33">
        <w:instrText xml:space="preserve"> SEQ Figura \* ARABIC </w:instrText>
      </w:r>
      <w:r w:rsidR="003C6B33">
        <w:fldChar w:fldCharType="separate"/>
      </w:r>
      <w:r w:rsidR="00D76555">
        <w:rPr>
          <w:noProof/>
        </w:rPr>
        <w:t>1</w:t>
      </w:r>
      <w:r w:rsidR="003C6B33">
        <w:fldChar w:fldCharType="end"/>
      </w:r>
      <w:bookmarkEnd w:id="716"/>
      <w:r>
        <w:rPr/>
        <w:t xml:space="preserve">. </w:t>
      </w:r>
      <w:r w:rsidR="00F108BD">
        <w:rPr/>
        <w:t>Contexto de negocio del sistema</w:t>
      </w:r>
    </w:p>
    <w:p w:rsidR="00F108BD" w:rsidP="684699FD" w:rsidRDefault="684699FD" w14:paraId="5A67C3E2" w14:textId="7DFEA2CC" w14:noSpellErr="1">
      <w:pPr>
        <w:rPr>
          <w:lang w:eastAsia="es-ES"/>
        </w:rPr>
      </w:pPr>
      <w:r w:rsidRPr="684699FD">
        <w:rPr>
          <w:lang w:eastAsia="es-ES"/>
        </w:rPr>
        <w:t>A continuación, se incluye un diagrama BPMN que define el proceso completo de ambos subsistemas.</w:t>
      </w:r>
    </w:p>
    <w:p w:rsidR="002366A1" w:rsidP="684699FD" w:rsidRDefault="684699FD" w14:paraId="0151FEB1" w14:textId="332DF27E" w14:noSpellErr="1">
      <w:pPr>
        <w:rPr>
          <w:lang w:eastAsia="es-ES"/>
        </w:rPr>
      </w:pPr>
      <w:r w:rsidRPr="684699FD">
        <w:rPr>
          <w:lang w:eastAsia="es-ES"/>
        </w:rPr>
        <w:t>A destacar:</w:t>
      </w:r>
    </w:p>
    <w:p w:rsidR="002366A1" w:rsidP="002366A1" w:rsidRDefault="684699FD" w14:paraId="04BC8FE3" w14:textId="3EA10811" w14:noSpellErr="1">
      <w:pPr>
        <w:pStyle w:val="Prrafodelista"/>
        <w:numPr>
          <w:ilvl w:val="0"/>
          <w:numId w:val="32"/>
        </w:numPr>
        <w:rPr/>
      </w:pPr>
      <w:r>
        <w:rPr/>
        <w:t>Hay una base de datos común.</w:t>
      </w:r>
    </w:p>
    <w:p w:rsidR="002366A1" w:rsidP="002366A1" w:rsidRDefault="684699FD" w14:paraId="5C3D88AC" w14:textId="4EFC57EC" w14:noSpellErr="1">
      <w:pPr>
        <w:pStyle w:val="Prrafodelista"/>
        <w:numPr>
          <w:ilvl w:val="0"/>
          <w:numId w:val="32"/>
        </w:numPr>
        <w:rPr/>
      </w:pPr>
      <w:r>
        <w:rPr/>
        <w:t>Los datos intercambiados usan formato JSON.</w:t>
      </w:r>
    </w:p>
    <w:p w:rsidR="00F941B3" w:rsidP="4AD58749" w:rsidRDefault="1B1A7BA5" w14:paraId="41C5C802" w14:textId="5390913B">
      <w:pPr>
        <w:pStyle w:val="Prrafodelista"/>
        <w:numPr>
          <w:ilvl w:val="0"/>
          <w:numId w:val="32"/>
        </w:numPr>
        <w:rPr/>
      </w:pPr>
      <w:r>
        <w:rPr/>
        <w:t xml:space="preserve">Los procesos de </w:t>
      </w:r>
      <w:proofErr w:type="spellStart"/>
      <w:r>
        <w:rPr/>
        <w:t>Loader</w:t>
      </w:r>
      <w:proofErr w:type="spellEnd"/>
      <w:r>
        <w:rPr/>
        <w:t xml:space="preserve"> y de </w:t>
      </w:r>
      <w:proofErr w:type="spellStart"/>
      <w:r>
        <w:rPr/>
        <w:t>Agents</w:t>
      </w:r>
      <w:proofErr w:type="spellEnd"/>
      <w:r>
        <w:rPr/>
        <w:t xml:space="preserve"> son asíncronos.</w:t>
      </w:r>
    </w:p>
    <w:p w:rsidRPr="005159DE" w:rsidR="00F108BD" w:rsidP="00F108BD" w:rsidRDefault="00F108BD" w14:paraId="5A67C3E3" w14:textId="77777777">
      <w:pPr>
        <w:rPr>
          <w:lang w:eastAsia="es-ES"/>
        </w:rPr>
      </w:pPr>
    </w:p>
    <w:p w:rsidR="00F108BD" w:rsidP="00F108BD" w:rsidRDefault="00E938B8" w14:paraId="5A67C3E4" w14:textId="09E75089">
      <w:pPr>
        <w:jc w:val="center"/>
        <w:rPr>
          <w:lang w:val="en-GB" w:eastAsia="es-ES"/>
        </w:rPr>
      </w:pPr>
      <w:r>
        <w:rPr>
          <w:noProof/>
          <w:lang w:eastAsia="es-ES"/>
        </w:rPr>
        <w:lastRenderedPageBreak/>
        <w:drawing>
          <wp:inline distT="0" distB="0" distL="0" distR="0" wp14:anchorId="0A095870" wp14:editId="28F3A6A2">
            <wp:extent cx="5539289" cy="4341412"/>
            <wp:effectExtent l="0" t="0" r="4445" b="2540"/>
            <wp:docPr id="2866727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539289" cy="4341412"/>
                    </a:xfrm>
                    <a:prstGeom prst="rect">
                      <a:avLst/>
                    </a:prstGeom>
                  </pic:spPr>
                </pic:pic>
              </a:graphicData>
            </a:graphic>
          </wp:inline>
        </w:drawing>
      </w:r>
    </w:p>
    <w:p w:rsidRPr="00F108BD" w:rsidR="00F108BD" w:rsidP="00F108BD" w:rsidRDefault="00F108BD" w14:paraId="5A67C3E5" w14:textId="3482DC87" w14:noSpellErr="1">
      <w:pPr>
        <w:pStyle w:val="Descripcin"/>
        <w:jc w:val="center"/>
      </w:pPr>
      <w:r>
        <w:rPr/>
        <w:t xml:space="preserve">Figura </w:t>
      </w:r>
      <w:r w:rsidR="003C6B33">
        <w:fldChar w:fldCharType="begin"/>
      </w:r>
      <w:r w:rsidR="003C6B33">
        <w:instrText xml:space="preserve"> SEQ Figura \* ARABIC </w:instrText>
      </w:r>
      <w:r w:rsidR="003C6B33">
        <w:fldChar w:fldCharType="separate"/>
      </w:r>
      <w:r w:rsidR="00D76555">
        <w:rPr>
          <w:noProof/>
        </w:rPr>
        <w:t>2</w:t>
      </w:r>
      <w:r w:rsidR="003C6B33">
        <w:fldChar w:fldCharType="end"/>
      </w:r>
      <w:r>
        <w:rPr/>
        <w:t xml:space="preserve">. Diagrama </w:t>
      </w:r>
      <w:r w:rsidR="00692311">
        <w:rPr/>
        <w:t>BPMN</w:t>
      </w:r>
    </w:p>
    <w:p w:rsidRPr="00D3692F" w:rsidR="00D70222" w:rsidP="002D7259" w:rsidRDefault="00D70222" w14:paraId="5A67C3E6" w14:textId="77777777">
      <w:pPr>
        <w:pStyle w:val="Ttulo1"/>
      </w:pPr>
      <w:bookmarkStart w:name="_Toc506162196" w:id="717"/>
      <w:r w:rsidRPr="00D3692F">
        <w:rPr/>
        <w:lastRenderedPageBreak/>
        <w:t>Escenarios de calidad</w:t>
      </w:r>
      <w:bookmarkEnd w:id="717"/>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rsidRPr="00D3692F" w:rsidR="00D70222" w:rsidP="00D70222" w:rsidRDefault="684699FD" w14:paraId="5A67C3E7" w14:textId="77777777" w14:noSpellErr="1">
      <w:r>
        <w:rPr/>
        <w:t>Con toda la información anterior se procederá a definir los escenarios de calidad que influencian esta arquitectura.</w:t>
      </w:r>
    </w:p>
    <w:p w:rsidR="00D70222" w:rsidP="00D70222" w:rsidRDefault="684699FD" w14:paraId="5A67C3E8" w14:textId="77777777" w14:noSpellErr="1">
      <w:r>
        <w:rPr/>
        <w:t>En las próximas páginas se muestra una tabla con la lista de escenarios identificados.</w:t>
      </w:r>
    </w:p>
    <w:p w:rsidR="00AB7A26" w:rsidP="00D70222" w:rsidRDefault="00AB7A26" w14:paraId="21A6B523" w14:textId="77777777"/>
    <w:tbl>
      <w:tblPr>
        <w:tblStyle w:val="Sombreadoclaro"/>
        <w:tblW w:w="0" w:type="auto"/>
        <w:tblLayout w:type="fixed"/>
        <w:tblCellMar>
          <w:top w:w="28" w:type="dxa"/>
          <w:bottom w:w="28" w:type="dxa"/>
        </w:tblCellMar>
        <w:tblLook w:val="0620" w:firstRow="1" w:lastRow="0" w:firstColumn="0" w:lastColumn="0" w:noHBand="1" w:noVBand="1"/>
        <w:tblPrChange w:author="Kilian Pérez González" w:date="2018-02-18T17:55:00Z" w:id="718">
          <w:tblPr>
            <w:tblStyle w:val="Sombreadoclaro"/>
            <w:tblW w:w="0" w:type="auto"/>
            <w:tblCellMar>
              <w:top w:w="28" w:type="dxa"/>
              <w:bottom w:w="28" w:type="dxa"/>
            </w:tblCellMar>
            <w:tblLook w:val="0620" w:firstRow="1" w:lastRow="0" w:firstColumn="0" w:lastColumn="0" w:noHBand="1" w:noVBand="1"/>
          </w:tblPr>
        </w:tblPrChange>
      </w:tblPr>
      <w:tblGrid>
        <w:gridCol w:w="709"/>
        <w:gridCol w:w="118"/>
        <w:gridCol w:w="1113"/>
        <w:gridCol w:w="1052"/>
        <w:gridCol w:w="920"/>
        <w:gridCol w:w="1050"/>
        <w:gridCol w:w="1451"/>
        <w:gridCol w:w="1100"/>
        <w:gridCol w:w="991"/>
        <w:tblGridChange w:id="719">
          <w:tblGrid>
            <w:gridCol w:w="360"/>
            <w:gridCol w:w="360"/>
            <w:gridCol w:w="360"/>
            <w:gridCol w:w="360"/>
            <w:gridCol w:w="360"/>
            <w:gridCol w:w="360"/>
            <w:gridCol w:w="360"/>
            <w:gridCol w:w="360"/>
          </w:tblGrid>
        </w:tblGridChange>
      </w:tblGrid>
      <w:tr w:rsidRPr="00D3692F" w:rsidR="00CF0D90" w:rsidTr="4AD58749" w14:paraId="5A67C3F1"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709" w:type="dxa"/>
            <w:tcMar/>
            <w:hideMark/>
            <w:tcPrChange w:author="Usuario invitado" w:date="2018-02-18T12:30:43.4209349" w:id="720">
              <w:tcPr>
                <w:tcW w:w="1084" w:type="dxa"/>
                <w:hideMark/>
              </w:tcPr>
            </w:tcPrChange>
          </w:tcPr>
          <w:p w:rsidRPr="00D3692F" w:rsidR="00D70222" w:rsidP="1B1A7BA5" w:rsidRDefault="1B1A7BA5" w14:paraId="5A67C3E9" w14:textId="77777777">
            <w:pPr>
              <w:jc w:val="left"/>
              <w:cnfStyle w:val="100000000000" w:firstRow="1" w:lastRow="0" w:firstColumn="0" w:lastColumn="0" w:oddVBand="0" w:evenVBand="0" w:oddHBand="0" w:evenHBand="0" w:firstRowFirstColumn="0" w:firstRowLastColumn="0" w:lastRowFirstColumn="0" w:lastRowLastColumn="0"/>
              <w:rPr>
                <w:sz w:val="18"/>
                <w:szCs w:val="18"/>
              </w:rPr>
            </w:pPr>
            <w:r w:rsidRPr="1B1A7BA5">
              <w:rPr>
                <w:sz w:val="18"/>
                <w:szCs w:val="18"/>
              </w:rPr>
              <w:t xml:space="preserve">Escenario </w:t>
            </w:r>
            <w:proofErr w:type="spellStart"/>
            <w:r w:rsidRPr="1B1A7BA5">
              <w:rPr>
                <w:sz w:val="18"/>
                <w:szCs w:val="18"/>
              </w:rPr>
              <w:t>Nº</w:t>
            </w:r>
            <w:proofErr w:type="spellEnd"/>
          </w:p>
        </w:tc>
        <w:tc>
          <w:tcPr>
            <w:cnfStyle w:val="000000000000" w:firstRow="0" w:lastRow="0" w:firstColumn="0" w:lastColumn="0" w:oddVBand="0" w:evenVBand="0" w:oddHBand="0" w:evenHBand="0" w:firstRowFirstColumn="0" w:firstRowLastColumn="0" w:lastRowFirstColumn="0" w:lastRowLastColumn="0"/>
            <w:tcW w:w="1231" w:type="dxa"/>
            <w:gridSpan w:val="2"/>
            <w:tcMar/>
            <w:hideMark/>
            <w:tcPrChange w:author="Usuario invitado" w:date="2018-02-18T14:25:38.5420417" w:id="721">
              <w:tcPr>
                <w:tcW w:w="1688" w:type="dxa"/>
                <w:hideMark/>
              </w:tcPr>
            </w:tcPrChange>
          </w:tcPr>
          <w:p w:rsidRPr="00D3692F" w:rsidR="00D70222" w:rsidP="00CF0D90" w:rsidRDefault="00D70222" w14:paraId="5A67C3EA" w14:textId="77777777">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cnfStyle w:val="000000000000" w:firstRow="0" w:lastRow="0" w:firstColumn="0" w:lastColumn="0" w:oddVBand="0" w:evenVBand="0" w:oddHBand="0" w:evenHBand="0" w:firstRowFirstColumn="0" w:firstRowLastColumn="0" w:lastRowFirstColumn="0" w:lastRowLastColumn="0"/>
            <w:tcW w:w="1052" w:type="dxa"/>
            <w:tcMar/>
            <w:hideMark/>
            <w:tcPrChange w:author="Usuario invitado" w:date="2018-02-18T12:30:43.4209349" w:id="722">
              <w:tcPr>
                <w:tcW w:w="2016" w:type="dxa"/>
                <w:hideMark/>
              </w:tcPr>
            </w:tcPrChange>
          </w:tcPr>
          <w:p w:rsidRPr="00D3692F" w:rsidR="00D70222" w:rsidP="00CF0D90" w:rsidRDefault="00D70222" w14:paraId="5A67C3EB" w14:textId="77777777">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cnfStyle w:val="000000000000" w:firstRow="0" w:lastRow="0" w:firstColumn="0" w:lastColumn="0" w:oddVBand="0" w:evenVBand="0" w:oddHBand="0" w:evenHBand="0" w:firstRowFirstColumn="0" w:firstRowLastColumn="0" w:lastRowFirstColumn="0" w:lastRowLastColumn="0"/>
            <w:tcW w:w="920" w:type="dxa"/>
            <w:tcMar/>
            <w:hideMark/>
            <w:tcPrChange w:author="Usuario invitado" w:date="2018-02-18T12:30:43.4209349" w:id="723">
              <w:tcPr>
                <w:tcW w:w="1857" w:type="dxa"/>
                <w:hideMark/>
              </w:tcPr>
            </w:tcPrChange>
          </w:tcPr>
          <w:p w:rsidRPr="00D3692F" w:rsidR="00D70222" w:rsidP="684699FD" w:rsidRDefault="684699FD" w14:paraId="5A67C3EC"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 xml:space="preserve"> Entorno</w:t>
            </w:r>
          </w:p>
        </w:tc>
        <w:tc>
          <w:tcPr>
            <w:cnfStyle w:val="000000000000" w:firstRow="0" w:lastRow="0" w:firstColumn="0" w:lastColumn="0" w:oddVBand="0" w:evenVBand="0" w:oddHBand="0" w:evenHBand="0" w:firstRowFirstColumn="0" w:firstRowLastColumn="0" w:lastRowFirstColumn="0" w:lastRowLastColumn="0"/>
            <w:tcW w:w="1050" w:type="dxa"/>
            <w:tcMar/>
            <w:hideMark/>
            <w:tcPrChange w:author="Usuario invitado" w:date="2018-02-18T12:30:43.4209349" w:id="724">
              <w:tcPr>
                <w:tcW w:w="2021" w:type="dxa"/>
                <w:hideMark/>
              </w:tcPr>
            </w:tcPrChange>
          </w:tcPr>
          <w:p w:rsidRPr="00D3692F" w:rsidR="00D70222" w:rsidP="00CF0D90" w:rsidRDefault="00D70222" w14:paraId="5A67C3ED" w14:textId="77777777">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cnfStyle w:val="000000000000" w:firstRow="0" w:lastRow="0" w:firstColumn="0" w:lastColumn="0" w:oddVBand="0" w:evenVBand="0" w:oddHBand="0" w:evenHBand="0" w:firstRowFirstColumn="0" w:firstRowLastColumn="0" w:lastRowFirstColumn="0" w:lastRowLastColumn="0"/>
            <w:tcW w:w="1451" w:type="dxa"/>
            <w:tcMar/>
            <w:hideMark/>
            <w:tcPrChange w:author="Usuario invitado" w:date="2018-02-18T12:30:43.4209349" w:id="725">
              <w:tcPr>
                <w:tcW w:w="2016" w:type="dxa"/>
                <w:hideMark/>
              </w:tcPr>
            </w:tcPrChange>
          </w:tcPr>
          <w:p w:rsidRPr="00D3692F" w:rsidR="00D70222" w:rsidP="00CF0D90" w:rsidRDefault="00D70222" w14:paraId="5A67C3EE" w14:textId="77777777">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cnfStyle w:val="000000000000" w:firstRow="0" w:lastRow="0" w:firstColumn="0" w:lastColumn="0" w:oddVBand="0" w:evenVBand="0" w:oddHBand="0" w:evenHBand="0" w:firstRowFirstColumn="0" w:firstRowLastColumn="0" w:lastRowFirstColumn="0" w:lastRowLastColumn="0"/>
            <w:tcW w:w="1100" w:type="dxa"/>
            <w:tcMar/>
            <w:hideMark/>
            <w:tcPrChange w:author="Usuario invitado" w:date="2018-02-18T12:30:43.4209349" w:id="726">
              <w:tcPr>
                <w:tcW w:w="2050" w:type="dxa"/>
                <w:hideMark/>
              </w:tcPr>
            </w:tcPrChange>
          </w:tcPr>
          <w:p w:rsidRPr="00D3692F" w:rsidR="00D70222" w:rsidP="684699FD" w:rsidRDefault="684699FD" w14:paraId="5A67C3EF"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Medición de la respuesta</w:t>
            </w:r>
          </w:p>
        </w:tc>
        <w:tc>
          <w:tcPr>
            <w:cnfStyle w:val="000000000000" w:firstRow="0" w:lastRow="0" w:firstColumn="0" w:lastColumn="0" w:oddVBand="0" w:evenVBand="0" w:oddHBand="0" w:evenHBand="0" w:firstRowFirstColumn="0" w:firstRowLastColumn="0" w:lastRowFirstColumn="0" w:lastRowLastColumn="0"/>
            <w:tcW w:w="991" w:type="dxa"/>
            <w:tcMar/>
            <w:hideMark/>
            <w:tcPrChange w:author="Usuario invitado" w:date="2018-02-18T12:30:43.4209349" w:id="727">
              <w:tcPr>
                <w:tcW w:w="1129" w:type="dxa"/>
                <w:hideMark/>
              </w:tcPr>
            </w:tcPrChange>
          </w:tcPr>
          <w:p w:rsidRPr="00D3692F" w:rsidR="00D70222" w:rsidP="684699FD" w:rsidRDefault="00D70222" w14:paraId="5A67C3F0"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Pr="00D3692F" w:rsidR="00330929" w:rsidTr="4AD58749" w14:paraId="5A67C3FA"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28">
              <w:tcPr>
                <w:tcW w:w="1084" w:type="dxa"/>
              </w:tcPr>
            </w:tcPrChange>
          </w:tcPr>
          <w:p w:rsidRPr="00330929" w:rsidR="00330929" w:rsidP="1B1A7BA5" w:rsidRDefault="1B1A7BA5" w14:paraId="5A67C3F2" w14:textId="77777777">
            <w:pPr>
              <w:jc w:val="left"/>
              <w:rPr>
                <w:sz w:val="18"/>
                <w:szCs w:val="18"/>
              </w:rPr>
            </w:pPr>
            <w:r w:rsidRPr="1B1A7BA5">
              <w:rPr>
                <w:sz w:val="18"/>
                <w:szCs w:val="18"/>
              </w:rPr>
              <w:t>1</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29">
              <w:tcPr>
                <w:tcW w:w="1688" w:type="dxa"/>
              </w:tcPr>
            </w:tcPrChange>
          </w:tcPr>
          <w:p w:rsidRPr="00330929" w:rsidR="00330929" w:rsidP="684699FD" w:rsidRDefault="684699FD" w14:paraId="5A67C3F3" w14:textId="733E3081" w14:noSpellErr="1">
            <w:pPr>
              <w:jc w:val="left"/>
              <w:rPr>
                <w:sz w:val="18"/>
                <w:szCs w:val="18"/>
              </w:rPr>
            </w:pPr>
            <w:r w:rsidRPr="684699FD">
              <w:rPr>
                <w:sz w:val="18"/>
                <w:szCs w:val="18"/>
              </w:rPr>
              <w:t>Sistema de participación ciudadana</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30">
              <w:tcPr>
                <w:tcW w:w="2016" w:type="dxa"/>
              </w:tcPr>
            </w:tcPrChange>
          </w:tcPr>
          <w:p w:rsidRPr="00330929" w:rsidR="00330929" w:rsidP="684699FD" w:rsidRDefault="684699FD" w14:paraId="5A67C3F4" w14:textId="520A96AE" w14:noSpellErr="1">
            <w:pPr>
              <w:jc w:val="left"/>
              <w:rPr>
                <w:sz w:val="18"/>
                <w:szCs w:val="18"/>
              </w:rPr>
            </w:pPr>
            <w:r w:rsidRPr="684699FD">
              <w:rPr>
                <w:sz w:val="18"/>
                <w:szCs w:val="18"/>
              </w:rPr>
              <w:t>Realiza una petición de información sobre sus datos</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31">
              <w:tcPr>
                <w:tcW w:w="1857" w:type="dxa"/>
              </w:tcPr>
            </w:tcPrChange>
          </w:tcPr>
          <w:p w:rsidRPr="00330929" w:rsidR="00330929" w:rsidP="684699FD" w:rsidRDefault="684699FD" w14:paraId="5A67C3F5" w14:textId="77777777" w14:noSpellErr="1">
            <w:pPr>
              <w:jc w:val="left"/>
              <w:rPr>
                <w:sz w:val="18"/>
                <w:szCs w:val="18"/>
              </w:rPr>
            </w:pPr>
            <w:r w:rsidRPr="684699FD">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32">
              <w:tcPr>
                <w:tcW w:w="2021" w:type="dxa"/>
              </w:tcPr>
            </w:tcPrChange>
          </w:tcPr>
          <w:p w:rsidRPr="00330929" w:rsidR="00330929" w:rsidP="1B1A7BA5" w:rsidRDefault="1B1A7BA5" w14:paraId="5A67C3F6" w14:textId="30299C79">
            <w:pPr>
              <w:jc w:val="left"/>
              <w:rPr>
                <w:sz w:val="18"/>
                <w:szCs w:val="18"/>
              </w:rPr>
            </w:pPr>
            <w:proofErr w:type="spellStart"/>
            <w:r w:rsidRPr="1B1A7BA5">
              <w:rPr>
                <w:sz w:val="18"/>
                <w:szCs w:val="18"/>
              </w:rPr>
              <w:t>Agents</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33">
              <w:tcPr>
                <w:tcW w:w="2016" w:type="dxa"/>
              </w:tcPr>
            </w:tcPrChange>
          </w:tcPr>
          <w:p w:rsidRPr="00330929" w:rsidR="00330929" w:rsidP="684699FD" w:rsidRDefault="684699FD" w14:paraId="5A67C3F7" w14:textId="7DDED7FC" w14:noSpellErr="1">
            <w:pPr>
              <w:jc w:val="left"/>
              <w:rPr>
                <w:sz w:val="18"/>
                <w:szCs w:val="18"/>
              </w:rPr>
            </w:pPr>
            <w:r w:rsidRPr="684699FD">
              <w:rPr>
                <w:sz w:val="18"/>
                <w:szCs w:val="18"/>
              </w:rPr>
              <w:t>El sistema recibe la respuesta adecuada</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34">
              <w:tcPr>
                <w:tcW w:w="2050" w:type="dxa"/>
              </w:tcPr>
            </w:tcPrChange>
          </w:tcPr>
          <w:p w:rsidRPr="00330929" w:rsidR="00330929" w:rsidP="1B1A7BA5" w:rsidRDefault="1B1A7BA5" w14:paraId="5A67C3F8" w14:textId="07F46213">
            <w:pPr>
              <w:jc w:val="left"/>
              <w:rPr>
                <w:sz w:val="18"/>
                <w:szCs w:val="18"/>
              </w:rPr>
            </w:pPr>
            <w:r w:rsidRPr="1B1A7BA5">
              <w:rPr>
                <w:sz w:val="18"/>
                <w:szCs w:val="18"/>
              </w:rPr>
              <w:t xml:space="preserve">La información es recibida en menos de 15 </w:t>
            </w:r>
            <w:proofErr w:type="spellStart"/>
            <w:r w:rsidRPr="1B1A7BA5">
              <w:rPr>
                <w:sz w:val="18"/>
                <w:szCs w:val="18"/>
              </w:rPr>
              <w:t>seg</w:t>
            </w:r>
            <w:proofErr w:type="spellEnd"/>
            <w:r w:rsidRPr="1B1A7BA5">
              <w:rPr>
                <w:sz w:val="18"/>
                <w:szCs w:val="18"/>
              </w:rPr>
              <w:t>. A cualquier hora del día.</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35">
              <w:tcPr>
                <w:tcW w:w="1129" w:type="dxa"/>
              </w:tcPr>
            </w:tcPrChange>
          </w:tcPr>
          <w:p w:rsidRPr="00330929" w:rsidR="00330929" w:rsidP="684699FD" w:rsidRDefault="684699FD" w14:paraId="5A67C3F9" w14:textId="77777777" w14:noSpellErr="1">
            <w:pPr>
              <w:jc w:val="left"/>
              <w:rPr>
                <w:sz w:val="18"/>
                <w:szCs w:val="18"/>
              </w:rPr>
            </w:pPr>
            <w:r w:rsidRPr="684699FD">
              <w:rPr>
                <w:rFonts w:ascii="Calibri" w:hAnsi="Calibri"/>
                <w:b w:val="1"/>
                <w:bCs w:val="1"/>
                <w:color w:val="000000" w:themeColor="text1"/>
                <w:sz w:val="18"/>
                <w:szCs w:val="18"/>
              </w:rPr>
              <w:t>AT001</w:t>
            </w:r>
          </w:p>
        </w:tc>
      </w:tr>
      <w:tr w:rsidRPr="00D3692F" w:rsidR="00330929" w:rsidTr="4AD58749" w14:paraId="5A67C403"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36">
              <w:tcPr>
                <w:tcW w:w="1084" w:type="dxa"/>
              </w:tcPr>
            </w:tcPrChange>
          </w:tcPr>
          <w:p w:rsidRPr="00330929" w:rsidR="00330929" w:rsidP="1B1A7BA5" w:rsidRDefault="1B1A7BA5" w14:paraId="5A67C3FB" w14:textId="77777777">
            <w:pPr>
              <w:jc w:val="left"/>
              <w:rPr>
                <w:sz w:val="18"/>
                <w:szCs w:val="18"/>
              </w:rPr>
            </w:pPr>
            <w:r w:rsidRPr="1B1A7BA5">
              <w:rPr>
                <w:sz w:val="18"/>
                <w:szCs w:val="18"/>
              </w:rPr>
              <w:t>2</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37">
              <w:tcPr>
                <w:tcW w:w="1688" w:type="dxa"/>
              </w:tcPr>
            </w:tcPrChange>
          </w:tcPr>
          <w:p w:rsidRPr="00330929" w:rsidR="00330929" w:rsidP="684699FD" w:rsidRDefault="684699FD" w14:paraId="5A67C3FC" w14:textId="77777777" w14:noSpellErr="1">
            <w:pPr>
              <w:jc w:val="left"/>
              <w:rPr>
                <w:sz w:val="18"/>
                <w:szCs w:val="18"/>
              </w:rPr>
            </w:pPr>
            <w:r w:rsidRPr="684699FD">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38">
              <w:tcPr>
                <w:tcW w:w="2016" w:type="dxa"/>
              </w:tcPr>
            </w:tcPrChange>
          </w:tcPr>
          <w:p w:rsidRPr="00330929" w:rsidR="00330929" w:rsidP="1B1A7BA5" w:rsidRDefault="1B1A7BA5" w14:paraId="5A67C3FD" w14:textId="77777777">
            <w:pPr>
              <w:jc w:val="left"/>
              <w:rPr>
                <w:sz w:val="18"/>
                <w:szCs w:val="18"/>
              </w:rPr>
            </w:pPr>
            <w:r w:rsidRPr="1B1A7BA5">
              <w:rPr>
                <w:sz w:val="18"/>
                <w:szCs w:val="18"/>
              </w:rPr>
              <w:t xml:space="preserve">Se introduce un nuevo </w:t>
            </w:r>
            <w:proofErr w:type="spellStart"/>
            <w:r w:rsidRPr="1B1A7BA5">
              <w:rPr>
                <w:sz w:val="18"/>
                <w:szCs w:val="18"/>
              </w:rPr>
              <w:t>Parser</w:t>
            </w:r>
            <w:proofErr w:type="spellEnd"/>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39">
              <w:tcPr>
                <w:tcW w:w="1857" w:type="dxa"/>
              </w:tcPr>
            </w:tcPrChange>
          </w:tcPr>
          <w:p w:rsidRPr="00330929" w:rsidR="00330929" w:rsidP="684699FD" w:rsidRDefault="684699FD" w14:paraId="5A67C3FE" w14:textId="77777777" w14:noSpellErr="1">
            <w:pPr>
              <w:jc w:val="left"/>
              <w:rPr>
                <w:sz w:val="18"/>
                <w:szCs w:val="18"/>
              </w:rPr>
            </w:pPr>
            <w:r w:rsidRPr="684699FD">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40">
              <w:tcPr>
                <w:tcW w:w="2021" w:type="dxa"/>
              </w:tcPr>
            </w:tcPrChange>
          </w:tcPr>
          <w:p w:rsidRPr="00330929" w:rsidR="00330929" w:rsidP="1B1A7BA5" w:rsidRDefault="1B1A7BA5" w14:paraId="5A67C3FF" w14:textId="77777777">
            <w:pPr>
              <w:jc w:val="left"/>
              <w:rPr>
                <w:sz w:val="18"/>
                <w:szCs w:val="18"/>
              </w:rPr>
            </w:pPr>
            <w:proofErr w:type="spellStart"/>
            <w:r w:rsidRPr="1B1A7BA5">
              <w:rPr>
                <w:sz w:val="18"/>
                <w:szCs w:val="18"/>
              </w:rPr>
              <w:t>Parser</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41">
              <w:tcPr>
                <w:tcW w:w="2016" w:type="dxa"/>
              </w:tcPr>
            </w:tcPrChange>
          </w:tcPr>
          <w:p w:rsidRPr="00330929" w:rsidR="00330929" w:rsidP="684699FD" w:rsidRDefault="684699FD" w14:paraId="5A67C400" w14:textId="77777777" w14:noSpellErr="1">
            <w:pPr>
              <w:jc w:val="left"/>
              <w:rPr>
                <w:sz w:val="18"/>
                <w:szCs w:val="18"/>
              </w:rPr>
            </w:pPr>
            <w:r w:rsidRPr="684699FD">
              <w:rPr>
                <w:sz w:val="18"/>
                <w:szCs w:val="18"/>
              </w:rPr>
              <w:t>La modificación es introducida adecuadamente</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42">
              <w:tcPr>
                <w:tcW w:w="2050" w:type="dxa"/>
              </w:tcPr>
            </w:tcPrChange>
          </w:tcPr>
          <w:p w:rsidRPr="00330929" w:rsidR="00330929" w:rsidP="684699FD" w:rsidRDefault="684699FD" w14:paraId="5A67C401" w14:textId="77777777" w14:noSpellErr="1">
            <w:pPr>
              <w:jc w:val="left"/>
              <w:rPr>
                <w:sz w:val="18"/>
                <w:szCs w:val="18"/>
              </w:rPr>
            </w:pPr>
            <w:r w:rsidRPr="684699FD">
              <w:rPr>
                <w:sz w:val="18"/>
                <w:szCs w:val="18"/>
              </w:rPr>
              <w:t>El sistema es compilado y pasa todas las pruebas</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43">
              <w:tcPr>
                <w:tcW w:w="1129" w:type="dxa"/>
              </w:tcPr>
            </w:tcPrChange>
          </w:tcPr>
          <w:p w:rsidRPr="00330929" w:rsidR="00330929" w:rsidP="684699FD" w:rsidRDefault="684699FD" w14:paraId="5A67C402" w14:textId="77777777" w14:noSpellErr="1">
            <w:pPr>
              <w:jc w:val="left"/>
              <w:rPr>
                <w:sz w:val="18"/>
                <w:szCs w:val="18"/>
              </w:rPr>
            </w:pPr>
            <w:r w:rsidRPr="684699FD">
              <w:rPr>
                <w:rFonts w:ascii="Calibri" w:hAnsi="Calibri"/>
                <w:b w:val="1"/>
                <w:bCs w:val="1"/>
                <w:color w:val="000000" w:themeColor="text1"/>
                <w:sz w:val="18"/>
                <w:szCs w:val="18"/>
              </w:rPr>
              <w:t>AT002</w:t>
            </w:r>
          </w:p>
        </w:tc>
      </w:tr>
      <w:tr w:rsidRPr="00D3692F" w:rsidR="00330929" w:rsidTr="4AD58749" w14:paraId="5A67C40C"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44">
              <w:tcPr>
                <w:tcW w:w="1084" w:type="dxa"/>
              </w:tcPr>
            </w:tcPrChange>
          </w:tcPr>
          <w:p w:rsidRPr="00330929" w:rsidR="00330929" w:rsidP="1B1A7BA5" w:rsidRDefault="1B1A7BA5" w14:paraId="5A67C404" w14:textId="77777777">
            <w:pPr>
              <w:jc w:val="left"/>
              <w:rPr>
                <w:sz w:val="18"/>
                <w:szCs w:val="18"/>
              </w:rPr>
            </w:pPr>
            <w:r w:rsidRPr="1B1A7BA5">
              <w:rPr>
                <w:sz w:val="18"/>
                <w:szCs w:val="18"/>
              </w:rPr>
              <w:t>3</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45">
              <w:tcPr>
                <w:tcW w:w="1688" w:type="dxa"/>
              </w:tcPr>
            </w:tcPrChange>
          </w:tcPr>
          <w:p w:rsidRPr="00330929" w:rsidR="00330929" w:rsidP="684699FD" w:rsidRDefault="684699FD" w14:paraId="5A67C405" w14:textId="77777777" w14:noSpellErr="1">
            <w:pPr>
              <w:jc w:val="left"/>
              <w:rPr>
                <w:sz w:val="18"/>
                <w:szCs w:val="18"/>
              </w:rPr>
            </w:pPr>
            <w:r w:rsidRPr="684699FD">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46">
              <w:tcPr>
                <w:tcW w:w="2016" w:type="dxa"/>
              </w:tcPr>
            </w:tcPrChange>
          </w:tcPr>
          <w:p w:rsidRPr="00330929" w:rsidR="00330929" w:rsidP="684699FD" w:rsidRDefault="684699FD" w14:paraId="5A67C406" w14:textId="0581DCDC" w14:noSpellErr="1">
            <w:pPr>
              <w:jc w:val="left"/>
              <w:rPr>
                <w:sz w:val="18"/>
                <w:szCs w:val="18"/>
              </w:rPr>
            </w:pPr>
            <w:r w:rsidRPr="684699FD">
              <w:rPr>
                <w:sz w:val="18"/>
                <w:szCs w:val="18"/>
              </w:rPr>
              <w:t>Se implementan nuevos registros para la generación de informes de error</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47">
              <w:tcPr>
                <w:tcW w:w="1857" w:type="dxa"/>
              </w:tcPr>
            </w:tcPrChange>
          </w:tcPr>
          <w:p w:rsidRPr="00330929" w:rsidR="00330929" w:rsidP="684699FD" w:rsidRDefault="684699FD" w14:paraId="5A67C407" w14:textId="77777777" w14:noSpellErr="1">
            <w:pPr>
              <w:jc w:val="left"/>
              <w:rPr>
                <w:sz w:val="18"/>
                <w:szCs w:val="18"/>
              </w:rPr>
            </w:pPr>
            <w:r w:rsidRPr="684699FD">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48">
              <w:tcPr>
                <w:tcW w:w="2021" w:type="dxa"/>
              </w:tcPr>
            </w:tcPrChange>
          </w:tcPr>
          <w:p w:rsidRPr="00330929" w:rsidR="00330929" w:rsidP="1B1A7BA5" w:rsidRDefault="1B1A7BA5" w14:paraId="5A67C408" w14:textId="77777777">
            <w:pPr>
              <w:jc w:val="left"/>
              <w:rPr>
                <w:sz w:val="18"/>
                <w:szCs w:val="18"/>
              </w:rPr>
            </w:pPr>
            <w:proofErr w:type="spellStart"/>
            <w:r w:rsidRPr="1B1A7BA5">
              <w:rPr>
                <w:sz w:val="18"/>
                <w:szCs w:val="18"/>
              </w:rPr>
              <w:t>ReportWriter</w:t>
            </w:r>
            <w:proofErr w:type="spellEnd"/>
            <w:r w:rsidRPr="1B1A7BA5">
              <w:rPr>
                <w:sz w:val="18"/>
                <w:szCs w:val="18"/>
              </w:rPr>
              <w:t xml:space="preserve">, </w:t>
            </w:r>
            <w:proofErr w:type="spellStart"/>
            <w:r w:rsidRPr="1B1A7BA5">
              <w:rPr>
                <w:sz w:val="18"/>
                <w:szCs w:val="18"/>
              </w:rPr>
              <w:t>DBUpdate</w:t>
            </w:r>
            <w:proofErr w:type="spellEnd"/>
            <w:r w:rsidRPr="1B1A7BA5">
              <w:rPr>
                <w:sz w:val="18"/>
                <w:szCs w:val="18"/>
              </w:rPr>
              <w:t xml:space="preserve"> y </w:t>
            </w:r>
            <w:proofErr w:type="spellStart"/>
            <w:r w:rsidRPr="1B1A7BA5">
              <w:rPr>
                <w:sz w:val="18"/>
                <w:szCs w:val="18"/>
              </w:rPr>
              <w:t>Parser</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49">
              <w:tcPr>
                <w:tcW w:w="2016" w:type="dxa"/>
              </w:tcPr>
            </w:tcPrChange>
          </w:tcPr>
          <w:p w:rsidRPr="00330929" w:rsidR="00330929" w:rsidP="684699FD" w:rsidRDefault="684699FD" w14:paraId="5A67C409" w14:textId="77777777" w14:noSpellErr="1">
            <w:pPr>
              <w:jc w:val="left"/>
              <w:rPr>
                <w:sz w:val="18"/>
                <w:szCs w:val="18"/>
              </w:rPr>
            </w:pPr>
            <w:r w:rsidRPr="684699FD">
              <w:rPr>
                <w:sz w:val="18"/>
                <w:szCs w:val="18"/>
              </w:rPr>
              <w:t>La opción es implementada con cambios mínimos que solamente afectan al módulo de generación de informes</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50">
              <w:tcPr>
                <w:tcW w:w="2050" w:type="dxa"/>
              </w:tcPr>
            </w:tcPrChange>
          </w:tcPr>
          <w:p w:rsidRPr="00330929" w:rsidR="00330929" w:rsidP="684699FD" w:rsidRDefault="684699FD" w14:paraId="5A67C40A" w14:textId="77777777" w14:noSpellErr="1">
            <w:pPr>
              <w:jc w:val="left"/>
              <w:rPr>
                <w:sz w:val="18"/>
                <w:szCs w:val="18"/>
              </w:rPr>
            </w:pPr>
            <w:r w:rsidRPr="684699FD">
              <w:rPr>
                <w:sz w:val="18"/>
                <w:szCs w:val="18"/>
              </w:rPr>
              <w:t>Menos de un día de trabajo</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51">
              <w:tcPr>
                <w:tcW w:w="1129" w:type="dxa"/>
              </w:tcPr>
            </w:tcPrChange>
          </w:tcPr>
          <w:p w:rsidRPr="00330929" w:rsidR="00330929" w:rsidP="684699FD" w:rsidRDefault="684699FD" w14:paraId="5A67C40B" w14:textId="77777777" w14:noSpellErr="1">
            <w:pPr>
              <w:jc w:val="left"/>
              <w:rPr>
                <w:sz w:val="18"/>
                <w:szCs w:val="18"/>
              </w:rPr>
            </w:pPr>
            <w:r w:rsidRPr="684699FD">
              <w:rPr>
                <w:rFonts w:ascii="Calibri" w:hAnsi="Calibri"/>
                <w:b w:val="1"/>
                <w:bCs w:val="1"/>
                <w:color w:val="000000" w:themeColor="text1"/>
                <w:sz w:val="18"/>
                <w:szCs w:val="18"/>
              </w:rPr>
              <w:t>AT003</w:t>
            </w:r>
          </w:p>
        </w:tc>
      </w:tr>
      <w:tr w:rsidRPr="00D3692F" w:rsidR="00330929" w:rsidTr="4AD58749" w14:paraId="5A67C415"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52">
              <w:tcPr>
                <w:tcW w:w="1084" w:type="dxa"/>
              </w:tcPr>
            </w:tcPrChange>
          </w:tcPr>
          <w:p w:rsidRPr="00330929" w:rsidR="00330929" w:rsidP="1B1A7BA5" w:rsidRDefault="1B1A7BA5" w14:paraId="5A67C40D" w14:textId="77777777">
            <w:pPr>
              <w:jc w:val="left"/>
              <w:rPr>
                <w:sz w:val="18"/>
                <w:szCs w:val="18"/>
              </w:rPr>
            </w:pPr>
            <w:r w:rsidRPr="1B1A7BA5">
              <w:rPr>
                <w:sz w:val="18"/>
                <w:szCs w:val="18"/>
              </w:rPr>
              <w:t>4</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53">
              <w:tcPr>
                <w:tcW w:w="1688" w:type="dxa"/>
              </w:tcPr>
            </w:tcPrChange>
          </w:tcPr>
          <w:p w:rsidRPr="00330929" w:rsidR="00330929" w:rsidP="684699FD" w:rsidRDefault="684699FD" w14:paraId="5A67C40E" w14:textId="77777777" w14:noSpellErr="1">
            <w:pPr>
              <w:jc w:val="left"/>
              <w:rPr>
                <w:sz w:val="18"/>
                <w:szCs w:val="18"/>
              </w:rPr>
            </w:pPr>
            <w:r w:rsidRPr="684699FD">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54">
              <w:tcPr>
                <w:tcW w:w="2016" w:type="dxa"/>
              </w:tcPr>
            </w:tcPrChange>
          </w:tcPr>
          <w:p w:rsidRPr="00330929" w:rsidR="00330929" w:rsidP="684699FD" w:rsidRDefault="684699FD" w14:paraId="5A67C40F" w14:textId="3B8EB7B2" w14:noSpellErr="1">
            <w:pPr>
              <w:jc w:val="left"/>
              <w:rPr>
                <w:sz w:val="18"/>
                <w:szCs w:val="18"/>
              </w:rPr>
            </w:pPr>
            <w:r w:rsidRPr="684699FD">
              <w:rPr>
                <w:sz w:val="18"/>
                <w:szCs w:val="18"/>
              </w:rPr>
              <w:t>Se añade un nuevo formato de salida</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55">
              <w:tcPr>
                <w:tcW w:w="1857" w:type="dxa"/>
              </w:tcPr>
            </w:tcPrChange>
          </w:tcPr>
          <w:p w:rsidRPr="00330929" w:rsidR="00330929" w:rsidP="684699FD" w:rsidRDefault="684699FD" w14:paraId="5A67C410" w14:textId="77777777" w14:noSpellErr="1">
            <w:pPr>
              <w:jc w:val="left"/>
              <w:rPr>
                <w:sz w:val="18"/>
                <w:szCs w:val="18"/>
              </w:rPr>
            </w:pPr>
            <w:r w:rsidRPr="684699FD">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56">
              <w:tcPr>
                <w:tcW w:w="2021" w:type="dxa"/>
              </w:tcPr>
            </w:tcPrChange>
          </w:tcPr>
          <w:p w:rsidRPr="00330929" w:rsidR="00330929" w:rsidP="1B1A7BA5" w:rsidRDefault="1B1A7BA5" w14:paraId="5A67C411" w14:textId="7C2CC747">
            <w:pPr>
              <w:jc w:val="left"/>
              <w:rPr>
                <w:sz w:val="18"/>
                <w:szCs w:val="18"/>
              </w:rPr>
            </w:pPr>
            <w:proofErr w:type="spellStart"/>
            <w:r w:rsidRPr="1B1A7BA5">
              <w:rPr>
                <w:sz w:val="18"/>
                <w:szCs w:val="18"/>
              </w:rPr>
              <w:t>Agents</w:t>
            </w:r>
            <w:proofErr w:type="spellEnd"/>
            <w:r w:rsidRPr="1B1A7BA5">
              <w:rPr>
                <w:sz w:val="18"/>
                <w:szCs w:val="18"/>
              </w:rPr>
              <w:t xml:space="preserve"> y </w:t>
            </w:r>
            <w:proofErr w:type="spellStart"/>
            <w:r w:rsidRPr="1B1A7BA5">
              <w:rPr>
                <w:sz w:val="18"/>
                <w:szCs w:val="18"/>
              </w:rPr>
              <w:t>DBManagement</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57">
              <w:tcPr>
                <w:tcW w:w="2016" w:type="dxa"/>
              </w:tcPr>
            </w:tcPrChange>
          </w:tcPr>
          <w:p w:rsidRPr="00330929" w:rsidR="00330929" w:rsidP="684699FD" w:rsidRDefault="684699FD" w14:paraId="5A67C412" w14:textId="6FA3FB56" w14:noSpellErr="1">
            <w:pPr>
              <w:jc w:val="left"/>
              <w:rPr>
                <w:sz w:val="18"/>
                <w:szCs w:val="18"/>
              </w:rPr>
            </w:pPr>
            <w:r w:rsidRPr="684699FD">
              <w:rPr>
                <w:sz w:val="18"/>
                <w:szCs w:val="18"/>
              </w:rPr>
              <w:t>Se incluye el nuevo formato con cambios mínimos en el código</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58">
              <w:tcPr>
                <w:tcW w:w="2050" w:type="dxa"/>
              </w:tcPr>
            </w:tcPrChange>
          </w:tcPr>
          <w:p w:rsidRPr="00330929" w:rsidR="00330929" w:rsidP="684699FD" w:rsidRDefault="684699FD" w14:paraId="5A67C413" w14:textId="77777777" w14:noSpellErr="1">
            <w:pPr>
              <w:jc w:val="left"/>
              <w:rPr>
                <w:sz w:val="18"/>
                <w:szCs w:val="18"/>
              </w:rPr>
            </w:pPr>
            <w:r w:rsidRPr="684699FD">
              <w:rPr>
                <w:sz w:val="18"/>
                <w:szCs w:val="18"/>
              </w:rPr>
              <w:t>Menos de un día de trabajo</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59">
              <w:tcPr>
                <w:tcW w:w="1129" w:type="dxa"/>
              </w:tcPr>
            </w:tcPrChange>
          </w:tcPr>
          <w:p w:rsidRPr="00330929" w:rsidR="00330929" w:rsidP="684699FD" w:rsidRDefault="684699FD" w14:paraId="5A67C414" w14:textId="77777777" w14:noSpellErr="1">
            <w:pPr>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AT004</w:t>
            </w:r>
          </w:p>
        </w:tc>
      </w:tr>
      <w:tr w:rsidRPr="00D3692F" w:rsidR="00330929" w:rsidTr="4AD58749" w14:paraId="5A67C41E"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60">
              <w:tcPr>
                <w:tcW w:w="1084" w:type="dxa"/>
              </w:tcPr>
            </w:tcPrChange>
          </w:tcPr>
          <w:p w:rsidRPr="00330929" w:rsidR="00330929" w:rsidP="1B1A7BA5" w:rsidRDefault="1B1A7BA5" w14:paraId="5A67C416" w14:textId="77777777">
            <w:pPr>
              <w:jc w:val="left"/>
              <w:rPr>
                <w:sz w:val="18"/>
                <w:szCs w:val="18"/>
              </w:rPr>
            </w:pPr>
            <w:r w:rsidRPr="1B1A7BA5">
              <w:rPr>
                <w:sz w:val="18"/>
                <w:szCs w:val="18"/>
              </w:rPr>
              <w:t>5</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61">
              <w:tcPr>
                <w:tcW w:w="1688" w:type="dxa"/>
              </w:tcPr>
            </w:tcPrChange>
          </w:tcPr>
          <w:p w:rsidRPr="00330929" w:rsidR="00330929" w:rsidP="684699FD" w:rsidRDefault="684699FD" w14:paraId="5A67C417" w14:textId="77777777" w14:noSpellErr="1">
            <w:pPr>
              <w:jc w:val="left"/>
              <w:rPr>
                <w:sz w:val="18"/>
                <w:szCs w:val="18"/>
              </w:rPr>
            </w:pPr>
            <w:r w:rsidRPr="684699FD">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62">
              <w:tcPr>
                <w:tcW w:w="2016" w:type="dxa"/>
              </w:tcPr>
            </w:tcPrChange>
          </w:tcPr>
          <w:p w:rsidRPr="00330929" w:rsidR="00330929" w:rsidP="684699FD" w:rsidRDefault="684699FD" w14:paraId="5A67C418" w14:textId="174EBFC3" w14:noSpellErr="1">
            <w:pPr>
              <w:jc w:val="left"/>
              <w:rPr>
                <w:sz w:val="18"/>
                <w:szCs w:val="18"/>
              </w:rPr>
            </w:pPr>
            <w:r w:rsidRPr="684699FD">
              <w:rPr>
                <w:sz w:val="18"/>
                <w:szCs w:val="18"/>
              </w:rPr>
              <w:t>Se introduce la opción de cambio de información de los participantes</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63">
              <w:tcPr>
                <w:tcW w:w="1857" w:type="dxa"/>
              </w:tcPr>
            </w:tcPrChange>
          </w:tcPr>
          <w:p w:rsidRPr="00330929" w:rsidR="00330929" w:rsidP="684699FD" w:rsidRDefault="684699FD" w14:paraId="5A67C419" w14:textId="77777777" w14:noSpellErr="1">
            <w:pPr>
              <w:jc w:val="left"/>
              <w:rPr>
                <w:sz w:val="18"/>
                <w:szCs w:val="18"/>
              </w:rPr>
            </w:pPr>
            <w:r w:rsidRPr="684699FD">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64">
              <w:tcPr>
                <w:tcW w:w="2021" w:type="dxa"/>
              </w:tcPr>
            </w:tcPrChange>
          </w:tcPr>
          <w:p w:rsidRPr="00330929" w:rsidR="00330929" w:rsidP="1B1A7BA5" w:rsidRDefault="1B1A7BA5" w14:paraId="5A67C41A" w14:textId="7AAA0E6B">
            <w:pPr>
              <w:jc w:val="left"/>
              <w:rPr>
                <w:sz w:val="18"/>
                <w:szCs w:val="18"/>
              </w:rPr>
            </w:pPr>
            <w:proofErr w:type="spellStart"/>
            <w:r w:rsidRPr="1B1A7BA5">
              <w:rPr>
                <w:sz w:val="18"/>
                <w:szCs w:val="18"/>
              </w:rPr>
              <w:t>Agents</w:t>
            </w:r>
            <w:proofErr w:type="spellEnd"/>
            <w:r w:rsidRPr="1B1A7BA5">
              <w:rPr>
                <w:sz w:val="18"/>
                <w:szCs w:val="18"/>
              </w:rPr>
              <w:t xml:space="preserve"> y </w:t>
            </w:r>
            <w:proofErr w:type="spellStart"/>
            <w:r w:rsidRPr="1B1A7BA5">
              <w:rPr>
                <w:sz w:val="18"/>
                <w:szCs w:val="18"/>
              </w:rPr>
              <w:t>DBManagement</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65">
              <w:tcPr>
                <w:tcW w:w="2016" w:type="dxa"/>
              </w:tcPr>
            </w:tcPrChange>
          </w:tcPr>
          <w:p w:rsidRPr="00330929" w:rsidR="00330929" w:rsidP="684699FD" w:rsidRDefault="684699FD" w14:paraId="5A67C41B" w14:textId="153A4660" w14:noSpellErr="1">
            <w:pPr>
              <w:jc w:val="left"/>
              <w:rPr>
                <w:sz w:val="18"/>
                <w:szCs w:val="18"/>
              </w:rPr>
            </w:pPr>
            <w:r w:rsidRPr="684699FD">
              <w:rPr>
                <w:sz w:val="18"/>
                <w:szCs w:val="18"/>
              </w:rPr>
              <w:t>La información se cambia adecuadamente o se genera el error identificando el problema</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66">
              <w:tcPr>
                <w:tcW w:w="2050" w:type="dxa"/>
              </w:tcPr>
            </w:tcPrChange>
          </w:tcPr>
          <w:p w:rsidRPr="00330929" w:rsidR="00330929" w:rsidP="684699FD" w:rsidRDefault="684699FD" w14:paraId="5A67C41C" w14:textId="77777777" w14:noSpellErr="1">
            <w:pPr>
              <w:jc w:val="left"/>
              <w:rPr>
                <w:sz w:val="18"/>
                <w:szCs w:val="18"/>
              </w:rPr>
            </w:pPr>
            <w:r w:rsidRPr="684699FD">
              <w:rPr>
                <w:sz w:val="18"/>
                <w:szCs w:val="18"/>
              </w:rPr>
              <w:t>Menos de un día de trabajo</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67">
              <w:tcPr>
                <w:tcW w:w="1129" w:type="dxa"/>
              </w:tcPr>
            </w:tcPrChange>
          </w:tcPr>
          <w:p w:rsidRPr="00330929" w:rsidR="00330929" w:rsidP="684699FD" w:rsidRDefault="684699FD" w14:paraId="5A67C41D" w14:textId="77777777" w14:noSpellErr="1">
            <w:pPr>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AT005</w:t>
            </w:r>
          </w:p>
        </w:tc>
      </w:tr>
      <w:tr w:rsidRPr="00D3692F" w:rsidR="00330929" w:rsidTr="4AD58749" w14:paraId="5A67C427"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68">
              <w:tcPr>
                <w:tcW w:w="1084" w:type="dxa"/>
              </w:tcPr>
            </w:tcPrChange>
          </w:tcPr>
          <w:p w:rsidRPr="00330929" w:rsidR="00330929" w:rsidP="1B1A7BA5" w:rsidRDefault="1B1A7BA5" w14:paraId="5A67C41F" w14:textId="77777777">
            <w:pPr>
              <w:jc w:val="left"/>
              <w:rPr>
                <w:sz w:val="18"/>
                <w:szCs w:val="18"/>
              </w:rPr>
            </w:pPr>
            <w:r w:rsidRPr="1B1A7BA5">
              <w:rPr>
                <w:sz w:val="18"/>
                <w:szCs w:val="18"/>
              </w:rPr>
              <w:t>6</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69">
              <w:tcPr>
                <w:tcW w:w="1688" w:type="dxa"/>
              </w:tcPr>
            </w:tcPrChange>
          </w:tcPr>
          <w:p w:rsidRPr="00330929" w:rsidR="00330929" w:rsidP="684699FD" w:rsidRDefault="684699FD" w14:paraId="5A67C420" w14:textId="77777777" w14:noSpellErr="1">
            <w:pPr>
              <w:jc w:val="left"/>
              <w:rPr>
                <w:sz w:val="18"/>
                <w:szCs w:val="18"/>
              </w:rPr>
            </w:pPr>
            <w:r w:rsidRPr="684699FD">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70">
              <w:tcPr>
                <w:tcW w:w="2016" w:type="dxa"/>
              </w:tcPr>
            </w:tcPrChange>
          </w:tcPr>
          <w:p w:rsidRPr="00330929" w:rsidR="00330929" w:rsidP="1B1A7BA5" w:rsidRDefault="1B1A7BA5" w14:paraId="5A67C421" w14:textId="1F3C6CE4">
            <w:pPr>
              <w:jc w:val="left"/>
              <w:rPr>
                <w:sz w:val="18"/>
                <w:szCs w:val="18"/>
              </w:rPr>
            </w:pPr>
            <w:r w:rsidRPr="1B1A7BA5">
              <w:rPr>
                <w:sz w:val="18"/>
                <w:szCs w:val="18"/>
              </w:rPr>
              <w:t>Se añade un nuevo formato a los web-</w:t>
            </w:r>
            <w:proofErr w:type="spellStart"/>
            <w:r w:rsidRPr="1B1A7BA5">
              <w:rPr>
                <w:sz w:val="18"/>
                <w:szCs w:val="18"/>
              </w:rPr>
              <w:t>services</w:t>
            </w:r>
            <w:proofErr w:type="spellEnd"/>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71">
              <w:tcPr>
                <w:tcW w:w="1857" w:type="dxa"/>
              </w:tcPr>
            </w:tcPrChange>
          </w:tcPr>
          <w:p w:rsidRPr="00330929" w:rsidR="00330929" w:rsidP="684699FD" w:rsidRDefault="684699FD" w14:paraId="5A67C422" w14:textId="77777777" w14:noSpellErr="1">
            <w:pPr>
              <w:jc w:val="left"/>
              <w:rPr>
                <w:sz w:val="18"/>
                <w:szCs w:val="18"/>
              </w:rPr>
            </w:pPr>
            <w:r w:rsidRPr="684699FD">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72">
              <w:tcPr>
                <w:tcW w:w="2021" w:type="dxa"/>
              </w:tcPr>
            </w:tcPrChange>
          </w:tcPr>
          <w:p w:rsidRPr="00330929" w:rsidR="00330929" w:rsidP="1B1A7BA5" w:rsidRDefault="1B1A7BA5" w14:paraId="5A67C423" w14:textId="0EDEAF7B">
            <w:pPr>
              <w:jc w:val="left"/>
              <w:rPr>
                <w:sz w:val="18"/>
                <w:szCs w:val="18"/>
              </w:rPr>
            </w:pPr>
            <w:proofErr w:type="spellStart"/>
            <w:r w:rsidRPr="1B1A7BA5">
              <w:rPr>
                <w:sz w:val="18"/>
                <w:szCs w:val="18"/>
              </w:rPr>
              <w:t>Agents</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73">
              <w:tcPr>
                <w:tcW w:w="2016" w:type="dxa"/>
              </w:tcPr>
            </w:tcPrChange>
          </w:tcPr>
          <w:p w:rsidRPr="00330929" w:rsidR="00330929" w:rsidP="684699FD" w:rsidRDefault="684699FD" w14:paraId="5A67C424" w14:textId="0D9353BB" w14:noSpellErr="1">
            <w:pPr>
              <w:jc w:val="left"/>
              <w:rPr>
                <w:sz w:val="18"/>
                <w:szCs w:val="18"/>
              </w:rPr>
            </w:pPr>
            <w:r w:rsidRPr="684699FD">
              <w:rPr>
                <w:sz w:val="18"/>
                <w:szCs w:val="18"/>
              </w:rPr>
              <w:t xml:space="preserve">Se implementa el nuevo formato </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74">
              <w:tcPr>
                <w:tcW w:w="2050" w:type="dxa"/>
              </w:tcPr>
            </w:tcPrChange>
          </w:tcPr>
          <w:p w:rsidRPr="00330929" w:rsidR="00330929" w:rsidP="684699FD" w:rsidRDefault="684699FD" w14:paraId="5A67C425" w14:textId="1AADF948" w14:noSpellErr="1">
            <w:pPr>
              <w:jc w:val="left"/>
              <w:rPr>
                <w:sz w:val="18"/>
                <w:szCs w:val="18"/>
              </w:rPr>
            </w:pPr>
            <w:r w:rsidRPr="684699FD">
              <w:rPr>
                <w:sz w:val="18"/>
                <w:szCs w:val="18"/>
              </w:rPr>
              <w:t>Menos de dos días de trabajo</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75">
              <w:tcPr>
                <w:tcW w:w="1129" w:type="dxa"/>
              </w:tcPr>
            </w:tcPrChange>
          </w:tcPr>
          <w:p w:rsidRPr="00330929" w:rsidR="00330929" w:rsidP="684699FD" w:rsidRDefault="684699FD" w14:paraId="5A67C426" w14:textId="77777777" w14:noSpellErr="1">
            <w:pPr>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AT006</w:t>
            </w:r>
          </w:p>
        </w:tc>
      </w:tr>
      <w:tr w:rsidRPr="00D3692F" w:rsidR="00330929" w:rsidTr="4AD58749" w14:paraId="5A67C430"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76">
              <w:tcPr>
                <w:tcW w:w="1084" w:type="dxa"/>
              </w:tcPr>
            </w:tcPrChange>
          </w:tcPr>
          <w:p w:rsidRPr="00330929" w:rsidR="00330929" w:rsidP="1B1A7BA5" w:rsidRDefault="1B1A7BA5" w14:paraId="5A67C428" w14:textId="77777777">
            <w:pPr>
              <w:jc w:val="left"/>
              <w:rPr>
                <w:sz w:val="18"/>
                <w:szCs w:val="18"/>
              </w:rPr>
            </w:pPr>
            <w:r w:rsidRPr="1B1A7BA5">
              <w:rPr>
                <w:sz w:val="18"/>
                <w:szCs w:val="18"/>
              </w:rPr>
              <w:lastRenderedPageBreak/>
              <w:t>7</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77">
              <w:tcPr>
                <w:tcW w:w="1688" w:type="dxa"/>
              </w:tcPr>
            </w:tcPrChange>
          </w:tcPr>
          <w:p w:rsidRPr="00330929" w:rsidR="00330929" w:rsidP="684699FD" w:rsidRDefault="684699FD" w14:paraId="5A67C429" w14:textId="77777777" w14:noSpellErr="1">
            <w:pPr>
              <w:jc w:val="left"/>
              <w:rPr>
                <w:sz w:val="18"/>
                <w:szCs w:val="18"/>
              </w:rPr>
            </w:pPr>
            <w:r w:rsidRPr="684699FD">
              <w:rPr>
                <w:sz w:val="18"/>
                <w:szCs w:val="18"/>
              </w:rPr>
              <w:t>Administrador del Sistema</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78">
              <w:tcPr>
                <w:tcW w:w="2016" w:type="dxa"/>
              </w:tcPr>
            </w:tcPrChange>
          </w:tcPr>
          <w:p w:rsidRPr="00330929" w:rsidR="00330929" w:rsidP="1B1A7BA5" w:rsidRDefault="1B1A7BA5" w14:paraId="5A67C42A" w14:textId="2AA760C6">
            <w:pPr>
              <w:jc w:val="left"/>
              <w:rPr>
                <w:sz w:val="18"/>
                <w:szCs w:val="18"/>
              </w:rPr>
            </w:pPr>
            <w:r w:rsidRPr="1B1A7BA5">
              <w:rPr>
                <w:sz w:val="18"/>
                <w:szCs w:val="18"/>
              </w:rPr>
              <w:t xml:space="preserve">Cargar una hoja </w:t>
            </w:r>
            <w:proofErr w:type="spellStart"/>
            <w:r w:rsidRPr="1B1A7BA5">
              <w:rPr>
                <w:sz w:val="18"/>
                <w:szCs w:val="18"/>
              </w:rPr>
              <w:t>excel</w:t>
            </w:r>
            <w:proofErr w:type="spellEnd"/>
            <w:r w:rsidRPr="1B1A7BA5">
              <w:rPr>
                <w:sz w:val="18"/>
                <w:szCs w:val="18"/>
              </w:rPr>
              <w:t xml:space="preserve"> en el sistema (DB)</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79">
              <w:tcPr>
                <w:tcW w:w="1857" w:type="dxa"/>
              </w:tcPr>
            </w:tcPrChange>
          </w:tcPr>
          <w:p w:rsidRPr="00330929" w:rsidR="00330929" w:rsidP="684699FD" w:rsidRDefault="684699FD" w14:paraId="5A67C42B" w14:textId="77777777" w14:noSpellErr="1">
            <w:pPr>
              <w:jc w:val="left"/>
              <w:rPr>
                <w:sz w:val="18"/>
                <w:szCs w:val="18"/>
              </w:rPr>
            </w:pPr>
            <w:r w:rsidRPr="684699FD">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80">
              <w:tcPr>
                <w:tcW w:w="2021" w:type="dxa"/>
              </w:tcPr>
            </w:tcPrChange>
          </w:tcPr>
          <w:p w:rsidRPr="00330929" w:rsidR="00330929" w:rsidP="1B1A7BA5" w:rsidRDefault="1B1A7BA5" w14:paraId="5A67C42C" w14:textId="77777777">
            <w:pPr>
              <w:jc w:val="left"/>
              <w:rPr>
                <w:sz w:val="18"/>
                <w:szCs w:val="18"/>
              </w:rPr>
            </w:pPr>
            <w:proofErr w:type="spellStart"/>
            <w:r w:rsidRPr="1B1A7BA5">
              <w:rPr>
                <w:sz w:val="18"/>
                <w:szCs w:val="18"/>
              </w:rPr>
              <w:t xml:space="preserve">Parser</w:t>
            </w:r>
            <w:proofErr w:type="spellEnd"/>
            <w:r w:rsidRPr="1B1A7BA5">
              <w:rPr>
                <w:sz w:val="18"/>
                <w:szCs w:val="18"/>
              </w:rPr>
              <w:t xml:space="preserve">, </w:t>
            </w:r>
            <w:proofErr w:type="spellStart"/>
            <w:r w:rsidRPr="1B1A7BA5">
              <w:rPr>
                <w:sz w:val="18"/>
                <w:szCs w:val="18"/>
              </w:rPr>
              <w:t xml:space="preserve">DBUpdate</w:t>
            </w:r>
            <w:proofErr w:type="spellEnd"/>
            <w:r w:rsidRPr="1B1A7BA5">
              <w:rPr>
                <w:sz w:val="18"/>
                <w:szCs w:val="18"/>
              </w:rPr>
              <w:t xml:space="preserve"> and </w:t>
            </w:r>
            <w:proofErr w:type="spellStart"/>
            <w:r w:rsidRPr="1B1A7BA5">
              <w:rPr>
                <w:sz w:val="18"/>
                <w:szCs w:val="18"/>
              </w:rPr>
              <w:t xml:space="preserve">ReportWriter</w:t>
            </w:r>
            <w:proofErr w:type="spellEnd"/>
            <w:r w:rsidRPr="1B1A7BA5">
              <w:rPr>
                <w:sz w:val="18"/>
                <w:szCs w:val="18"/>
              </w:rPr>
              <w:t xml:space="preserve"> </w:t>
            </w:r>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81">
              <w:tcPr>
                <w:tcW w:w="2016" w:type="dxa"/>
              </w:tcPr>
            </w:tcPrChange>
          </w:tcPr>
          <w:p w:rsidRPr="00330929" w:rsidR="00330929" w:rsidP="684699FD" w:rsidRDefault="684699FD" w14:paraId="5A67C42D" w14:textId="177DB0F3" w14:noSpellErr="1">
            <w:pPr>
              <w:jc w:val="left"/>
              <w:rPr>
                <w:sz w:val="18"/>
                <w:szCs w:val="18"/>
              </w:rPr>
            </w:pPr>
            <w:r w:rsidRPr="684699FD">
              <w:rPr>
                <w:sz w:val="18"/>
                <w:szCs w:val="18"/>
              </w:rPr>
              <w:t xml:space="preserve">Se carga una Excel sin errores en un tiempo razonable </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82">
              <w:tcPr>
                <w:tcW w:w="2050" w:type="dxa"/>
              </w:tcPr>
            </w:tcPrChange>
          </w:tcPr>
          <w:p w:rsidRPr="00330929" w:rsidR="00330929" w:rsidP="684699FD" w:rsidRDefault="684699FD" w14:paraId="5A67C42E" w14:textId="4CAF4E33" w14:noSpellErr="1">
            <w:pPr>
              <w:jc w:val="left"/>
              <w:rPr>
                <w:sz w:val="18"/>
                <w:szCs w:val="18"/>
              </w:rPr>
            </w:pPr>
            <w:r w:rsidRPr="684699FD">
              <w:rPr>
                <w:sz w:val="18"/>
                <w:szCs w:val="18"/>
              </w:rPr>
              <w:t>&lt; 1 segundo por cada 10 ciudadanos</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83">
              <w:tcPr>
                <w:tcW w:w="1129" w:type="dxa"/>
              </w:tcPr>
            </w:tcPrChange>
          </w:tcPr>
          <w:p w:rsidRPr="00330929" w:rsidR="00330929" w:rsidP="684699FD" w:rsidRDefault="684699FD" w14:paraId="5A67C42F" w14:textId="77777777" w14:noSpellErr="1">
            <w:pPr>
              <w:jc w:val="left"/>
              <w:rPr>
                <w:sz w:val="18"/>
                <w:szCs w:val="18"/>
              </w:rPr>
            </w:pPr>
            <w:r w:rsidRPr="684699FD">
              <w:rPr>
                <w:rFonts w:ascii="Calibri" w:hAnsi="Calibri"/>
                <w:b w:val="1"/>
                <w:bCs w:val="1"/>
                <w:color w:val="000000" w:themeColor="text1"/>
                <w:sz w:val="18"/>
                <w:szCs w:val="18"/>
              </w:rPr>
              <w:t>AT007</w:t>
            </w:r>
          </w:p>
        </w:tc>
      </w:tr>
      <w:tr w:rsidRPr="00D3692F" w:rsidR="00330929" w:rsidTr="4AD58749" w14:paraId="5A67C43A"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84">
              <w:tcPr>
                <w:tcW w:w="1084" w:type="dxa"/>
              </w:tcPr>
            </w:tcPrChange>
          </w:tcPr>
          <w:p w:rsidRPr="00330929" w:rsidR="00330929" w:rsidP="1B1A7BA5" w:rsidRDefault="1B1A7BA5" w14:paraId="5A67C431" w14:textId="77777777">
            <w:pPr>
              <w:jc w:val="left"/>
              <w:rPr>
                <w:sz w:val="18"/>
                <w:szCs w:val="18"/>
              </w:rPr>
            </w:pPr>
            <w:r w:rsidRPr="1B1A7BA5">
              <w:rPr>
                <w:sz w:val="18"/>
                <w:szCs w:val="18"/>
              </w:rPr>
              <w:t>8</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85">
              <w:tcPr>
                <w:tcW w:w="1688" w:type="dxa"/>
              </w:tcPr>
            </w:tcPrChange>
          </w:tcPr>
          <w:p w:rsidRPr="00330929" w:rsidR="00330929" w:rsidP="684699FD" w:rsidRDefault="684699FD" w14:paraId="5A67C432" w14:textId="77777777" w14:noSpellErr="1">
            <w:pPr>
              <w:jc w:val="left"/>
              <w:rPr>
                <w:sz w:val="18"/>
                <w:szCs w:val="18"/>
              </w:rPr>
            </w:pPr>
            <w:r w:rsidRPr="684699FD">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86">
              <w:tcPr>
                <w:tcW w:w="2016" w:type="dxa"/>
              </w:tcPr>
            </w:tcPrChange>
          </w:tcPr>
          <w:p w:rsidRPr="00330929" w:rsidR="00330929" w:rsidP="684699FD" w:rsidRDefault="684699FD" w14:paraId="5A67C433" w14:textId="1D69A8F7" w14:noSpellErr="1">
            <w:pPr>
              <w:jc w:val="left"/>
              <w:rPr>
                <w:sz w:val="18"/>
                <w:szCs w:val="18"/>
              </w:rPr>
            </w:pPr>
            <w:r w:rsidRPr="684699FD">
              <w:rPr>
                <w:sz w:val="18"/>
                <w:szCs w:val="18"/>
              </w:rPr>
              <w:t>Cargar un sistema en el sistema (DB)</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87">
              <w:tcPr>
                <w:tcW w:w="1857" w:type="dxa"/>
              </w:tcPr>
            </w:tcPrChange>
          </w:tcPr>
          <w:p w:rsidRPr="00330929" w:rsidR="00330929" w:rsidP="684699FD" w:rsidRDefault="684699FD" w14:paraId="5A67C434" w14:textId="77777777" w14:noSpellErr="1">
            <w:pPr>
              <w:jc w:val="left"/>
              <w:rPr>
                <w:sz w:val="18"/>
                <w:szCs w:val="18"/>
              </w:rPr>
            </w:pPr>
            <w:r w:rsidRPr="684699FD">
              <w:rPr>
                <w:sz w:val="18"/>
                <w:szCs w:val="18"/>
              </w:rPr>
              <w:t>Desarrollo/</w:t>
            </w:r>
          </w:p>
          <w:p w:rsidRPr="00330929" w:rsidR="00330929" w:rsidP="684699FD" w:rsidRDefault="684699FD" w14:paraId="5A67C435" w14:textId="77777777" w14:noSpellErr="1">
            <w:pPr>
              <w:jc w:val="left"/>
              <w:rPr>
                <w:sz w:val="18"/>
                <w:szCs w:val="18"/>
              </w:rPr>
            </w:pPr>
            <w:r w:rsidRPr="684699FD">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88">
              <w:tcPr>
                <w:tcW w:w="2021" w:type="dxa"/>
              </w:tcPr>
            </w:tcPrChange>
          </w:tcPr>
          <w:p w:rsidRPr="005159DE" w:rsidR="00330929" w:rsidP="1B1A7BA5" w:rsidRDefault="1B1A7BA5" w14:paraId="5A67C436" w14:textId="77777777">
            <w:pPr>
              <w:jc w:val="left"/>
              <w:rPr>
                <w:sz w:val="18"/>
                <w:szCs w:val="18"/>
                <w:lang w:val="en-GB"/>
              </w:rPr>
            </w:pPr>
            <w:r w:rsidRPr="1B1A7BA5">
              <w:rPr>
                <w:sz w:val="18"/>
                <w:szCs w:val="18"/>
                <w:lang w:val="en-GB"/>
              </w:rPr>
              <w:t xml:space="preserve">Parser, </w:t>
            </w:r>
            <w:proofErr w:type="spellStart"/>
            <w:r w:rsidRPr="1B1A7BA5">
              <w:rPr>
                <w:sz w:val="18"/>
                <w:szCs w:val="18"/>
                <w:lang w:val="en-GB"/>
              </w:rPr>
              <w:t>DBUpdate</w:t>
            </w:r>
            <w:proofErr w:type="spellEnd"/>
            <w:r w:rsidRPr="1B1A7BA5">
              <w:rPr>
                <w:sz w:val="18"/>
                <w:szCs w:val="18"/>
                <w:lang w:val="en-GB"/>
              </w:rPr>
              <w:t xml:space="preserve"> and </w:t>
            </w:r>
            <w:proofErr w:type="spellStart"/>
            <w:r w:rsidRPr="1B1A7BA5">
              <w:rPr>
                <w:sz w:val="18"/>
                <w:szCs w:val="18"/>
                <w:lang w:val="en-GB"/>
              </w:rPr>
              <w:t>ReportWriter</w:t>
            </w:r>
            <w:proofErr w:type="spellEnd"/>
            <w:r w:rsidRPr="1B1A7BA5">
              <w:rPr>
                <w:sz w:val="18"/>
                <w:szCs w:val="18"/>
                <w:lang w:val="en-GB"/>
              </w:rPr>
              <w:t xml:space="preserve"> (Optional)</w:t>
            </w:r>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89">
              <w:tcPr>
                <w:tcW w:w="2016" w:type="dxa"/>
              </w:tcPr>
            </w:tcPrChange>
          </w:tcPr>
          <w:p w:rsidRPr="00330929" w:rsidR="00330929" w:rsidP="684699FD" w:rsidRDefault="684699FD" w14:paraId="5A67C437" w14:textId="7221A03A" w14:noSpellErr="1">
            <w:pPr>
              <w:jc w:val="left"/>
              <w:rPr>
                <w:sz w:val="18"/>
                <w:szCs w:val="18"/>
              </w:rPr>
            </w:pPr>
            <w:r w:rsidRPr="684699FD">
              <w:rPr>
                <w:sz w:val="18"/>
                <w:szCs w:val="18"/>
              </w:rPr>
              <w:t>La carga debe hacerse de manera segura</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90">
              <w:tcPr>
                <w:tcW w:w="2050" w:type="dxa"/>
              </w:tcPr>
            </w:tcPrChange>
          </w:tcPr>
          <w:p w:rsidRPr="00330929" w:rsidR="00330929" w:rsidP="684699FD" w:rsidRDefault="684699FD" w14:paraId="5A67C438" w14:textId="77777777" w14:noSpellErr="1">
            <w:pPr>
              <w:jc w:val="left"/>
              <w:rPr>
                <w:sz w:val="18"/>
                <w:szCs w:val="18"/>
              </w:rPr>
            </w:pPr>
            <w:r w:rsidRPr="684699FD">
              <w:rPr>
                <w:sz w:val="18"/>
                <w:szCs w:val="18"/>
              </w:rPr>
              <w:t xml:space="preserve">No es posible acceder a los datos personales de los usuarios salvo el administrador del sistema, que tampoco puede acceder a las contraseñas. </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91">
              <w:tcPr>
                <w:tcW w:w="1129" w:type="dxa"/>
              </w:tcPr>
            </w:tcPrChange>
          </w:tcPr>
          <w:p w:rsidRPr="00330929" w:rsidR="00330929" w:rsidP="684699FD" w:rsidRDefault="684699FD" w14:paraId="5A67C439" w14:textId="77777777" w14:noSpellErr="1">
            <w:pPr>
              <w:jc w:val="left"/>
              <w:rPr>
                <w:sz w:val="18"/>
                <w:szCs w:val="18"/>
              </w:rPr>
            </w:pPr>
            <w:r w:rsidRPr="684699FD">
              <w:rPr>
                <w:rFonts w:ascii="Calibri" w:hAnsi="Calibri"/>
                <w:b w:val="1"/>
                <w:bCs w:val="1"/>
                <w:color w:val="000000" w:themeColor="text1"/>
                <w:sz w:val="18"/>
                <w:szCs w:val="18"/>
              </w:rPr>
              <w:t>AT008</w:t>
            </w:r>
          </w:p>
        </w:tc>
      </w:tr>
      <w:tr w:rsidRPr="00D3692F" w:rsidR="00330929" w:rsidTr="4AD58749" w14:paraId="5A67C443"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792">
              <w:tcPr>
                <w:tcW w:w="1084" w:type="dxa"/>
              </w:tcPr>
            </w:tcPrChange>
          </w:tcPr>
          <w:p w:rsidRPr="00330929" w:rsidR="00330929" w:rsidP="1B1A7BA5" w:rsidRDefault="1B1A7BA5" w14:paraId="5A67C43B" w14:textId="77777777">
            <w:pPr>
              <w:jc w:val="left"/>
              <w:rPr>
                <w:sz w:val="18"/>
                <w:szCs w:val="18"/>
              </w:rPr>
            </w:pPr>
            <w:r w:rsidRPr="1B1A7BA5">
              <w:rPr>
                <w:sz w:val="18"/>
                <w:szCs w:val="18"/>
              </w:rPr>
              <w:t>9</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793">
              <w:tcPr>
                <w:tcW w:w="1688" w:type="dxa"/>
              </w:tcPr>
            </w:tcPrChange>
          </w:tcPr>
          <w:p w:rsidRPr="00330929" w:rsidR="00330929" w:rsidP="684699FD" w:rsidRDefault="684699FD" w14:paraId="5A67C43C" w14:textId="0DAE435D" w14:noSpellErr="1">
            <w:pPr>
              <w:jc w:val="left"/>
              <w:rPr>
                <w:sz w:val="18"/>
                <w:szCs w:val="18"/>
              </w:rPr>
            </w:pPr>
            <w:r w:rsidRPr="684699FD">
              <w:rPr>
                <w:sz w:val="18"/>
                <w:szCs w:val="18"/>
              </w:rPr>
              <w:t>Participantes</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794">
              <w:tcPr>
                <w:tcW w:w="2016" w:type="dxa"/>
              </w:tcPr>
            </w:tcPrChange>
          </w:tcPr>
          <w:p w:rsidRPr="00330929" w:rsidR="00330929" w:rsidP="684699FD" w:rsidRDefault="684699FD" w14:paraId="5A67C43D" w14:textId="77777777" w14:noSpellErr="1">
            <w:pPr>
              <w:jc w:val="left"/>
              <w:rPr>
                <w:sz w:val="18"/>
                <w:szCs w:val="18"/>
              </w:rPr>
            </w:pPr>
            <w:r w:rsidRPr="684699FD">
              <w:rPr>
                <w:sz w:val="18"/>
                <w:szCs w:val="18"/>
              </w:rPr>
              <w:t>Accede a la aplicación</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795">
              <w:tcPr>
                <w:tcW w:w="1857" w:type="dxa"/>
              </w:tcPr>
            </w:tcPrChange>
          </w:tcPr>
          <w:p w:rsidRPr="00330929" w:rsidR="00330929" w:rsidP="684699FD" w:rsidRDefault="684699FD" w14:paraId="5A67C43E" w14:textId="77777777" w14:noSpellErr="1">
            <w:pPr>
              <w:jc w:val="left"/>
              <w:rPr>
                <w:sz w:val="18"/>
                <w:szCs w:val="18"/>
              </w:rPr>
            </w:pPr>
            <w:r w:rsidRPr="684699FD">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796">
              <w:tcPr>
                <w:tcW w:w="2021" w:type="dxa"/>
              </w:tcPr>
            </w:tcPrChange>
          </w:tcPr>
          <w:p w:rsidRPr="00330929" w:rsidR="00330929" w:rsidP="1B1A7BA5" w:rsidRDefault="1B1A7BA5" w14:paraId="5A67C43F" w14:textId="3BB4BDD5">
            <w:pPr>
              <w:jc w:val="left"/>
              <w:rPr>
                <w:sz w:val="18"/>
                <w:szCs w:val="18"/>
              </w:rPr>
            </w:pPr>
            <w:proofErr w:type="spellStart"/>
            <w:r w:rsidRPr="1B1A7BA5">
              <w:rPr>
                <w:sz w:val="18"/>
                <w:szCs w:val="18"/>
              </w:rPr>
              <w:t>Agents</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797">
              <w:tcPr>
                <w:tcW w:w="2016" w:type="dxa"/>
              </w:tcPr>
            </w:tcPrChange>
          </w:tcPr>
          <w:p w:rsidRPr="00330929" w:rsidR="00330929" w:rsidP="684699FD" w:rsidRDefault="684699FD" w14:paraId="5A67C440" w14:textId="20EC0DA3" w14:noSpellErr="1">
            <w:pPr>
              <w:jc w:val="left"/>
              <w:rPr>
                <w:sz w:val="18"/>
                <w:szCs w:val="18"/>
              </w:rPr>
            </w:pPr>
            <w:r w:rsidRPr="684699FD">
              <w:rPr>
                <w:sz w:val="18"/>
                <w:szCs w:val="18"/>
              </w:rPr>
              <w:t>Cada ciudadano puede acceder a sus datos, pero no a los datos de otros ciudadanos</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798">
              <w:tcPr>
                <w:tcW w:w="2050" w:type="dxa"/>
              </w:tcPr>
            </w:tcPrChange>
          </w:tcPr>
          <w:p w:rsidRPr="00330929" w:rsidR="00330929" w:rsidP="684699FD" w:rsidRDefault="684699FD" w14:paraId="5A67C441" w14:textId="77777777" w14:noSpellErr="1">
            <w:pPr>
              <w:jc w:val="left"/>
              <w:rPr>
                <w:sz w:val="18"/>
                <w:szCs w:val="18"/>
              </w:rPr>
            </w:pPr>
            <w:r w:rsidRPr="684699FD">
              <w:rPr>
                <w:sz w:val="18"/>
                <w:szCs w:val="18"/>
              </w:rPr>
              <w:t xml:space="preserve">El acceso a los datos se permite solamente cuando la información de email/contraseña son correctas. </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799">
              <w:tcPr>
                <w:tcW w:w="1129" w:type="dxa"/>
              </w:tcPr>
            </w:tcPrChange>
          </w:tcPr>
          <w:p w:rsidRPr="00330929" w:rsidR="00330929" w:rsidP="684699FD" w:rsidRDefault="684699FD" w14:paraId="5A67C442" w14:textId="77777777" w14:noSpellErr="1">
            <w:pPr>
              <w:jc w:val="left"/>
              <w:rPr>
                <w:sz w:val="18"/>
                <w:szCs w:val="18"/>
              </w:rPr>
            </w:pPr>
            <w:r w:rsidRPr="684699FD">
              <w:rPr>
                <w:rFonts w:ascii="Calibri" w:hAnsi="Calibri"/>
                <w:b w:val="1"/>
                <w:bCs w:val="1"/>
                <w:color w:val="000000" w:themeColor="text1"/>
                <w:sz w:val="18"/>
                <w:szCs w:val="18"/>
              </w:rPr>
              <w:t>AT009</w:t>
            </w:r>
          </w:p>
        </w:tc>
      </w:tr>
      <w:tr w:rsidRPr="00D3692F" w:rsidR="00330929" w:rsidTr="4AD58749" w14:paraId="5A67C44C"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800">
              <w:tcPr>
                <w:tcW w:w="1084" w:type="dxa"/>
              </w:tcPr>
            </w:tcPrChange>
          </w:tcPr>
          <w:p w:rsidRPr="00330929" w:rsidR="00330929" w:rsidP="1B1A7BA5" w:rsidRDefault="1B1A7BA5" w14:paraId="5A67C444" w14:textId="77777777">
            <w:pPr>
              <w:jc w:val="left"/>
              <w:rPr>
                <w:sz w:val="18"/>
                <w:szCs w:val="18"/>
              </w:rPr>
            </w:pPr>
            <w:r w:rsidRPr="1B1A7BA5">
              <w:rPr>
                <w:sz w:val="18"/>
                <w:szCs w:val="18"/>
              </w:rPr>
              <w:t>10</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801">
              <w:tcPr>
                <w:tcW w:w="1688" w:type="dxa"/>
              </w:tcPr>
            </w:tcPrChange>
          </w:tcPr>
          <w:p w:rsidRPr="00330929" w:rsidR="00330929" w:rsidP="684699FD" w:rsidRDefault="684699FD" w14:paraId="5A67C445" w14:textId="77777777" w14:noSpellErr="1">
            <w:pPr>
              <w:jc w:val="left"/>
              <w:rPr>
                <w:sz w:val="18"/>
                <w:szCs w:val="18"/>
              </w:rPr>
            </w:pPr>
            <w:r w:rsidRPr="684699FD">
              <w:rPr>
                <w:sz w:val="18"/>
                <w:szCs w:val="18"/>
              </w:rPr>
              <w:t>Administrador del Sistema</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802">
              <w:tcPr>
                <w:tcW w:w="2016" w:type="dxa"/>
              </w:tcPr>
            </w:tcPrChange>
          </w:tcPr>
          <w:p w:rsidRPr="00330929" w:rsidR="00330929" w:rsidP="684699FD" w:rsidRDefault="684699FD" w14:paraId="5A67C446" w14:textId="77777777" w14:noSpellErr="1">
            <w:pPr>
              <w:jc w:val="left"/>
              <w:rPr>
                <w:sz w:val="18"/>
                <w:szCs w:val="18"/>
              </w:rPr>
            </w:pPr>
            <w:r w:rsidRPr="684699FD">
              <w:rPr>
                <w:sz w:val="18"/>
                <w:szCs w:val="18"/>
              </w:rPr>
              <w:t>Carga un fichero Excel en la base de datos</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803">
              <w:tcPr>
                <w:tcW w:w="1857" w:type="dxa"/>
              </w:tcPr>
            </w:tcPrChange>
          </w:tcPr>
          <w:p w:rsidRPr="00330929" w:rsidR="00330929" w:rsidP="684699FD" w:rsidRDefault="684699FD" w14:paraId="5A67C447" w14:textId="77777777" w14:noSpellErr="1">
            <w:pPr>
              <w:jc w:val="left"/>
              <w:rPr>
                <w:sz w:val="18"/>
                <w:szCs w:val="18"/>
              </w:rPr>
            </w:pPr>
            <w:r w:rsidRPr="684699FD">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804">
              <w:tcPr>
                <w:tcW w:w="2021" w:type="dxa"/>
              </w:tcPr>
            </w:tcPrChange>
          </w:tcPr>
          <w:p w:rsidRPr="00330929" w:rsidR="00330929" w:rsidP="1B1A7BA5" w:rsidRDefault="1B1A7BA5" w14:paraId="5A67C448" w14:textId="77777777">
            <w:pPr>
              <w:jc w:val="left"/>
              <w:rPr>
                <w:sz w:val="18"/>
                <w:szCs w:val="18"/>
              </w:rPr>
            </w:pPr>
            <w:proofErr w:type="spellStart"/>
            <w:r w:rsidRPr="1B1A7BA5">
              <w:rPr>
                <w:sz w:val="18"/>
                <w:szCs w:val="18"/>
              </w:rPr>
              <w:t xml:space="preserve">Parser</w:t>
            </w:r>
            <w:proofErr w:type="spellEnd"/>
            <w:r w:rsidRPr="1B1A7BA5">
              <w:rPr>
                <w:sz w:val="18"/>
                <w:szCs w:val="18"/>
              </w:rPr>
              <w:t xml:space="preserve">, </w:t>
            </w:r>
            <w:proofErr w:type="spellStart"/>
            <w:r w:rsidRPr="1B1A7BA5">
              <w:rPr>
                <w:sz w:val="18"/>
                <w:szCs w:val="18"/>
              </w:rPr>
              <w:t xml:space="preserve">DBUpdate</w:t>
            </w:r>
            <w:proofErr w:type="spellEnd"/>
            <w:r w:rsidRPr="1B1A7BA5">
              <w:rPr>
                <w:sz w:val="18"/>
                <w:szCs w:val="18"/>
              </w:rPr>
              <w:t xml:space="preserve"> y </w:t>
            </w:r>
            <w:proofErr w:type="spellStart"/>
            <w:r w:rsidRPr="1B1A7BA5">
              <w:rPr>
                <w:sz w:val="18"/>
                <w:szCs w:val="18"/>
              </w:rPr>
              <w:t xml:space="preserve">ReportWriter</w:t>
            </w:r>
            <w:proofErr w:type="spellEnd"/>
            <w:r w:rsidRPr="1B1A7BA5">
              <w:rPr>
                <w:sz w:val="18"/>
                <w:szCs w:val="18"/>
              </w:rPr>
              <w:t xml:space="preserve"> </w:t>
            </w:r>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805">
              <w:tcPr>
                <w:tcW w:w="2016" w:type="dxa"/>
              </w:tcPr>
            </w:tcPrChange>
          </w:tcPr>
          <w:p w:rsidRPr="00330929" w:rsidR="00330929" w:rsidP="684699FD" w:rsidRDefault="684699FD" w14:paraId="5A67C449" w14:textId="77777777" w14:noSpellErr="1">
            <w:pPr>
              <w:jc w:val="left"/>
              <w:rPr>
                <w:sz w:val="18"/>
                <w:szCs w:val="18"/>
              </w:rPr>
            </w:pPr>
            <w:r w:rsidRPr="684699FD">
              <w:rPr>
                <w:sz w:val="18"/>
                <w:szCs w:val="18"/>
              </w:rPr>
              <w:t>El proceso de carga se realiza de una forma fiable y es posible chequear que los datos han sido cargados adecuadamente.</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806">
              <w:tcPr>
                <w:tcW w:w="2050" w:type="dxa"/>
              </w:tcPr>
            </w:tcPrChange>
          </w:tcPr>
          <w:p w:rsidRPr="00330929" w:rsidR="00330929" w:rsidP="684699FD" w:rsidRDefault="684699FD" w14:paraId="5A67C44A" w14:textId="3A51DCDC" w14:noSpellErr="1">
            <w:pPr>
              <w:jc w:val="left"/>
              <w:rPr>
                <w:sz w:val="18"/>
                <w:szCs w:val="18"/>
              </w:rPr>
            </w:pPr>
            <w:r w:rsidRPr="684699FD">
              <w:rPr>
                <w:sz w:val="18"/>
                <w:szCs w:val="18"/>
              </w:rPr>
              <w:t xml:space="preserve">No hay errores en la base de datos ni registros duplicados. Ningún ciudadano tiene menos información que la requerida. </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807">
              <w:tcPr>
                <w:tcW w:w="1129" w:type="dxa"/>
              </w:tcPr>
            </w:tcPrChange>
          </w:tcPr>
          <w:p w:rsidRPr="00330929" w:rsidR="00330929" w:rsidP="684699FD" w:rsidRDefault="684699FD" w14:paraId="5A67C44B" w14:textId="77777777" w14:noSpellErr="1">
            <w:pPr>
              <w:jc w:val="left"/>
              <w:rPr>
                <w:sz w:val="18"/>
                <w:szCs w:val="18"/>
              </w:rPr>
            </w:pPr>
            <w:r w:rsidRPr="684699FD">
              <w:rPr>
                <w:rFonts w:ascii="Calibri" w:hAnsi="Calibri"/>
                <w:b w:val="1"/>
                <w:bCs w:val="1"/>
                <w:color w:val="000000" w:themeColor="text1"/>
                <w:sz w:val="18"/>
                <w:szCs w:val="18"/>
              </w:rPr>
              <w:t>AT010</w:t>
            </w:r>
          </w:p>
        </w:tc>
      </w:tr>
      <w:tr w:rsidRPr="00D3692F" w:rsidR="00330929" w:rsidTr="4AD58749" w14:paraId="5A67C455"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808">
              <w:tcPr>
                <w:tcW w:w="1084" w:type="dxa"/>
              </w:tcPr>
            </w:tcPrChange>
          </w:tcPr>
          <w:p w:rsidRPr="00330929" w:rsidR="00330929" w:rsidP="1B1A7BA5" w:rsidRDefault="1B1A7BA5" w14:paraId="5A67C44D" w14:textId="77777777">
            <w:pPr>
              <w:jc w:val="left"/>
              <w:rPr>
                <w:sz w:val="18"/>
                <w:szCs w:val="18"/>
              </w:rPr>
            </w:pPr>
            <w:r w:rsidRPr="1B1A7BA5">
              <w:rPr>
                <w:sz w:val="18"/>
                <w:szCs w:val="18"/>
              </w:rPr>
              <w:lastRenderedPageBreak/>
              <w:t>11</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809">
              <w:tcPr>
                <w:tcW w:w="1688" w:type="dxa"/>
              </w:tcPr>
            </w:tcPrChange>
          </w:tcPr>
          <w:p w:rsidRPr="00330929" w:rsidR="00330929" w:rsidP="684699FD" w:rsidRDefault="684699FD" w14:paraId="5A67C44E" w14:textId="77777777" w14:noSpellErr="1">
            <w:pPr>
              <w:jc w:val="left"/>
              <w:rPr>
                <w:sz w:val="18"/>
                <w:szCs w:val="18"/>
              </w:rPr>
            </w:pPr>
            <w:r w:rsidRPr="684699FD">
              <w:rPr>
                <w:sz w:val="18"/>
                <w:szCs w:val="18"/>
              </w:rPr>
              <w:t>Administrador del Sistema</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810">
              <w:tcPr>
                <w:tcW w:w="2016" w:type="dxa"/>
              </w:tcPr>
            </w:tcPrChange>
          </w:tcPr>
          <w:p w:rsidRPr="00330929" w:rsidR="00330929" w:rsidP="684699FD" w:rsidRDefault="684699FD" w14:paraId="5A67C44F" w14:textId="77777777" w14:noSpellErr="1">
            <w:pPr>
              <w:jc w:val="left"/>
              <w:rPr>
                <w:sz w:val="18"/>
                <w:szCs w:val="18"/>
              </w:rPr>
            </w:pPr>
            <w:r w:rsidRPr="684699FD">
              <w:rPr>
                <w:sz w:val="18"/>
                <w:szCs w:val="18"/>
              </w:rPr>
              <w:t>Carga un fichero Excel en la base de datos</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811">
              <w:tcPr>
                <w:tcW w:w="1857" w:type="dxa"/>
              </w:tcPr>
            </w:tcPrChange>
          </w:tcPr>
          <w:p w:rsidRPr="00330929" w:rsidR="00330929" w:rsidP="684699FD" w:rsidRDefault="684699FD" w14:paraId="5A67C450" w14:textId="77777777" w14:noSpellErr="1">
            <w:pPr>
              <w:jc w:val="left"/>
              <w:rPr>
                <w:sz w:val="18"/>
                <w:szCs w:val="18"/>
              </w:rPr>
            </w:pPr>
            <w:r w:rsidRPr="684699FD">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812">
              <w:tcPr>
                <w:tcW w:w="2021" w:type="dxa"/>
              </w:tcPr>
            </w:tcPrChange>
          </w:tcPr>
          <w:p w:rsidRPr="00330929" w:rsidR="00330929" w:rsidP="1B1A7BA5" w:rsidRDefault="1B1A7BA5" w14:paraId="5A67C451" w14:textId="77777777">
            <w:pPr>
              <w:jc w:val="left"/>
              <w:rPr>
                <w:sz w:val="18"/>
                <w:szCs w:val="18"/>
              </w:rPr>
            </w:pPr>
            <w:proofErr w:type="spellStart"/>
            <w:r w:rsidRPr="1B1A7BA5">
              <w:rPr>
                <w:sz w:val="18"/>
                <w:szCs w:val="18"/>
              </w:rPr>
              <w:t>Parser</w:t>
            </w:r>
            <w:proofErr w:type="spellEnd"/>
            <w:r w:rsidRPr="1B1A7BA5">
              <w:rPr>
                <w:sz w:val="18"/>
                <w:szCs w:val="18"/>
              </w:rPr>
              <w:t xml:space="preserve">, </w:t>
            </w:r>
            <w:proofErr w:type="spellStart"/>
            <w:r w:rsidRPr="1B1A7BA5">
              <w:rPr>
                <w:sz w:val="18"/>
                <w:szCs w:val="18"/>
              </w:rPr>
              <w:t>DBUpdate</w:t>
            </w:r>
            <w:proofErr w:type="spellEnd"/>
            <w:r w:rsidRPr="1B1A7BA5">
              <w:rPr>
                <w:sz w:val="18"/>
                <w:szCs w:val="18"/>
              </w:rPr>
              <w:t xml:space="preserve"> y </w:t>
            </w:r>
            <w:proofErr w:type="spellStart"/>
            <w:r w:rsidRPr="1B1A7BA5">
              <w:rPr>
                <w:sz w:val="18"/>
                <w:szCs w:val="18"/>
              </w:rPr>
              <w:t>ReportWriter</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813">
              <w:tcPr>
                <w:tcW w:w="2016" w:type="dxa"/>
              </w:tcPr>
            </w:tcPrChange>
          </w:tcPr>
          <w:p w:rsidRPr="00330929" w:rsidR="00330929" w:rsidP="684699FD" w:rsidRDefault="684699FD" w14:paraId="5A67C452" w14:textId="77777777" w14:noSpellErr="1">
            <w:pPr>
              <w:jc w:val="left"/>
              <w:rPr>
                <w:sz w:val="18"/>
                <w:szCs w:val="18"/>
              </w:rPr>
            </w:pPr>
            <w:r w:rsidRPr="684699FD">
              <w:rPr>
                <w:sz w:val="18"/>
                <w:szCs w:val="18"/>
              </w:rPr>
              <w:t>El proceso de carga se comporta de una forma habitual y las opciones son fáciles de comprender</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814">
              <w:tcPr>
                <w:tcW w:w="2050" w:type="dxa"/>
              </w:tcPr>
            </w:tcPrChange>
          </w:tcPr>
          <w:p w:rsidRPr="00330929" w:rsidR="00330929" w:rsidP="684699FD" w:rsidRDefault="684699FD" w14:paraId="5A67C453" w14:textId="77777777" w14:noSpellErr="1">
            <w:pPr>
              <w:jc w:val="left"/>
              <w:rPr>
                <w:sz w:val="18"/>
                <w:szCs w:val="18"/>
              </w:rPr>
            </w:pPr>
            <w:r w:rsidRPr="684699FD">
              <w:rPr>
                <w:sz w:val="18"/>
                <w:szCs w:val="18"/>
              </w:rPr>
              <w:t>El sistema muestra ayuda si el usuario la solicita. Los mensajes de error y otra información son comprensibles por personal técnico</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815">
              <w:tcPr>
                <w:tcW w:w="1129" w:type="dxa"/>
              </w:tcPr>
            </w:tcPrChange>
          </w:tcPr>
          <w:p w:rsidRPr="00330929" w:rsidR="00330929" w:rsidP="684699FD" w:rsidRDefault="684699FD" w14:paraId="5A67C454" w14:textId="77777777" w14:noSpellErr="1">
            <w:pPr>
              <w:jc w:val="left"/>
              <w:rPr>
                <w:sz w:val="18"/>
                <w:szCs w:val="18"/>
              </w:rPr>
            </w:pPr>
            <w:r w:rsidRPr="684699FD">
              <w:rPr>
                <w:rFonts w:ascii="Calibri" w:hAnsi="Calibri"/>
                <w:b w:val="1"/>
                <w:bCs w:val="1"/>
                <w:color w:val="000000" w:themeColor="text1"/>
                <w:sz w:val="18"/>
                <w:szCs w:val="18"/>
              </w:rPr>
              <w:t>AT011</w:t>
            </w:r>
          </w:p>
        </w:tc>
      </w:tr>
      <w:tr w:rsidRPr="00D3692F" w:rsidR="00330929" w:rsidTr="4AD58749" w14:paraId="5A67C45E"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816">
              <w:tcPr>
                <w:tcW w:w="1084" w:type="dxa"/>
              </w:tcPr>
            </w:tcPrChange>
          </w:tcPr>
          <w:p w:rsidRPr="00330929" w:rsidR="00330929" w:rsidP="1B1A7BA5" w:rsidRDefault="1B1A7BA5" w14:paraId="5A67C456" w14:textId="77777777">
            <w:pPr>
              <w:jc w:val="left"/>
              <w:rPr>
                <w:sz w:val="18"/>
                <w:szCs w:val="18"/>
              </w:rPr>
            </w:pPr>
            <w:r w:rsidRPr="1B1A7BA5">
              <w:rPr>
                <w:sz w:val="18"/>
                <w:szCs w:val="18"/>
              </w:rPr>
              <w:t>12</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817">
              <w:tcPr>
                <w:tcW w:w="1688" w:type="dxa"/>
              </w:tcPr>
            </w:tcPrChange>
          </w:tcPr>
          <w:p w:rsidRPr="00330929" w:rsidR="00330929" w:rsidP="684699FD" w:rsidRDefault="684699FD" w14:paraId="5A67C457" w14:textId="749036F7" w14:noSpellErr="1">
            <w:pPr>
              <w:jc w:val="left"/>
              <w:rPr>
                <w:sz w:val="18"/>
                <w:szCs w:val="18"/>
              </w:rPr>
            </w:pPr>
            <w:r w:rsidRPr="684699FD">
              <w:rPr>
                <w:sz w:val="18"/>
                <w:szCs w:val="18"/>
              </w:rPr>
              <w:t>Sistema de Participación Ciudadana</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818">
              <w:tcPr>
                <w:tcW w:w="2016" w:type="dxa"/>
              </w:tcPr>
            </w:tcPrChange>
          </w:tcPr>
          <w:p w:rsidRPr="00330929" w:rsidR="00330929" w:rsidP="684699FD" w:rsidRDefault="684699FD" w14:paraId="5A67C458" w14:textId="77777777" w14:noSpellErr="1">
            <w:pPr>
              <w:jc w:val="left"/>
              <w:rPr>
                <w:sz w:val="18"/>
                <w:szCs w:val="18"/>
              </w:rPr>
            </w:pPr>
            <w:r w:rsidRPr="684699FD">
              <w:rPr>
                <w:sz w:val="18"/>
                <w:szCs w:val="18"/>
              </w:rPr>
              <w:t>Accede al servicio Web</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819">
              <w:tcPr>
                <w:tcW w:w="1857" w:type="dxa"/>
              </w:tcPr>
            </w:tcPrChange>
          </w:tcPr>
          <w:p w:rsidRPr="00330929" w:rsidR="00330929" w:rsidP="684699FD" w:rsidRDefault="684699FD" w14:paraId="5A67C459" w14:textId="77777777" w14:noSpellErr="1">
            <w:pPr>
              <w:jc w:val="left"/>
              <w:rPr>
                <w:sz w:val="18"/>
                <w:szCs w:val="18"/>
              </w:rPr>
            </w:pPr>
            <w:r w:rsidRPr="684699FD">
              <w:rPr>
                <w:sz w:val="18"/>
                <w:szCs w:val="18"/>
              </w:rPr>
              <w:t>Tiempo de ejecución</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820">
              <w:tcPr>
                <w:tcW w:w="2021" w:type="dxa"/>
              </w:tcPr>
            </w:tcPrChange>
          </w:tcPr>
          <w:p w:rsidRPr="00330929" w:rsidR="00330929" w:rsidP="1B1A7BA5" w:rsidRDefault="1B1A7BA5" w14:paraId="5A67C45A" w14:textId="70CC25C0">
            <w:pPr>
              <w:jc w:val="left"/>
              <w:rPr>
                <w:sz w:val="18"/>
                <w:szCs w:val="18"/>
              </w:rPr>
            </w:pPr>
            <w:proofErr w:type="spellStart"/>
            <w:r w:rsidRPr="1B1A7BA5">
              <w:rPr>
                <w:sz w:val="18"/>
                <w:szCs w:val="18"/>
              </w:rPr>
              <w:t>Agents</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821">
              <w:tcPr>
                <w:tcW w:w="2016" w:type="dxa"/>
              </w:tcPr>
            </w:tcPrChange>
          </w:tcPr>
          <w:p w:rsidRPr="00330929" w:rsidR="00330929" w:rsidP="684699FD" w:rsidRDefault="684699FD" w14:paraId="5A67C45B" w14:textId="477DA19D" w14:noSpellErr="1">
            <w:pPr>
              <w:jc w:val="left"/>
              <w:rPr>
                <w:sz w:val="18"/>
                <w:szCs w:val="18"/>
              </w:rPr>
            </w:pPr>
            <w:r w:rsidRPr="684699FD">
              <w:rPr>
                <w:sz w:val="18"/>
                <w:szCs w:val="18"/>
              </w:rPr>
              <w:t>El sistema de Participación Ciudadana solicita información sobre un usuario pasando una combinación de email y contraseña</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822">
              <w:tcPr>
                <w:tcW w:w="2050" w:type="dxa"/>
              </w:tcPr>
            </w:tcPrChange>
          </w:tcPr>
          <w:p w:rsidRPr="00330929" w:rsidR="00330929" w:rsidP="684699FD" w:rsidRDefault="684699FD" w14:paraId="5A67C45C" w14:textId="77777777" w14:noSpellErr="1">
            <w:pPr>
              <w:jc w:val="left"/>
              <w:rPr>
                <w:sz w:val="18"/>
                <w:szCs w:val="18"/>
              </w:rPr>
            </w:pPr>
            <w:r w:rsidRPr="684699FD">
              <w:rPr>
                <w:sz w:val="18"/>
                <w:szCs w:val="18"/>
              </w:rPr>
              <w:t>Se envía respuesta 200 OK si la combinación aparece en el sistema o error en caso contrario</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823">
              <w:tcPr>
                <w:tcW w:w="1129" w:type="dxa"/>
              </w:tcPr>
            </w:tcPrChange>
          </w:tcPr>
          <w:p w:rsidRPr="00330929" w:rsidR="00330929" w:rsidP="684699FD" w:rsidRDefault="684699FD" w14:paraId="5A67C45D" w14:textId="77777777" w14:noSpellErr="1">
            <w:pPr>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AT012</w:t>
            </w:r>
          </w:p>
        </w:tc>
      </w:tr>
      <w:tr w:rsidRPr="00D3692F" w:rsidR="00330929" w:rsidTr="4AD58749" w14:paraId="5A67C468"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824">
              <w:tcPr>
                <w:tcW w:w="1084" w:type="dxa"/>
              </w:tcPr>
            </w:tcPrChange>
          </w:tcPr>
          <w:p w:rsidRPr="00330929" w:rsidR="00330929" w:rsidP="1B1A7BA5" w:rsidRDefault="1B1A7BA5" w14:paraId="5A67C45F" w14:textId="77777777">
            <w:pPr>
              <w:jc w:val="left"/>
              <w:rPr>
                <w:sz w:val="18"/>
                <w:szCs w:val="18"/>
              </w:rPr>
            </w:pPr>
            <w:r w:rsidRPr="1B1A7BA5">
              <w:rPr>
                <w:sz w:val="18"/>
                <w:szCs w:val="18"/>
              </w:rPr>
              <w:t>13</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825">
              <w:tcPr>
                <w:tcW w:w="1688" w:type="dxa"/>
              </w:tcPr>
            </w:tcPrChange>
          </w:tcPr>
          <w:p w:rsidRPr="00330929" w:rsidR="00330929" w:rsidP="684699FD" w:rsidRDefault="684699FD" w14:paraId="5A67C460" w14:textId="77777777" w14:noSpellErr="1">
            <w:pPr>
              <w:jc w:val="left"/>
              <w:rPr>
                <w:sz w:val="18"/>
                <w:szCs w:val="18"/>
              </w:rPr>
            </w:pPr>
            <w:r w:rsidRPr="684699FD">
              <w:rPr>
                <w:sz w:val="18"/>
                <w:szCs w:val="18"/>
              </w:rPr>
              <w:t>Desarrollador</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826">
              <w:tcPr>
                <w:tcW w:w="2016" w:type="dxa"/>
              </w:tcPr>
            </w:tcPrChange>
          </w:tcPr>
          <w:p w:rsidRPr="00330929" w:rsidR="00330929" w:rsidP="684699FD" w:rsidRDefault="684699FD" w14:paraId="5A67C461" w14:textId="77777777" w14:noSpellErr="1">
            <w:pPr>
              <w:jc w:val="left"/>
              <w:rPr>
                <w:sz w:val="18"/>
                <w:szCs w:val="18"/>
              </w:rPr>
            </w:pPr>
            <w:r w:rsidRPr="684699FD">
              <w:rPr>
                <w:sz w:val="18"/>
                <w:szCs w:val="18"/>
              </w:rPr>
              <w:t>Implementa el sistema</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827">
              <w:tcPr>
                <w:tcW w:w="1857" w:type="dxa"/>
              </w:tcPr>
            </w:tcPrChange>
          </w:tcPr>
          <w:p w:rsidRPr="00330929" w:rsidR="00330929" w:rsidP="684699FD" w:rsidRDefault="684699FD" w14:paraId="5A67C462" w14:textId="77777777" w14:noSpellErr="1">
            <w:pPr>
              <w:jc w:val="left"/>
              <w:rPr>
                <w:sz w:val="18"/>
                <w:szCs w:val="18"/>
              </w:rPr>
            </w:pPr>
            <w:r w:rsidRPr="684699FD">
              <w:rPr>
                <w:sz w:val="18"/>
                <w:szCs w:val="18"/>
              </w:rPr>
              <w:t>Desarrollo</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828">
              <w:tcPr>
                <w:tcW w:w="2021" w:type="dxa"/>
              </w:tcPr>
            </w:tcPrChange>
          </w:tcPr>
          <w:p w:rsidRPr="00330929" w:rsidR="00330929" w:rsidP="1B1A7BA5" w:rsidRDefault="1B1A7BA5" w14:paraId="5A67C463" w14:textId="0B8FCA7F">
            <w:pPr>
              <w:jc w:val="left"/>
              <w:rPr>
                <w:sz w:val="18"/>
                <w:szCs w:val="18"/>
              </w:rPr>
            </w:pPr>
            <w:proofErr w:type="spellStart"/>
            <w:r w:rsidRPr="1B1A7BA5">
              <w:rPr>
                <w:sz w:val="18"/>
                <w:szCs w:val="18"/>
              </w:rPr>
              <w:t>Agents</w:t>
            </w:r>
            <w:proofErr w:type="spellEnd"/>
          </w:p>
          <w:p w:rsidRPr="00330929" w:rsidR="00330929" w:rsidP="1B1A7BA5" w:rsidRDefault="1B1A7BA5" w14:paraId="5A67C464" w14:textId="6F610C79">
            <w:pPr>
              <w:jc w:val="left"/>
              <w:rPr>
                <w:sz w:val="18"/>
                <w:szCs w:val="18"/>
              </w:rPr>
            </w:pPr>
            <w:proofErr w:type="spellStart"/>
            <w:r w:rsidRPr="1B1A7BA5">
              <w:rPr>
                <w:sz w:val="18"/>
                <w:szCs w:val="18"/>
              </w:rPr>
              <w:t>Loader</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829">
              <w:tcPr>
                <w:tcW w:w="2016" w:type="dxa"/>
              </w:tcPr>
            </w:tcPrChange>
          </w:tcPr>
          <w:p w:rsidRPr="00330929" w:rsidR="00330929" w:rsidP="684699FD" w:rsidRDefault="684699FD" w14:paraId="5A67C465" w14:textId="77777777" w14:noSpellErr="1">
            <w:pPr>
              <w:jc w:val="left"/>
              <w:rPr>
                <w:sz w:val="18"/>
                <w:szCs w:val="18"/>
              </w:rPr>
            </w:pPr>
            <w:r w:rsidRPr="684699FD">
              <w:rPr>
                <w:sz w:val="18"/>
                <w:szCs w:val="18"/>
              </w:rPr>
              <w:t>Los desarrolladores pueden implementar el sistema</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830">
              <w:tcPr>
                <w:tcW w:w="2050" w:type="dxa"/>
              </w:tcPr>
            </w:tcPrChange>
          </w:tcPr>
          <w:p w:rsidRPr="00330929" w:rsidR="00330929" w:rsidP="684699FD" w:rsidRDefault="684699FD" w14:paraId="5A67C466" w14:textId="77777777" w14:noSpellErr="1">
            <w:pPr>
              <w:jc w:val="left"/>
              <w:rPr>
                <w:sz w:val="18"/>
                <w:szCs w:val="18"/>
              </w:rPr>
            </w:pPr>
            <w:r w:rsidRPr="684699FD">
              <w:rPr>
                <w:sz w:val="18"/>
                <w:szCs w:val="18"/>
              </w:rPr>
              <w:t>El sistema puede implementarse en 2 semanas</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831">
              <w:tcPr>
                <w:tcW w:w="1129" w:type="dxa"/>
              </w:tcPr>
            </w:tcPrChange>
          </w:tcPr>
          <w:p w:rsidRPr="00330929" w:rsidR="00330929" w:rsidP="684699FD" w:rsidRDefault="684699FD" w14:paraId="5A67C467" w14:textId="77777777" w14:noSpellErr="1">
            <w:pPr>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AT013</w:t>
            </w:r>
          </w:p>
        </w:tc>
      </w:tr>
      <w:tr w:rsidRPr="00D3692F" w:rsidR="00330929" w:rsidTr="4AD58749" w14:paraId="5A67C471"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832">
              <w:tcPr>
                <w:tcW w:w="1084" w:type="dxa"/>
              </w:tcPr>
            </w:tcPrChange>
          </w:tcPr>
          <w:p w:rsidRPr="00330929" w:rsidR="00330929" w:rsidP="1B1A7BA5" w:rsidRDefault="1B1A7BA5" w14:paraId="5A67C469" w14:textId="77777777">
            <w:pPr>
              <w:jc w:val="left"/>
              <w:rPr>
                <w:sz w:val="18"/>
                <w:szCs w:val="18"/>
              </w:rPr>
            </w:pPr>
            <w:r w:rsidRPr="1B1A7BA5">
              <w:rPr>
                <w:sz w:val="18"/>
                <w:szCs w:val="18"/>
              </w:rPr>
              <w:t>14</w:t>
            </w: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833">
              <w:tcPr>
                <w:tcW w:w="1688" w:type="dxa"/>
              </w:tcPr>
            </w:tcPrChange>
          </w:tcPr>
          <w:p w:rsidRPr="00330929" w:rsidR="00330929" w:rsidP="684699FD" w:rsidRDefault="684699FD" w14:paraId="5A67C46A" w14:textId="77777777" w14:noSpellErr="1">
            <w:pPr>
              <w:jc w:val="left"/>
              <w:rPr>
                <w:sz w:val="18"/>
                <w:szCs w:val="18"/>
              </w:rPr>
            </w:pPr>
            <w:r w:rsidRPr="684699FD">
              <w:rPr>
                <w:sz w:val="18"/>
                <w:szCs w:val="18"/>
              </w:rPr>
              <w:t>Administrador del Sistema</w:t>
            </w: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834">
              <w:tcPr>
                <w:tcW w:w="2016" w:type="dxa"/>
              </w:tcPr>
            </w:tcPrChange>
          </w:tcPr>
          <w:p w:rsidRPr="00330929" w:rsidR="00330929" w:rsidP="684699FD" w:rsidRDefault="684699FD" w14:paraId="5A67C46B" w14:textId="77777777" w14:noSpellErr="1">
            <w:pPr>
              <w:jc w:val="left"/>
              <w:rPr>
                <w:sz w:val="18"/>
                <w:szCs w:val="18"/>
              </w:rPr>
            </w:pPr>
            <w:r w:rsidRPr="684699FD">
              <w:rPr>
                <w:sz w:val="18"/>
                <w:szCs w:val="18"/>
              </w:rPr>
              <w:t>Despliega el sistema</w:t>
            </w: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835">
              <w:tcPr>
                <w:tcW w:w="1857" w:type="dxa"/>
              </w:tcPr>
            </w:tcPrChange>
          </w:tcPr>
          <w:p w:rsidRPr="00330929" w:rsidR="00330929" w:rsidP="684699FD" w:rsidRDefault="684699FD" w14:paraId="5A67C46C" w14:textId="77777777" w14:noSpellErr="1">
            <w:pPr>
              <w:jc w:val="left"/>
              <w:rPr>
                <w:sz w:val="18"/>
                <w:szCs w:val="18"/>
              </w:rPr>
            </w:pPr>
            <w:r w:rsidRPr="684699FD">
              <w:rPr>
                <w:sz w:val="18"/>
                <w:szCs w:val="18"/>
              </w:rPr>
              <w:t>Despliegue</w:t>
            </w: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836">
              <w:tcPr>
                <w:tcW w:w="2021" w:type="dxa"/>
              </w:tcPr>
            </w:tcPrChange>
          </w:tcPr>
          <w:p w:rsidRPr="00330929" w:rsidR="00330929" w:rsidP="1B1A7BA5" w:rsidRDefault="1B1A7BA5" w14:paraId="5A67C46D" w14:textId="1EF8F040">
            <w:pPr>
              <w:jc w:val="left"/>
              <w:rPr>
                <w:sz w:val="18"/>
                <w:szCs w:val="18"/>
              </w:rPr>
            </w:pPr>
            <w:proofErr w:type="spellStart"/>
            <w:r w:rsidRPr="1B1A7BA5">
              <w:rPr>
                <w:sz w:val="18"/>
                <w:szCs w:val="18"/>
              </w:rPr>
              <w:t>Loader</w:t>
            </w:r>
            <w:proofErr w:type="spellEnd"/>
            <w:r w:rsidRPr="1B1A7BA5">
              <w:rPr>
                <w:sz w:val="18"/>
                <w:szCs w:val="18"/>
              </w:rPr>
              <w:t xml:space="preserve">, </w:t>
            </w:r>
            <w:proofErr w:type="spellStart"/>
            <w:r w:rsidRPr="1B1A7BA5">
              <w:rPr>
                <w:sz w:val="18"/>
                <w:szCs w:val="18"/>
              </w:rPr>
              <w:t>Agents</w:t>
            </w:r>
            <w:proofErr w:type="spellEnd"/>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837">
              <w:tcPr>
                <w:tcW w:w="2016" w:type="dxa"/>
              </w:tcPr>
            </w:tcPrChange>
          </w:tcPr>
          <w:p w:rsidRPr="00330929" w:rsidR="00330929" w:rsidP="684699FD" w:rsidRDefault="684699FD" w14:paraId="5A67C46E" w14:textId="77777777" w14:noSpellErr="1">
            <w:pPr>
              <w:jc w:val="left"/>
              <w:rPr>
                <w:sz w:val="18"/>
                <w:szCs w:val="18"/>
              </w:rPr>
            </w:pPr>
            <w:r w:rsidRPr="684699FD">
              <w:rPr>
                <w:sz w:val="18"/>
                <w:szCs w:val="18"/>
              </w:rPr>
              <w:t>El sistema es desplegado en un entorno de producción</w:t>
            </w: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838">
              <w:tcPr>
                <w:tcW w:w="2050" w:type="dxa"/>
              </w:tcPr>
            </w:tcPrChange>
          </w:tcPr>
          <w:p w:rsidRPr="00330929" w:rsidR="00330929" w:rsidP="684699FD" w:rsidRDefault="684699FD" w14:paraId="5A67C46F" w14:textId="77777777" w14:noSpellErr="1">
            <w:pPr>
              <w:jc w:val="left"/>
              <w:rPr>
                <w:sz w:val="18"/>
                <w:szCs w:val="18"/>
              </w:rPr>
            </w:pPr>
            <w:r w:rsidRPr="684699FD">
              <w:rPr>
                <w:sz w:val="18"/>
                <w:szCs w:val="18"/>
              </w:rPr>
              <w:t>El sistema puede desplegarse en menos de una hora</w:t>
            </w: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839">
              <w:tcPr>
                <w:tcW w:w="1129" w:type="dxa"/>
              </w:tcPr>
            </w:tcPrChange>
          </w:tcPr>
          <w:p w:rsidRPr="00330929" w:rsidR="00330929" w:rsidP="684699FD" w:rsidRDefault="684699FD" w14:paraId="5A67C470" w14:textId="77777777" w14:noSpellErr="1">
            <w:pPr>
              <w:jc w:val="left"/>
              <w:rPr>
                <w:rFonts w:ascii="Calibri" w:hAnsi="Calibri"/>
                <w:b w:val="1"/>
                <w:bCs w:val="1"/>
                <w:color w:val="000000" w:themeColor="text1"/>
                <w:sz w:val="18"/>
                <w:szCs w:val="18"/>
              </w:rPr>
            </w:pPr>
            <w:r w:rsidRPr="684699FD">
              <w:rPr>
                <w:rFonts w:ascii="Calibri" w:hAnsi="Calibri"/>
                <w:b w:val="1"/>
                <w:bCs w:val="1"/>
                <w:color w:val="000000" w:themeColor="text1"/>
                <w:sz w:val="18"/>
                <w:szCs w:val="18"/>
              </w:rPr>
              <w:t>AT014</w:t>
            </w:r>
          </w:p>
        </w:tc>
      </w:tr>
      <w:tr w:rsidRPr="00D3692F" w:rsidR="00330929" w:rsidTr="4AD58749" w14:paraId="5A67C47A" w14:textId="77777777">
        <w:trPr>
          <w:cantSplit/>
        </w:trPr>
        <w:tc>
          <w:tcPr>
            <w:cnfStyle w:val="000000000000" w:firstRow="0" w:lastRow="0" w:firstColumn="0" w:lastColumn="0" w:oddVBand="0" w:evenVBand="0" w:oddHBand="0" w:evenHBand="0" w:firstRowFirstColumn="0" w:firstRowLastColumn="0" w:lastRowFirstColumn="0" w:lastRowLastColumn="0"/>
            <w:tcW w:w="827" w:type="dxa"/>
            <w:gridSpan w:val="2"/>
            <w:tcMar/>
            <w:tcPrChange w:author="Usuario invitado" w:date="2018-02-18T14:25:38.5420417" w:id="840">
              <w:tcPr>
                <w:tcW w:w="1084" w:type="dxa"/>
              </w:tcPr>
            </w:tcPrChange>
          </w:tcPr>
          <w:p w:rsidRPr="00330929" w:rsidR="00330929" w:rsidP="00330929" w:rsidRDefault="00330929" w14:paraId="5A67C472"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1113" w:type="dxa"/>
            <w:tcMar/>
            <w:tcPrChange w:author="Usuario invitado" w:date="2018-02-18T12:30:43.4209349" w:id="841">
              <w:tcPr>
                <w:tcW w:w="1688" w:type="dxa"/>
              </w:tcPr>
            </w:tcPrChange>
          </w:tcPr>
          <w:p w:rsidRPr="00330929" w:rsidR="00330929" w:rsidP="00330929" w:rsidRDefault="00330929" w14:paraId="5A67C473"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1052" w:type="dxa"/>
            <w:tcMar/>
            <w:tcPrChange w:author="Usuario invitado" w:date="2018-02-18T12:30:43.4209349" w:id="842">
              <w:tcPr>
                <w:tcW w:w="2016" w:type="dxa"/>
              </w:tcPr>
            </w:tcPrChange>
          </w:tcPr>
          <w:p w:rsidRPr="00330929" w:rsidR="00330929" w:rsidP="00330929" w:rsidRDefault="00330929" w14:paraId="5A67C474"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920" w:type="dxa"/>
            <w:tcMar/>
            <w:tcPrChange w:author="Usuario invitado" w:date="2018-02-18T12:30:43.4209349" w:id="843">
              <w:tcPr>
                <w:tcW w:w="1857" w:type="dxa"/>
              </w:tcPr>
            </w:tcPrChange>
          </w:tcPr>
          <w:p w:rsidRPr="00330929" w:rsidR="00330929" w:rsidP="00330929" w:rsidRDefault="00330929" w14:paraId="5A67C475"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1050" w:type="dxa"/>
            <w:tcMar/>
            <w:tcPrChange w:author="Usuario invitado" w:date="2018-02-18T12:30:43.4209349" w:id="844">
              <w:tcPr>
                <w:tcW w:w="2021" w:type="dxa"/>
              </w:tcPr>
            </w:tcPrChange>
          </w:tcPr>
          <w:p w:rsidRPr="00330929" w:rsidR="00330929" w:rsidP="00330929" w:rsidRDefault="00330929" w14:paraId="5A67C476"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1451" w:type="dxa"/>
            <w:tcMar/>
            <w:tcPrChange w:author="Usuario invitado" w:date="2018-02-18T12:30:43.4209349" w:id="845">
              <w:tcPr>
                <w:tcW w:w="2016" w:type="dxa"/>
              </w:tcPr>
            </w:tcPrChange>
          </w:tcPr>
          <w:p w:rsidRPr="00330929" w:rsidR="00330929" w:rsidP="00330929" w:rsidRDefault="00330929" w14:paraId="5A67C477"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1100" w:type="dxa"/>
            <w:tcMar/>
            <w:tcPrChange w:author="Usuario invitado" w:date="2018-02-18T12:30:43.4209349" w:id="846">
              <w:tcPr>
                <w:tcW w:w="2050" w:type="dxa"/>
              </w:tcPr>
            </w:tcPrChange>
          </w:tcPr>
          <w:p w:rsidRPr="00330929" w:rsidR="00330929" w:rsidP="00330929" w:rsidRDefault="00330929" w14:paraId="5A67C478" w14:textId="77777777">
            <w:pPr>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991" w:type="dxa"/>
            <w:tcMar/>
            <w:tcPrChange w:author="Usuario invitado" w:date="2018-02-18T12:30:43.4209349" w:id="847">
              <w:tcPr>
                <w:tcW w:w="1129" w:type="dxa"/>
              </w:tcPr>
            </w:tcPrChange>
          </w:tcPr>
          <w:p w:rsidRPr="00330929" w:rsidR="00330929" w:rsidP="00330929" w:rsidRDefault="00330929" w14:paraId="5A67C479" w14:textId="77777777">
            <w:pPr>
              <w:jc w:val="left"/>
              <w:rPr>
                <w:rFonts w:ascii="Calibri" w:hAnsi="Calibri"/>
                <w:b/>
                <w:color w:val="000000"/>
                <w:sz w:val="18"/>
                <w:szCs w:val="18"/>
              </w:rPr>
            </w:pPr>
          </w:p>
        </w:tc>
      </w:tr>
    </w:tbl>
    <w:p w:rsidRPr="00D3692F" w:rsidR="00D70222" w:rsidP="00D70222" w:rsidRDefault="00D70222" w14:paraId="5A67C47B" w14:textId="2CF50B18" w14:noSpellErr="1">
      <w:pPr>
        <w:pStyle w:val="Descripcin"/>
        <w:jc w:val="center"/>
        <w:sectPr w:rsidRPr="00D3692F" w:rsidR="00D70222" w:rsidSect="005C3F3B">
          <w:sectPrChange w:author="Usuario invitado" w:date="2018-02-18T12:30:43.4209349" w:id="1254607087">
            <w:sectPr w:rsidRPr="00D3692F" w:rsidR="00D70222" w:rsidSect="005C3F3B">
              <w:pgSz w:w="11906" w:h="16838"/>
              <w:pgMar w:top="1276" w:right="1701" w:bottom="1701" w:left="1701" w:header="720" w:footer="720" w:gutter="0"/>
              <w:cols w:space="720"/>
              <w:docGrid w:linePitch="299"/>
            </w:sectPr>
          </w:sectPrChange>
          <w:footerReference w:type="even" r:id="rId20"/>
          <w:footerReference w:type="default" r:id="rId21"/>
          <w:pgSz w:w="11906" w:h="16838" w:orient="portrait"/>
          <w:pgMar w:top="1276" w:right="1701" w:bottom="1701" w:left="1701" w:header="720" w:footer="720" w:gutter="0"/>
          <w:cols w:space="720"/>
          <w:docGrid w:linePitch="299"/>
        </w:sectPr>
      </w:pPr>
      <w:r w:rsidRPr="00D3692F">
        <w:rPr/>
        <w:t xml:space="preserve">Tabla </w:t>
      </w:r>
      <w:r w:rsidR="003C6B33">
        <w:fldChar w:fldCharType="begin"/>
      </w:r>
      <w:r w:rsidR="003C6B33">
        <w:instrText xml:space="preserve"> SEQ Tabla \* ARABIC </w:instrText>
      </w:r>
      <w:r w:rsidR="003C6B33">
        <w:fldChar w:fldCharType="separate"/>
      </w:r>
      <w:r w:rsidR="00D76555">
        <w:rPr>
          <w:noProof/>
        </w:rPr>
        <w:t>6</w:t>
      </w:r>
      <w:r w:rsidR="003C6B33">
        <w:fldChar w:fldCharType="end"/>
      </w:r>
      <w:r w:rsidRPr="00D3692F">
        <w:rPr/>
        <w:t>. Lista de escenarios de calidad</w:t>
      </w:r>
    </w:p>
    <w:p w:rsidRPr="00D3692F" w:rsidR="00D70222" w:rsidP="002D7259" w:rsidRDefault="684699FD" w14:paraId="5A67C47C" w14:textId="77777777" w14:noSpellErr="1">
      <w:pPr>
        <w:pStyle w:val="Ttulo1"/>
        <w:rPr/>
      </w:pPr>
      <w:bookmarkStart w:name="_Toc506162197" w:id="855"/>
      <w:r>
        <w:rPr/>
        <w:lastRenderedPageBreak/>
        <w:t>Vistas</w:t>
      </w:r>
      <w:bookmarkEnd w:id="855"/>
    </w:p>
    <w:p w:rsidRPr="00D3692F" w:rsidR="00D70222" w:rsidP="00D70222" w:rsidRDefault="684699FD" w14:paraId="5A67C47D" w14:textId="77777777" w14:noSpellErr="1">
      <w:r>
        <w:rP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PrChange w:author="Pablo González Martínez" w:date="2018-02-17T09:22:00Z" w:id="856">
          <w:tblPr>
            <w:tblStyle w:val="Sombreadoclaro-nfasis1"/>
            <w:tblW w:w="8505" w:type="dxa"/>
            <w:tblCellMar>
              <w:top w:w="28" w:type="dxa"/>
              <w:bottom w:w="28" w:type="dxa"/>
            </w:tblCellMar>
            <w:tblLook w:val="0620" w:firstRow="1" w:lastRow="0" w:firstColumn="0" w:lastColumn="0" w:noHBand="1" w:noVBand="1"/>
          </w:tblPr>
        </w:tblPrChange>
      </w:tblPr>
      <w:tblGrid>
        <w:gridCol w:w="1843"/>
        <w:gridCol w:w="2835"/>
        <w:gridCol w:w="1985"/>
        <w:gridCol w:w="1842"/>
        <w:tblGridChange w:id="857">
          <w:tblGrid>
            <w:gridCol w:w="360"/>
            <w:gridCol w:w="360"/>
            <w:gridCol w:w="360"/>
            <w:gridCol w:w="360"/>
          </w:tblGrid>
        </w:tblGridChange>
      </w:tblGrid>
      <w:tr w:rsidRPr="00D3692F" w:rsidR="002C2701" w:rsidTr="4AD58749" w14:paraId="5A67C482"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843" w:type="dxa"/>
            <w:tcMar/>
            <w:tcPrChange w:author="Usuario invitado" w:date="2018-02-18T12:30:43.4209349" w:id="858">
              <w:tcPr>
                <w:tcW w:w="1843" w:type="dxa"/>
              </w:tcPr>
            </w:tcPrChange>
          </w:tcPr>
          <w:p w:rsidRPr="00D3692F" w:rsidR="002C2701" w:rsidP="00E8656E" w:rsidRDefault="002C2701" w14:paraId="5A67C47E" w14:textId="77777777">
            <w:pPr>
              <w:jc w:val="left"/>
              <w:cnfStyle w:val="100000000000" w:firstRow="1" w:lastRow="0" w:firstColumn="0" w:lastColumn="0" w:oddVBand="0" w:evenVBand="0" w:oddHBand="0" w:evenHBand="0" w:firstRowFirstColumn="0" w:firstRowLastColumn="0" w:lastRowFirstColumn="0" w:lastRowLastColumn="0"/>
              <w:rPr>
                <w:sz w:val="20"/>
              </w:rPr>
            </w:pPr>
            <w:r w:rsidRPr="684699FD">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cnfStyle w:val="000000000000" w:firstRow="0" w:lastRow="0" w:firstColumn="0" w:lastColumn="0" w:oddVBand="0" w:evenVBand="0" w:oddHBand="0" w:evenHBand="0" w:firstRowFirstColumn="0" w:firstRowLastColumn="0" w:lastRowFirstColumn="0" w:lastRowLastColumn="0"/>
            <w:tcW w:w="2835" w:type="dxa"/>
            <w:tcMar/>
            <w:tcPrChange w:author="Usuario invitado" w:date="2018-02-18T12:30:43.4209349" w:id="859">
              <w:tcPr>
                <w:tcW w:w="2835" w:type="dxa"/>
              </w:tcPr>
            </w:tcPrChange>
          </w:tcPr>
          <w:p w:rsidRPr="00D3692F" w:rsidR="002C2701" w:rsidP="1B1A7BA5" w:rsidRDefault="1B1A7BA5" w14:paraId="5A67C47F" w14:textId="77777777">
            <w:pPr>
              <w:jc w:val="left"/>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1B1A7BA5">
              <w:rPr>
                <w:sz w:val="20"/>
                <w:szCs w:val="20"/>
              </w:rPr>
              <w:t>Stakeholders</w:t>
            </w:r>
            <w:proofErr w:type="spellEnd"/>
          </w:p>
        </w:tc>
        <w:tc>
          <w:tcPr>
            <w:cnfStyle w:val="000000000000" w:firstRow="0" w:lastRow="0" w:firstColumn="0" w:lastColumn="0" w:oddVBand="0" w:evenVBand="0" w:oddHBand="0" w:evenHBand="0" w:firstRowFirstColumn="0" w:firstRowLastColumn="0" w:lastRowFirstColumn="0" w:lastRowLastColumn="0"/>
            <w:tcW w:w="1985" w:type="dxa"/>
            <w:tcMar/>
            <w:tcPrChange w:author="Usuario invitado" w:date="2018-02-18T12:30:43.4209349" w:id="860">
              <w:tcPr>
                <w:tcW w:w="1985" w:type="dxa"/>
              </w:tcPr>
            </w:tcPrChange>
          </w:tcPr>
          <w:p w:rsidRPr="00D3692F" w:rsidR="002C2701" w:rsidP="684699FD" w:rsidRDefault="684699FD" w14:paraId="5A67C480" w14:textId="77777777" w14:noSpellErr="1">
            <w:pPr>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Atributos de calidad</w:t>
            </w:r>
          </w:p>
        </w:tc>
        <w:tc>
          <w:tcPr>
            <w:cnfStyle w:val="000000000000" w:firstRow="0" w:lastRow="0" w:firstColumn="0" w:lastColumn="0" w:oddVBand="0" w:evenVBand="0" w:oddHBand="0" w:evenHBand="0" w:firstRowFirstColumn="0" w:firstRowLastColumn="0" w:lastRowFirstColumn="0" w:lastRowLastColumn="0"/>
            <w:tcW w:w="1842" w:type="dxa"/>
            <w:tcMar/>
            <w:tcPrChange w:author="Usuario invitado" w:date="2018-02-18T12:30:43.4209349" w:id="861">
              <w:tcPr>
                <w:tcW w:w="1842" w:type="dxa"/>
              </w:tcPr>
            </w:tcPrChange>
          </w:tcPr>
          <w:p w:rsidRPr="00D3692F" w:rsidR="002C2701" w:rsidP="684699FD" w:rsidRDefault="684699FD" w14:paraId="5A67C481" w14:textId="77777777" w14:noSpellErr="1">
            <w:pPr>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Escenarios</w:t>
            </w:r>
          </w:p>
        </w:tc>
      </w:tr>
      <w:tr w:rsidRPr="00D3692F" w:rsidR="004D4487" w:rsidTr="4AD58749" w14:paraId="5A67C487" w14:textId="77777777">
        <w:tc>
          <w:tcPr>
            <w:cnfStyle w:val="000000000000" w:firstRow="0" w:lastRow="0" w:firstColumn="0" w:lastColumn="0" w:oddVBand="0" w:evenVBand="0" w:oddHBand="0" w:evenHBand="0" w:firstRowFirstColumn="0" w:firstRowLastColumn="0" w:lastRowFirstColumn="0" w:lastRowLastColumn="0"/>
            <w:tcW w:w="1843" w:type="dxa"/>
            <w:tcMar/>
            <w:tcPrChange w:author="Usuario invitado" w:date="2018-02-18T12:30:43.4209349" w:id="862">
              <w:tcPr>
                <w:tcW w:w="1843" w:type="dxa"/>
              </w:tcPr>
            </w:tcPrChange>
          </w:tcPr>
          <w:p w:rsidRPr="004F61BD" w:rsidR="004D4487" w:rsidP="684699FD" w:rsidRDefault="684699FD" w14:paraId="5A67C483" w14:textId="77777777" w14:noSpellErr="1">
            <w:pPr>
              <w:jc w:val="left"/>
              <w:rPr>
                <w:sz w:val="18"/>
                <w:szCs w:val="18"/>
                <w:lang w:val="en-GB"/>
              </w:rPr>
            </w:pPr>
            <w:r w:rsidRPr="684699FD">
              <w:rPr>
                <w:sz w:val="18"/>
                <w:szCs w:val="18"/>
                <w:lang w:val="en-GB"/>
              </w:rPr>
              <w:t>Context</w:t>
            </w:r>
          </w:p>
        </w:tc>
        <w:tc>
          <w:tcPr>
            <w:cnfStyle w:val="000000000000" w:firstRow="0" w:lastRow="0" w:firstColumn="0" w:lastColumn="0" w:oddVBand="0" w:evenVBand="0" w:oddHBand="0" w:evenHBand="0" w:firstRowFirstColumn="0" w:firstRowLastColumn="0" w:lastRowFirstColumn="0" w:lastRowLastColumn="0"/>
            <w:tcW w:w="2835" w:type="dxa"/>
            <w:tcMar/>
            <w:tcPrChange w:author="Usuario invitado" w:date="2018-02-18T12:30:43.4209349" w:id="863">
              <w:tcPr>
                <w:tcW w:w="2835" w:type="dxa"/>
              </w:tcPr>
            </w:tcPrChange>
          </w:tcPr>
          <w:p w:rsidRPr="004F61BD" w:rsidR="004D4487" w:rsidP="684699FD" w:rsidRDefault="684699FD" w14:paraId="5A67C484" w14:textId="77777777" w14:noSpellErr="1">
            <w:pPr>
              <w:jc w:val="left"/>
              <w:rPr>
                <w:sz w:val="18"/>
                <w:szCs w:val="18"/>
                <w:lang w:val="en-GB"/>
              </w:rPr>
            </w:pPr>
            <w:r w:rsidRPr="684699FD">
              <w:rPr>
                <w:sz w:val="18"/>
                <w:szCs w:val="18"/>
                <w:lang w:val="en-GB"/>
              </w:rPr>
              <w:t>ST-01, ST-02, ST-03, ST-04, ST-05</w:t>
            </w:r>
          </w:p>
        </w:tc>
        <w:tc>
          <w:tcPr>
            <w:cnfStyle w:val="000000000000" w:firstRow="0" w:lastRow="0" w:firstColumn="0" w:lastColumn="0" w:oddVBand="0" w:evenVBand="0" w:oddHBand="0" w:evenHBand="0" w:firstRowFirstColumn="0" w:firstRowLastColumn="0" w:lastRowFirstColumn="0" w:lastRowLastColumn="0"/>
            <w:tcW w:w="1985" w:type="dxa"/>
            <w:tcMar/>
            <w:tcPrChange w:author="Usuario invitado" w:date="2018-02-18T12:30:43.4209349" w:id="864">
              <w:tcPr>
                <w:tcW w:w="1985" w:type="dxa"/>
              </w:tcPr>
            </w:tcPrChange>
          </w:tcPr>
          <w:p w:rsidRPr="004F61BD" w:rsidR="004D4487" w:rsidP="684699FD" w:rsidRDefault="684699FD" w14:paraId="5A67C485" w14:textId="77777777" w14:noSpellErr="1">
            <w:pPr>
              <w:jc w:val="left"/>
              <w:rPr>
                <w:sz w:val="18"/>
                <w:szCs w:val="18"/>
                <w:lang w:val="en-GB"/>
              </w:rPr>
            </w:pPr>
            <w:r w:rsidRPr="684699FD">
              <w:rPr>
                <w:sz w:val="18"/>
                <w:szCs w:val="18"/>
                <w:lang w:val="en-GB"/>
              </w:rPr>
              <w:t>AT011, AT013</w:t>
            </w:r>
          </w:p>
        </w:tc>
        <w:tc>
          <w:tcPr>
            <w:cnfStyle w:val="000000000000" w:firstRow="0" w:lastRow="0" w:firstColumn="0" w:lastColumn="0" w:oddVBand="0" w:evenVBand="0" w:oddHBand="0" w:evenHBand="0" w:firstRowFirstColumn="0" w:firstRowLastColumn="0" w:lastRowFirstColumn="0" w:lastRowLastColumn="0"/>
            <w:tcW w:w="1842" w:type="dxa"/>
            <w:tcMar/>
            <w:tcPrChange w:author="Usuario invitado" w:date="2018-02-18T12:30:43.4209349" w:id="865">
              <w:tcPr>
                <w:tcW w:w="1842" w:type="dxa"/>
              </w:tcPr>
            </w:tcPrChange>
          </w:tcPr>
          <w:p w:rsidRPr="004F61BD" w:rsidR="004D4487" w:rsidP="1B1A7BA5" w:rsidRDefault="1B1A7BA5" w14:paraId="5A67C486" w14:textId="77777777">
            <w:pPr>
              <w:jc w:val="left"/>
              <w:rPr>
                <w:sz w:val="18"/>
                <w:szCs w:val="18"/>
                <w:lang w:val="en-GB"/>
              </w:rPr>
            </w:pPr>
            <w:r w:rsidRPr="1B1A7BA5">
              <w:rPr>
                <w:sz w:val="18"/>
                <w:szCs w:val="18"/>
                <w:lang w:val="en-GB"/>
              </w:rPr>
              <w:t>11, 13</w:t>
            </w:r>
          </w:p>
        </w:tc>
      </w:tr>
      <w:tr w:rsidRPr="00E8656E" w:rsidR="004D4487" w:rsidTr="4AD58749" w14:paraId="5A67C48C" w14:textId="77777777">
        <w:tc>
          <w:tcPr>
            <w:cnfStyle w:val="000000000000" w:firstRow="0" w:lastRow="0" w:firstColumn="0" w:lastColumn="0" w:oddVBand="0" w:evenVBand="0" w:oddHBand="0" w:evenHBand="0" w:firstRowFirstColumn="0" w:firstRowLastColumn="0" w:lastRowFirstColumn="0" w:lastRowLastColumn="0"/>
            <w:tcW w:w="1843" w:type="dxa"/>
            <w:tcMar/>
            <w:tcPrChange w:author="Usuario invitado" w:date="2018-02-18T12:30:43.4209349" w:id="866">
              <w:tcPr>
                <w:tcW w:w="1843" w:type="dxa"/>
              </w:tcPr>
            </w:tcPrChange>
          </w:tcPr>
          <w:p w:rsidRPr="004F61BD" w:rsidR="004D4487" w:rsidP="684699FD" w:rsidRDefault="684699FD" w14:paraId="5A67C488" w14:textId="5B626A18" w14:noSpellErr="1">
            <w:pPr>
              <w:jc w:val="left"/>
              <w:rPr>
                <w:sz w:val="18"/>
                <w:szCs w:val="18"/>
                <w:lang w:val="en-GB"/>
              </w:rPr>
            </w:pPr>
            <w:r w:rsidRPr="684699FD">
              <w:rPr>
                <w:sz w:val="18"/>
                <w:szCs w:val="18"/>
                <w:lang w:val="en-GB"/>
              </w:rPr>
              <w:t>Loader</w:t>
            </w:r>
          </w:p>
        </w:tc>
        <w:tc>
          <w:tcPr>
            <w:cnfStyle w:val="000000000000" w:firstRow="0" w:lastRow="0" w:firstColumn="0" w:lastColumn="0" w:oddVBand="0" w:evenVBand="0" w:oddHBand="0" w:evenHBand="0" w:firstRowFirstColumn="0" w:firstRowLastColumn="0" w:lastRowFirstColumn="0" w:lastRowLastColumn="0"/>
            <w:tcW w:w="2835" w:type="dxa"/>
            <w:tcMar/>
            <w:tcPrChange w:author="Usuario invitado" w:date="2018-02-18T12:30:43.4209349" w:id="867">
              <w:tcPr>
                <w:tcW w:w="2835" w:type="dxa"/>
              </w:tcPr>
            </w:tcPrChange>
          </w:tcPr>
          <w:p w:rsidRPr="004F61BD" w:rsidR="004D4487" w:rsidP="684699FD" w:rsidRDefault="684699FD" w14:paraId="5A67C489" w14:textId="77777777" w14:noSpellErr="1">
            <w:pPr>
              <w:jc w:val="left"/>
              <w:rPr>
                <w:sz w:val="18"/>
                <w:szCs w:val="18"/>
                <w:lang w:val="en-GB"/>
              </w:rPr>
            </w:pPr>
            <w:r w:rsidRPr="684699FD">
              <w:rPr>
                <w:sz w:val="18"/>
                <w:szCs w:val="18"/>
                <w:lang w:val="en-GB"/>
              </w:rPr>
              <w:t>ST-01, ST-02, ST-04, ST-05</w:t>
            </w:r>
          </w:p>
        </w:tc>
        <w:tc>
          <w:tcPr>
            <w:cnfStyle w:val="000000000000" w:firstRow="0" w:lastRow="0" w:firstColumn="0" w:lastColumn="0" w:oddVBand="0" w:evenVBand="0" w:oddHBand="0" w:evenHBand="0" w:firstRowFirstColumn="0" w:firstRowLastColumn="0" w:lastRowFirstColumn="0" w:lastRowLastColumn="0"/>
            <w:tcW w:w="1985" w:type="dxa"/>
            <w:tcMar/>
            <w:tcPrChange w:author="Usuario invitado" w:date="2018-02-18T12:30:43.4209349" w:id="868">
              <w:tcPr>
                <w:tcW w:w="1985" w:type="dxa"/>
              </w:tcPr>
            </w:tcPrChange>
          </w:tcPr>
          <w:p w:rsidRPr="004F61BD" w:rsidR="004D4487" w:rsidP="684699FD" w:rsidRDefault="684699FD" w14:paraId="5A67C48A" w14:textId="77777777" w14:noSpellErr="1">
            <w:pPr>
              <w:jc w:val="left"/>
              <w:rPr>
                <w:sz w:val="18"/>
                <w:szCs w:val="18"/>
                <w:lang w:val="en-GB"/>
              </w:rPr>
            </w:pPr>
            <w:r w:rsidRPr="684699FD">
              <w:rPr>
                <w:sz w:val="18"/>
                <w:szCs w:val="18"/>
                <w:lang w:val="en-GB"/>
              </w:rPr>
              <w:t>AT002, AT003, AT004, AT007, AT008 y AT010, AT011, AT013</w:t>
            </w:r>
          </w:p>
        </w:tc>
        <w:tc>
          <w:tcPr>
            <w:cnfStyle w:val="000000000000" w:firstRow="0" w:lastRow="0" w:firstColumn="0" w:lastColumn="0" w:oddVBand="0" w:evenVBand="0" w:oddHBand="0" w:evenHBand="0" w:firstRowFirstColumn="0" w:firstRowLastColumn="0" w:lastRowFirstColumn="0" w:lastRowLastColumn="0"/>
            <w:tcW w:w="1842" w:type="dxa"/>
            <w:tcMar/>
            <w:tcPrChange w:author="Usuario invitado" w:date="2018-02-18T12:30:43.4209349" w:id="869">
              <w:tcPr>
                <w:tcW w:w="1842" w:type="dxa"/>
              </w:tcPr>
            </w:tcPrChange>
          </w:tcPr>
          <w:p w:rsidRPr="004F61BD" w:rsidR="004D4487" w:rsidP="1B1A7BA5" w:rsidRDefault="1B1A7BA5" w14:paraId="5A67C48B" w14:textId="77777777">
            <w:pPr>
              <w:jc w:val="left"/>
              <w:rPr>
                <w:sz w:val="18"/>
                <w:szCs w:val="18"/>
                <w:lang w:val="en-GB"/>
              </w:rPr>
            </w:pPr>
            <w:r w:rsidRPr="1B1A7BA5">
              <w:rPr>
                <w:sz w:val="18"/>
                <w:szCs w:val="18"/>
                <w:lang w:val="en-GB"/>
              </w:rPr>
              <w:t xml:space="preserve">2, 3, 4, 7, 8, 10, 11, 13 </w:t>
            </w:r>
          </w:p>
        </w:tc>
      </w:tr>
      <w:tr w:rsidRPr="00D3692F" w:rsidR="004D4487" w:rsidTr="4AD58749" w14:paraId="5A67C491" w14:textId="77777777">
        <w:tc>
          <w:tcPr>
            <w:cnfStyle w:val="000000000000" w:firstRow="0" w:lastRow="0" w:firstColumn="0" w:lastColumn="0" w:oddVBand="0" w:evenVBand="0" w:oddHBand="0" w:evenHBand="0" w:firstRowFirstColumn="0" w:firstRowLastColumn="0" w:lastRowFirstColumn="0" w:lastRowLastColumn="0"/>
            <w:tcW w:w="1843" w:type="dxa"/>
            <w:tcMar/>
            <w:tcPrChange w:author="Usuario invitado" w:date="2018-02-18T12:30:43.4209349" w:id="870">
              <w:tcPr>
                <w:tcW w:w="1843" w:type="dxa"/>
              </w:tcPr>
            </w:tcPrChange>
          </w:tcPr>
          <w:p w:rsidRPr="004F61BD" w:rsidR="004D4487" w:rsidP="004D4487" w:rsidRDefault="00BD4213" w14:paraId="5A67C48D" w14:textId="3E51F3DF">
            <w:pPr>
              <w:jc w:val="left"/>
              <w:rPr>
                <w:sz w:val="18"/>
                <w:szCs w:val="18"/>
                <w:lang w:val="en-GB"/>
              </w:rPr>
            </w:pPr>
            <w:r>
              <w:rPr>
                <w:sz w:val="18"/>
                <w:szCs w:val="18"/>
                <w:lang w:val="en-GB"/>
              </w:rPr>
              <w:t>Agents</w:t>
            </w:r>
            <w:r w:rsidRPr="004F61BD" w:rsidR="004D4487">
              <w:fldChar w:fldCharType="begin"/>
            </w:r>
            <w:r w:rsidRPr="004F61BD" w:rsidR="004D4487">
              <w:rPr>
                <w:sz w:val="18"/>
                <w:szCs w:val="18"/>
                <w:lang w:val="en-GB"/>
              </w:rPr>
              <w:instrText xml:space="preserve"> XE "Deployment" </w:instrText>
            </w:r>
            <w:r w:rsidRPr="004F61BD" w:rsidR="004D4487">
              <w:rPr>
                <w:sz w:val="18"/>
                <w:szCs w:val="18"/>
                <w:lang w:val="en-GB"/>
              </w:rPr>
              <w:fldChar w:fldCharType="end"/>
            </w:r>
          </w:p>
        </w:tc>
        <w:tc>
          <w:tcPr>
            <w:cnfStyle w:val="000000000000" w:firstRow="0" w:lastRow="0" w:firstColumn="0" w:lastColumn="0" w:oddVBand="0" w:evenVBand="0" w:oddHBand="0" w:evenHBand="0" w:firstRowFirstColumn="0" w:firstRowLastColumn="0" w:lastRowFirstColumn="0" w:lastRowLastColumn="0"/>
            <w:tcW w:w="2835" w:type="dxa"/>
            <w:tcMar/>
            <w:tcPrChange w:author="Usuario invitado" w:date="2018-02-18T12:30:43.4209349" w:id="871">
              <w:tcPr>
                <w:tcW w:w="2835" w:type="dxa"/>
              </w:tcPr>
            </w:tcPrChange>
          </w:tcPr>
          <w:p w:rsidRPr="004F61BD" w:rsidR="004D4487" w:rsidP="684699FD" w:rsidRDefault="684699FD" w14:paraId="5A67C48E" w14:textId="77777777" w14:noSpellErr="1">
            <w:pPr>
              <w:jc w:val="left"/>
              <w:rPr>
                <w:sz w:val="18"/>
                <w:szCs w:val="18"/>
                <w:lang w:val="en-GB"/>
              </w:rPr>
            </w:pPr>
            <w:r w:rsidRPr="684699FD">
              <w:rPr>
                <w:sz w:val="18"/>
                <w:szCs w:val="18"/>
                <w:lang w:val="en-GB"/>
              </w:rPr>
              <w:t>ST-01, ST-03, ST-04, ST-05</w:t>
            </w:r>
          </w:p>
        </w:tc>
        <w:tc>
          <w:tcPr>
            <w:cnfStyle w:val="000000000000" w:firstRow="0" w:lastRow="0" w:firstColumn="0" w:lastColumn="0" w:oddVBand="0" w:evenVBand="0" w:oddHBand="0" w:evenHBand="0" w:firstRowFirstColumn="0" w:firstRowLastColumn="0" w:lastRowFirstColumn="0" w:lastRowLastColumn="0"/>
            <w:tcW w:w="1985" w:type="dxa"/>
            <w:tcMar/>
            <w:tcPrChange w:author="Usuario invitado" w:date="2018-02-18T12:30:43.4209349" w:id="872">
              <w:tcPr>
                <w:tcW w:w="1985" w:type="dxa"/>
              </w:tcPr>
            </w:tcPrChange>
          </w:tcPr>
          <w:p w:rsidRPr="004F61BD" w:rsidR="004D4487" w:rsidP="684699FD" w:rsidRDefault="684699FD" w14:paraId="5A67C48F" w14:textId="77777777" w14:noSpellErr="1">
            <w:pPr>
              <w:jc w:val="left"/>
              <w:rPr>
                <w:sz w:val="18"/>
                <w:szCs w:val="18"/>
                <w:lang w:val="en-GB"/>
              </w:rPr>
            </w:pPr>
            <w:r w:rsidRPr="684699FD">
              <w:rPr>
                <w:sz w:val="18"/>
                <w:szCs w:val="18"/>
                <w:lang w:val="en-GB"/>
              </w:rPr>
              <w:t>AT001, AT005, AT006, AT008, AT009, AT012, AT013</w:t>
            </w:r>
          </w:p>
        </w:tc>
        <w:tc>
          <w:tcPr>
            <w:cnfStyle w:val="000000000000" w:firstRow="0" w:lastRow="0" w:firstColumn="0" w:lastColumn="0" w:oddVBand="0" w:evenVBand="0" w:oddHBand="0" w:evenHBand="0" w:firstRowFirstColumn="0" w:firstRowLastColumn="0" w:lastRowFirstColumn="0" w:lastRowLastColumn="0"/>
            <w:tcW w:w="1842" w:type="dxa"/>
            <w:tcMar/>
            <w:tcPrChange w:author="Usuario invitado" w:date="2018-02-18T12:30:43.4209349" w:id="873">
              <w:tcPr>
                <w:tcW w:w="1842" w:type="dxa"/>
              </w:tcPr>
            </w:tcPrChange>
          </w:tcPr>
          <w:p w:rsidRPr="004F61BD" w:rsidR="004D4487" w:rsidP="1B1A7BA5" w:rsidRDefault="1B1A7BA5" w14:paraId="5A67C490" w14:textId="77777777">
            <w:pPr>
              <w:jc w:val="left"/>
              <w:rPr>
                <w:sz w:val="18"/>
                <w:szCs w:val="18"/>
                <w:lang w:val="en-GB"/>
              </w:rPr>
            </w:pPr>
            <w:r w:rsidRPr="1B1A7BA5">
              <w:rPr>
                <w:sz w:val="18"/>
                <w:szCs w:val="18"/>
                <w:lang w:val="en-GB"/>
              </w:rPr>
              <w:t>1, 5, 6, 8, 9, 12, 13</w:t>
            </w:r>
          </w:p>
        </w:tc>
      </w:tr>
    </w:tbl>
    <w:p w:rsidR="005E1CA6" w:rsidP="005E1CA6" w:rsidRDefault="684699FD" w14:paraId="5A67C492" w14:textId="77777777" w14:noSpellErr="1">
      <w:r>
        <w:rPr/>
        <w:t>En los catálogos y en las vistas se han definido tanto los elementos obligatorios como opcionales (voluntarios). Es responsabilidad de cada equipo eliminar los que no vaya a implementar.</w:t>
      </w:r>
    </w:p>
    <w:p w:rsidRPr="00D3692F" w:rsidR="00D70222" w:rsidP="002D7259" w:rsidRDefault="002C462A" w14:paraId="5A67C493" w14:textId="77777777">
      <w:pPr>
        <w:pStyle w:val="Ttulo2"/>
      </w:pPr>
      <w:bookmarkStart w:name="_Ref441917715" w:id="874"/>
      <w:bookmarkStart w:name="_Toc506162198" w:id="875"/>
      <w:r>
        <w:rPr/>
        <w:t>Context</w:t>
      </w:r>
      <w:bookmarkEnd w:id="874"/>
      <w:r w:rsidR="004D4487">
        <w:rPr/>
        <w:t>o</w:t>
      </w:r>
      <w:bookmarkEnd w:id="875"/>
      <w:r w:rsidRPr="00D3692F" w:rsidR="00D70222">
        <w:fldChar w:fldCharType="begin"/>
      </w:r>
      <w:r w:rsidRPr="00D3692F" w:rsidR="00D70222">
        <w:instrText xml:space="preserve"> XE "View" </w:instrText>
      </w:r>
      <w:r w:rsidRPr="00D3692F" w:rsidR="00D70222">
        <w:fldChar w:fldCharType="end"/>
      </w:r>
    </w:p>
    <w:p w:rsidRPr="00D3692F" w:rsidR="00D70222" w:rsidP="00D70222" w:rsidRDefault="684699FD" w14:paraId="5A67C494" w14:textId="1B9E0974" w14:noSpellErr="1">
      <w:r>
        <w:rPr/>
        <w:t>La vista de sistema describe los dos subsistemas en interacción, así como sus interfaces.</w:t>
      </w:r>
    </w:p>
    <w:p w:rsidRPr="00D3692F" w:rsidR="00D70222" w:rsidP="002D7259" w:rsidRDefault="00D70222" w14:paraId="5A67C495" w14:textId="77777777">
      <w:pPr>
        <w:pStyle w:val="Ttulo3"/>
      </w:pPr>
      <w:bookmarkStart w:name="_Toc506162199" w:id="876"/>
      <w:r w:rsidRPr="00D3692F">
        <w:rPr/>
        <w:t>Presentación principal</w:t>
      </w:r>
      <w:bookmarkEnd w:id="876"/>
      <w:r w:rsidRPr="00D3692F">
        <w:fldChar w:fldCharType="begin"/>
      </w:r>
      <w:r w:rsidRPr="00D3692F">
        <w:instrText xml:space="preserve"> XE "Presentación principal" </w:instrText>
      </w:r>
      <w:r w:rsidRPr="00D3692F">
        <w:fldChar w:fldCharType="end"/>
      </w:r>
    </w:p>
    <w:p w:rsidRPr="00D3692F" w:rsidR="00D70222" w:rsidP="00D70222" w:rsidRDefault="000C73A4" w14:paraId="5A67C496" w14:textId="7A483D8D">
      <w:pPr>
        <w:keepNext/>
        <w:jc w:val="center"/>
      </w:pPr>
      <w:r>
        <w:rPr>
          <w:noProof/>
          <w:lang w:eastAsia="es-ES"/>
        </w:rPr>
        <w:drawing>
          <wp:inline distT="0" distB="0" distL="0" distR="0" wp14:anchorId="406E45A1" wp14:editId="2C335F13">
            <wp:extent cx="5400040" cy="3114040"/>
            <wp:effectExtent l="0" t="0" r="0" b="0"/>
            <wp:docPr id="7861530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040" cy="3114040"/>
                    </a:xfrm>
                    <a:prstGeom prst="rect">
                      <a:avLst/>
                    </a:prstGeom>
                  </pic:spPr>
                </pic:pic>
              </a:graphicData>
            </a:graphic>
          </wp:inline>
        </w:drawing>
      </w:r>
    </w:p>
    <w:p w:rsidRPr="00D3692F" w:rsidR="00D70222" w:rsidP="00D70222" w:rsidRDefault="00D70222" w14:paraId="5A67C497" w14:textId="7BD8B952">
      <w:pPr>
        <w:pStyle w:val="Descripcin"/>
        <w:jc w:val="center"/>
      </w:pPr>
      <w:r w:rsidRPr="00D3692F">
        <w:rPr/>
        <w:t xml:space="preserve">Figura </w:t>
      </w:r>
      <w:r w:rsidR="003C6B33">
        <w:fldChar w:fldCharType="begin"/>
      </w:r>
      <w:r w:rsidR="003C6B33">
        <w:instrText xml:space="preserve"> SEQ Figura \* ARABIC </w:instrText>
      </w:r>
      <w:r w:rsidR="003C6B33">
        <w:fldChar w:fldCharType="separate"/>
      </w:r>
      <w:r w:rsidR="00D76555">
        <w:rPr>
          <w:noProof/>
        </w:rPr>
        <w:t>3</w:t>
      </w:r>
      <w:r w:rsidR="003C6B33">
        <w:fldChar w:fldCharType="end"/>
      </w:r>
      <w:r w:rsidRPr="4AD58749">
        <w:rPr/>
        <w:t xml:space="preserve">. </w:t>
      </w:r>
      <w:proofErr w:type="spellStart"/>
      <w:r w:rsidR="005E1CA6">
        <w:rPr/>
        <w:t>Context</w:t>
      </w:r>
      <w:proofErr w:type="spellEnd"/>
      <w:r w:rsidRPr="4AD58749">
        <w:rPr/>
        <w:t xml:space="preserve"> </w:t>
      </w:r>
      <w:proofErr w:type="spellStart"/>
      <w:r w:rsidRPr="00D3692F">
        <w:rPr/>
        <w:t>view</w:t>
      </w:r>
      <w:proofErr w:type="spellEnd"/>
    </w:p>
    <w:p w:rsidRPr="00D3692F" w:rsidR="00D70222" w:rsidP="002D7259" w:rsidRDefault="00D70222" w14:paraId="5A67C498" w14:textId="77777777">
      <w:pPr>
        <w:pStyle w:val="Ttulo3"/>
      </w:pPr>
      <w:bookmarkStart w:name="_Toc506162200" w:id="877"/>
      <w:r w:rsidRPr="00D3692F">
        <w:rPr/>
        <w:t>Catálogo de elementos</w:t>
      </w:r>
      <w:bookmarkEnd w:id="877"/>
      <w:r w:rsidRPr="00D3692F">
        <w:fldChar w:fldCharType="begin"/>
      </w:r>
      <w:r w:rsidRPr="00D3692F">
        <w:instrText xml:space="preserve"> XE "Catálogo de elementos" </w:instrText>
      </w:r>
      <w:r w:rsidRPr="00D3692F">
        <w:fldChar w:fldCharType="end"/>
      </w:r>
    </w:p>
    <w:p w:rsidRPr="00D3692F" w:rsidR="00D70222" w:rsidP="002D7259" w:rsidRDefault="684699FD" w14:paraId="5A67C499" w14:textId="77777777" w14:noSpellErr="1">
      <w:pPr>
        <w:pStyle w:val="Ttulo4"/>
        <w:rPr/>
      </w:pPr>
      <w:r>
        <w:rPr/>
        <w:t>Elementos</w:t>
      </w:r>
    </w:p>
    <w:p w:rsidRPr="00D3692F" w:rsidR="00D70222" w:rsidP="00D70222" w:rsidRDefault="00D70222" w14:paraId="5A67C49A" w14:textId="77777777">
      <w:pPr>
        <w:spacing w:after="0"/>
        <w:ind w:left="2268"/>
        <w:rPr>
          <w:i/>
          <w:sz w:val="16"/>
          <w:szCs w:val="16"/>
        </w:rPr>
      </w:pPr>
    </w:p>
    <w:tbl>
      <w:tblPr>
        <w:tblStyle w:val="Sombreadoclaro-nfasis1"/>
        <w:tblW w:w="0" w:type="auto"/>
        <w:tblLook w:val="06A0" w:firstRow="1" w:lastRow="0" w:firstColumn="1" w:lastColumn="0" w:noHBand="1" w:noVBand="1"/>
        <w:tblPrChange w:author="Pablo González Martínez" w:date="2018-02-17T09:22:00Z" w:id="878">
          <w:tblPr>
            <w:tblStyle w:val="Sombreadoclaro-nfasis1"/>
            <w:tblW w:w="0" w:type="auto"/>
            <w:tblLook w:val="06A0" w:firstRow="1" w:lastRow="0" w:firstColumn="1" w:lastColumn="0" w:noHBand="1" w:noVBand="1"/>
          </w:tblPr>
        </w:tblPrChange>
      </w:tblPr>
      <w:tblGrid>
        <w:gridCol w:w="2279"/>
        <w:gridCol w:w="6225"/>
        <w:tblGridChange w:id="879">
          <w:tblGrid>
            <w:gridCol w:w="360"/>
            <w:gridCol w:w="360"/>
          </w:tblGrid>
        </w:tblGridChange>
      </w:tblGrid>
      <w:tr w:rsidRPr="00D3692F" w:rsidR="00D70222" w:rsidTr="4AD58749" w14:paraId="5A67C4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Mar/>
            <w:tcPrChange w:author="Pablo González Martínez" w:date="2018-02-17T09:22:00Z" w:id="880">
              <w:tcPr>
                <w:tcW w:w="0" w:type="auto"/>
              </w:tcPr>
            </w:tcPrChange>
          </w:tcPr>
          <w:p w:rsidRPr="00D3692F" w:rsidR="00D70222" w:rsidP="684699FD" w:rsidRDefault="684699FD" w14:paraId="5A67C49B"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Elemento</w:t>
            </w:r>
          </w:p>
        </w:tc>
        <w:tc>
          <w:tcPr>
            <w:cnfStyle w:val="000000000000" w:firstRow="0" w:lastRow="0" w:firstColumn="0" w:lastColumn="0" w:oddVBand="0" w:evenVBand="0" w:oddHBand="0" w:evenHBand="0" w:firstRowFirstColumn="0" w:firstRowLastColumn="0" w:lastRowFirstColumn="0" w:lastRowLastColumn="0"/>
            <w:tcW w:w="6225" w:type="dxa"/>
            <w:tcMar/>
            <w:tcPrChange w:author="Usuario invitado" w:date="2018-02-18T12:30:43.4209349" w:id="881">
              <w:tcPr>
                <w:tcW w:w="6225" w:type="dxa"/>
              </w:tcPr>
            </w:tcPrChange>
          </w:tcPr>
          <w:p w:rsidRPr="00D3692F" w:rsidR="00D70222" w:rsidP="684699FD" w:rsidRDefault="684699FD" w14:paraId="5A67C49C"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C91FC9" w:rsidTr="4AD58749" w14:paraId="5A67C4A0" w14:textId="77777777">
        <w:tc>
          <w:tcPr>
            <w:cnfStyle w:val="001000000000" w:firstRow="0" w:lastRow="0" w:firstColumn="1" w:lastColumn="0" w:oddVBand="0" w:evenVBand="0" w:oddHBand="0" w:evenHBand="0" w:firstRowFirstColumn="0" w:firstRowLastColumn="0" w:lastRowFirstColumn="0" w:lastRowLastColumn="0"/>
            <w:tcW w:w="2279" w:type="dxa"/>
            <w:tcMar/>
            <w:tcPrChange w:author="Pablo González Martínez" w:date="2018-02-17T09:22:00Z" w:id="882">
              <w:tcPr>
                <w:tcW w:w="0" w:type="auto"/>
              </w:tcPr>
            </w:tcPrChange>
          </w:tcPr>
          <w:p w:rsidRPr="00D3692F" w:rsidR="00C91FC9" w:rsidP="1B1A7BA5" w:rsidRDefault="1B1A7BA5" w14:paraId="5A67C49E" w14:textId="03355064">
            <w:pPr>
              <w:rPr>
                <w:sz w:val="20"/>
                <w:szCs w:val="20"/>
              </w:rPr>
            </w:pPr>
            <w:proofErr w:type="spellStart"/>
            <w:r w:rsidRPr="1B1A7BA5">
              <w:rPr>
                <w:sz w:val="20"/>
                <w:szCs w:val="20"/>
              </w:rPr>
              <w:t>Loader</w:t>
            </w:r>
            <w:proofErr w:type="spellEnd"/>
          </w:p>
        </w:tc>
        <w:tc>
          <w:tcPr>
            <w:cnfStyle w:val="000000000000" w:firstRow="0" w:lastRow="0" w:firstColumn="0" w:lastColumn="0" w:oddVBand="0" w:evenVBand="0" w:oddHBand="0" w:evenHBand="0" w:firstRowFirstColumn="0" w:firstRowLastColumn="0" w:lastRowFirstColumn="0" w:lastRowLastColumn="0"/>
            <w:tcW w:w="6225" w:type="dxa"/>
            <w:tcMar/>
            <w:tcPrChange w:author="Usuario invitado" w:date="2018-02-18T12:30:43.4209349" w:id="883">
              <w:tcPr>
                <w:tcW w:w="6225" w:type="dxa"/>
              </w:tcPr>
            </w:tcPrChange>
          </w:tcPr>
          <w:p w:rsidRPr="00D3692F" w:rsidR="00C91FC9" w:rsidP="684699FD" w:rsidRDefault="684699FD" w14:paraId="5A67C49F" w14:textId="68F30BE4"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Se encarga de la introducción de las listas de ciudadanos en el sistema. Lee un fichero con los datos de los ciudadanos. Crea las claves. Añade los emails para los usuarios dados de alta.</w:t>
            </w:r>
          </w:p>
        </w:tc>
      </w:tr>
      <w:tr w:rsidRPr="00D3692F" w:rsidR="00C91FC9" w:rsidTr="4AD58749" w14:paraId="5A67C4A3" w14:textId="77777777">
        <w:tc>
          <w:tcPr>
            <w:cnfStyle w:val="001000000000" w:firstRow="0" w:lastRow="0" w:firstColumn="1" w:lastColumn="0" w:oddVBand="0" w:evenVBand="0" w:oddHBand="0" w:evenHBand="0" w:firstRowFirstColumn="0" w:firstRowLastColumn="0" w:lastRowFirstColumn="0" w:lastRowLastColumn="0"/>
            <w:tcW w:w="2279" w:type="dxa"/>
            <w:tcMar/>
            <w:tcPrChange w:author="Pablo González Martínez" w:date="2018-02-17T09:22:00Z" w:id="884">
              <w:tcPr>
                <w:tcW w:w="0" w:type="auto"/>
              </w:tcPr>
            </w:tcPrChange>
          </w:tcPr>
          <w:p w:rsidRPr="00D3692F" w:rsidR="00C91FC9" w:rsidP="1B1A7BA5" w:rsidRDefault="1B1A7BA5" w14:paraId="5A67C4A1" w14:textId="159F12B0">
            <w:pPr>
              <w:rPr>
                <w:sz w:val="20"/>
                <w:szCs w:val="20"/>
              </w:rPr>
            </w:pPr>
            <w:proofErr w:type="spellStart"/>
            <w:r w:rsidRPr="1B1A7BA5">
              <w:rPr>
                <w:sz w:val="20"/>
                <w:szCs w:val="20"/>
              </w:rPr>
              <w:t>Agents</w:t>
            </w:r>
            <w:proofErr w:type="spellEnd"/>
          </w:p>
        </w:tc>
        <w:tc>
          <w:tcPr>
            <w:cnfStyle w:val="000000000000" w:firstRow="0" w:lastRow="0" w:firstColumn="0" w:lastColumn="0" w:oddVBand="0" w:evenVBand="0" w:oddHBand="0" w:evenHBand="0" w:firstRowFirstColumn="0" w:firstRowLastColumn="0" w:lastRowFirstColumn="0" w:lastRowLastColumn="0"/>
            <w:tcW w:w="6225" w:type="dxa"/>
            <w:tcMar/>
            <w:tcPrChange w:author="Usuario invitado" w:date="2018-02-18T12:30:43.4209349" w:id="885">
              <w:tcPr>
                <w:tcW w:w="6225" w:type="dxa"/>
              </w:tcPr>
            </w:tcPrChange>
          </w:tcPr>
          <w:p w:rsidRPr="00D3692F" w:rsidR="00C91FC9" w:rsidP="684699FD" w:rsidRDefault="684699FD" w14:paraId="5A67C4A2" w14:textId="1875CE7C"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Es el módulo usado por los agentes para comprobar que han sido dados de alta y opcionalmente para hacer el cambio de clave u otros datos.</w:t>
            </w:r>
          </w:p>
        </w:tc>
      </w:tr>
      <w:tr w:rsidRPr="00D3692F" w:rsidR="00C91FC9" w:rsidTr="4AD58749" w14:paraId="5A67C4A6" w14:textId="77777777">
        <w:tc>
          <w:tcPr>
            <w:cnfStyle w:val="001000000000" w:firstRow="0" w:lastRow="0" w:firstColumn="1" w:lastColumn="0" w:oddVBand="0" w:evenVBand="0" w:oddHBand="0" w:evenHBand="0" w:firstRowFirstColumn="0" w:firstRowLastColumn="0" w:lastRowFirstColumn="0" w:lastRowLastColumn="0"/>
            <w:tcW w:w="2279" w:type="dxa"/>
            <w:tcMar/>
            <w:tcPrChange w:author="Pablo González Martínez" w:date="2018-02-17T09:22:00Z" w:id="886">
              <w:tcPr>
                <w:tcW w:w="0" w:type="auto"/>
              </w:tcPr>
            </w:tcPrChange>
          </w:tcPr>
          <w:p w:rsidR="00C91FC9" w:rsidP="1B1A7BA5" w:rsidRDefault="1B1A7BA5" w14:paraId="5A67C4A4" w14:textId="77777777">
            <w:pPr>
              <w:rPr>
                <w:sz w:val="20"/>
                <w:szCs w:val="20"/>
              </w:rPr>
            </w:pPr>
            <w:proofErr w:type="spellStart"/>
            <w:r w:rsidRPr="1B1A7BA5">
              <w:rPr>
                <w:sz w:val="20"/>
                <w:szCs w:val="20"/>
              </w:rPr>
              <w:t>DataBase</w:t>
            </w:r>
            <w:proofErr w:type="spellEnd"/>
          </w:p>
        </w:tc>
        <w:tc>
          <w:tcPr>
            <w:cnfStyle w:val="000000000000" w:firstRow="0" w:lastRow="0" w:firstColumn="0" w:lastColumn="0" w:oddVBand="0" w:evenVBand="0" w:oddHBand="0" w:evenHBand="0" w:firstRowFirstColumn="0" w:firstRowLastColumn="0" w:lastRowFirstColumn="0" w:lastRowLastColumn="0"/>
            <w:tcW w:w="6225" w:type="dxa"/>
            <w:tcMar/>
            <w:tcPrChange w:author="Usuario invitado" w:date="2018-02-18T12:30:43.4209349" w:id="887">
              <w:tcPr>
                <w:tcW w:w="6225" w:type="dxa"/>
              </w:tcPr>
            </w:tcPrChange>
          </w:tcPr>
          <w:p w:rsidRPr="00D3692F" w:rsidR="00C91FC9" w:rsidP="684699FD" w:rsidRDefault="684699FD" w14:paraId="5A67C4A5"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Este módulo encapsula los accesos a la base de datos.</w:t>
            </w:r>
          </w:p>
        </w:tc>
      </w:tr>
    </w:tbl>
    <w:p w:rsidRPr="00D3692F" w:rsidR="00D70222" w:rsidP="002D7259" w:rsidRDefault="684699FD" w14:paraId="5A67C4A7" w14:textId="77777777" w14:noSpellErr="1">
      <w:pPr>
        <w:pStyle w:val="Ttulo4"/>
        <w:rPr/>
      </w:pPr>
      <w:r>
        <w:rPr/>
        <w:lastRenderedPageBreak/>
        <w:t>Relaciones</w:t>
      </w:r>
    </w:p>
    <w:p w:rsidR="002B009D" w:rsidP="00D70222" w:rsidRDefault="1B1A7BA5" w14:paraId="5A67C4A8" w14:textId="0BBF6FC0">
      <w:r>
        <w:rPr/>
        <w:t xml:space="preserve">Los datos de los ciudadanos se introducen en el sistema a través de la interface </w:t>
      </w:r>
      <w:proofErr w:type="spellStart"/>
      <w:r w:rsidRPr="4AD58749">
        <w:rPr>
          <w:i w:val="1"/>
          <w:iCs w:val="1"/>
        </w:rPr>
        <w:t>ReadList</w:t>
      </w:r>
      <w:proofErr w:type="spellEnd"/>
      <w:r>
        <w:rPr/>
        <w:t xml:space="preserve"> del módulo </w:t>
      </w:r>
      <w:proofErr w:type="spellStart"/>
      <w:r w:rsidRPr="4AD58749">
        <w:rPr>
          <w:i w:val="1"/>
          <w:iCs w:val="1"/>
        </w:rPr>
        <w:t>Loader</w:t>
      </w:r>
      <w:proofErr w:type="spellEnd"/>
      <w:r>
        <w:rPr/>
        <w:t>. Para cada usuario, se crea una clave y se emite un email con todos los datos del usuario.</w:t>
      </w:r>
    </w:p>
    <w:p w:rsidR="00D70222" w:rsidP="00D70222" w:rsidRDefault="1B1A7BA5" w14:paraId="5A67C4A9" w14:textId="510D9E14">
      <w:r>
        <w:rPr/>
        <w:t xml:space="preserve">Posteriormente se envían a la base de datos a través de la interfaz </w:t>
      </w:r>
      <w:proofErr w:type="spellStart"/>
      <w:r w:rsidRPr="4AD58749">
        <w:rPr>
          <w:i w:val="1"/>
          <w:iCs w:val="1"/>
        </w:rPr>
        <w:t>UpdateDB</w:t>
      </w:r>
      <w:proofErr w:type="spellEnd"/>
      <w:r>
        <w:rPr/>
        <w:t xml:space="preserve"> del módulo </w:t>
      </w:r>
      <w:proofErr w:type="spellStart"/>
      <w:r w:rsidRPr="4AD58749">
        <w:rPr>
          <w:i w:val="1"/>
          <w:iCs w:val="1"/>
        </w:rPr>
        <w:t>DataBase</w:t>
      </w:r>
      <w:proofErr w:type="spellEnd"/>
      <w:r w:rsidRPr="4AD58749">
        <w:rPr/>
        <w:t>.</w:t>
      </w:r>
    </w:p>
    <w:p w:rsidR="002B009D" w:rsidP="00D70222" w:rsidRDefault="1B1A7BA5" w14:paraId="5A67C4AA" w14:textId="640A1F7E">
      <w:r>
        <w:rPr/>
        <w:t xml:space="preserve">El módulo </w:t>
      </w:r>
      <w:proofErr w:type="spellStart"/>
      <w:r w:rsidRPr="4AD58749">
        <w:rPr>
          <w:i w:val="1"/>
          <w:iCs w:val="1"/>
        </w:rPr>
        <w:t>Agents</w:t>
      </w:r>
      <w:proofErr w:type="spellEnd"/>
      <w:r>
        <w:rPr/>
        <w:t xml:space="preserve"> permite al usuario entrar en sesión a través del servicio web </w:t>
      </w:r>
      <w:proofErr w:type="spellStart"/>
      <w:r>
        <w:rPr/>
        <w:t xml:space="preserve">GetAgentInfo</w:t>
      </w:r>
      <w:proofErr w:type="spellEnd"/>
      <w:r>
        <w:rPr/>
        <w:t xml:space="preserve"> para comprobar sus datos. Para ello, </w:t>
      </w:r>
      <w:proofErr w:type="spellStart"/>
      <w:r w:rsidRPr="4AD58749">
        <w:rPr>
          <w:i w:val="1"/>
          <w:iCs w:val="1"/>
        </w:rPr>
        <w:t>Agents</w:t>
      </w:r>
      <w:proofErr w:type="spellEnd"/>
      <w:r>
        <w:rPr/>
        <w:t xml:space="preserve"> pide los datos al módulo </w:t>
      </w:r>
      <w:proofErr w:type="spellStart"/>
      <w:r w:rsidRPr="4AD58749">
        <w:rPr>
          <w:i w:val="1"/>
          <w:iCs w:val="1"/>
        </w:rPr>
        <w:t>DataBase</w:t>
      </w:r>
      <w:proofErr w:type="spellEnd"/>
      <w:r>
        <w:rPr/>
        <w:t xml:space="preserve"> a través de la interfaz </w:t>
      </w:r>
      <w:proofErr w:type="spellStart"/>
      <w:r w:rsidRPr="4AD58749">
        <w:rPr>
          <w:i w:val="1"/>
          <w:iCs w:val="1"/>
        </w:rPr>
        <w:t>GetAgent</w:t>
      </w:r>
      <w:proofErr w:type="spellEnd"/>
      <w:r w:rsidRPr="4AD58749">
        <w:rPr/>
        <w:t>.</w:t>
      </w:r>
    </w:p>
    <w:p w:rsidRPr="00D3692F" w:rsidR="00F555EF" w:rsidP="00D70222" w:rsidRDefault="1B1A7BA5" w14:paraId="5A67C4AB" w14:textId="55E5E1D4">
      <w:r>
        <w:rPr/>
        <w:t xml:space="preserve">Opcionalmente se puede implementar la interface </w:t>
      </w:r>
      <w:proofErr w:type="spellStart"/>
      <w:r w:rsidRPr="4AD58749">
        <w:rPr>
          <w:i w:val="1"/>
          <w:iCs w:val="1"/>
        </w:rPr>
        <w:t xml:space="preserve">ChangeInfo</w:t>
      </w:r>
      <w:proofErr w:type="spellEnd"/>
      <w:r w:rsidRPr="4AD58749">
        <w:rPr>
          <w:i w:val="1"/>
          <w:iCs w:val="1"/>
        </w:rPr>
        <w:t xml:space="preserve"> </w:t>
      </w:r>
      <w:r>
        <w:rPr/>
        <w:t xml:space="preserve">que permite al usuario cambiar su clave u otros datos, para este fin, el módulo </w:t>
      </w:r>
      <w:proofErr w:type="spellStart"/>
      <w:r w:rsidRPr="4AD58749">
        <w:rPr>
          <w:i w:val="1"/>
          <w:iCs w:val="1"/>
        </w:rPr>
        <w:t>Agents</w:t>
      </w:r>
      <w:proofErr w:type="spellEnd"/>
      <w:r>
        <w:rPr/>
        <w:t xml:space="preserve"> solicita al módulo </w:t>
      </w:r>
      <w:proofErr w:type="spellStart"/>
      <w:r w:rsidRPr="4AD58749">
        <w:rPr>
          <w:i w:val="1"/>
          <w:iCs w:val="1"/>
        </w:rPr>
        <w:t>DataBase</w:t>
      </w:r>
      <w:proofErr w:type="spellEnd"/>
      <w:r>
        <w:rPr/>
        <w:t xml:space="preserve"> el cambio de clave a través de la clase </w:t>
      </w:r>
      <w:proofErr w:type="spellStart"/>
      <w:r w:rsidRPr="4AD58749">
        <w:rPr>
          <w:i w:val="1"/>
          <w:iCs w:val="1"/>
        </w:rPr>
        <w:t>UpdateInfo</w:t>
      </w:r>
      <w:proofErr w:type="spellEnd"/>
      <w:r w:rsidRPr="4AD58749">
        <w:rPr/>
        <w:t>.</w:t>
      </w:r>
    </w:p>
    <w:p w:rsidRPr="00D3692F" w:rsidR="00D70222" w:rsidP="002D7259" w:rsidRDefault="00D70222" w14:paraId="5A67C4AC" w14:textId="77777777" w14:noSpellErr="1">
      <w:pPr>
        <w:pStyle w:val="Ttulo4"/>
        <w:rPr/>
      </w:pPr>
      <w:r w:rsidRPr="00D3692F">
        <w:rPr/>
        <w:t>Interfaces</w:t>
      </w:r>
      <w:r w:rsidRPr="00D3692F">
        <w:fldChar w:fldCharType="begin"/>
      </w:r>
      <w:r w:rsidRPr="00D3692F">
        <w:instrText xml:space="preserve"> XE "Interfaces" </w:instrText>
      </w:r>
      <w:r w:rsidRPr="00D3692F">
        <w:fldChar w:fldCharType="end"/>
      </w:r>
      <w:r w:rsidRPr="00D3692F">
        <w:t xml:space="preserve"> / Puertos</w:t>
      </w:r>
    </w:p>
    <w:p w:rsidRPr="00D3692F" w:rsidR="00D70222" w:rsidP="4AD58749" w:rsidRDefault="1B1A7BA5" w14:paraId="5A67C4AD" w14:textId="20D52E01">
      <w:pPr>
        <w:pStyle w:val="Ttulo5"/>
        <w:rPr/>
      </w:pPr>
      <w:proofErr w:type="spellStart"/>
      <w:r>
        <w:rPr/>
        <w:t>Loader</w:t>
      </w:r>
      <w:proofErr w:type="spellEnd"/>
    </w:p>
    <w:tbl>
      <w:tblPr>
        <w:tblStyle w:val="Sombreadoclaro-nfasis1"/>
        <w:tblW w:w="8720" w:type="dxa"/>
        <w:tblLook w:val="06A0" w:firstRow="1" w:lastRow="0" w:firstColumn="1" w:lastColumn="0" w:noHBand="1" w:noVBand="1"/>
        <w:tblPrChange w:author="Pablo González Martínez" w:date="2018-02-17T09:22:00Z" w:id="888">
          <w:tblPr>
            <w:tblStyle w:val="Sombreadoclaro-nfasis1"/>
            <w:tblW w:w="8720" w:type="dxa"/>
            <w:tblLook w:val="06A0" w:firstRow="1" w:lastRow="0" w:firstColumn="1" w:lastColumn="0" w:noHBand="1" w:noVBand="1"/>
          </w:tblPr>
        </w:tblPrChange>
      </w:tblPr>
      <w:tblGrid>
        <w:gridCol w:w="1276"/>
        <w:gridCol w:w="992"/>
        <w:gridCol w:w="1985"/>
        <w:gridCol w:w="4467"/>
        <w:tblGridChange w:id="889">
          <w:tblGrid>
            <w:gridCol w:w="360"/>
            <w:gridCol w:w="360"/>
            <w:gridCol w:w="360"/>
            <w:gridCol w:w="360"/>
          </w:tblGrid>
        </w:tblGridChange>
      </w:tblGrid>
      <w:tr w:rsidRPr="00D3692F" w:rsidR="00D70222" w:rsidTr="4AD58749" w14:paraId="5A67C4B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Mar/>
            <w:tcPrChange w:author="Pablo González Martínez" w:date="2018-02-17T09:22:00Z" w:id="890">
              <w:tcPr>
                <w:tcW w:w="0" w:type="auto"/>
              </w:tcPr>
            </w:tcPrChange>
          </w:tcPr>
          <w:p w:rsidRPr="00D3692F" w:rsidR="00D70222" w:rsidP="684699FD" w:rsidRDefault="684699FD" w14:paraId="5A67C4AE"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992" w:type="dxa"/>
            <w:tcMar/>
            <w:tcPrChange w:author="Usuario invitado" w:date="2018-02-18T12:30:43.4209349" w:id="891">
              <w:tcPr>
                <w:tcW w:w="992" w:type="dxa"/>
              </w:tcPr>
            </w:tcPrChange>
          </w:tcPr>
          <w:p w:rsidRPr="00D3692F" w:rsidR="00D70222" w:rsidP="684699FD" w:rsidRDefault="684699FD" w14:paraId="5A67C4AF"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cnfStyle w:val="000000000000" w:firstRow="0" w:lastRow="0" w:firstColumn="0" w:lastColumn="0" w:oddVBand="0" w:evenVBand="0" w:oddHBand="0" w:evenHBand="0" w:firstRowFirstColumn="0" w:firstRowLastColumn="0" w:lastRowFirstColumn="0" w:lastRowLastColumn="0"/>
            <w:tcW w:w="1985" w:type="dxa"/>
            <w:tcMar/>
            <w:tcPrChange w:author="Usuario invitado" w:date="2018-02-18T12:30:43.4209349" w:id="892">
              <w:tcPr>
                <w:tcW w:w="1985" w:type="dxa"/>
              </w:tcPr>
            </w:tcPrChange>
          </w:tcPr>
          <w:p w:rsidRPr="00D3692F" w:rsidR="00D70222" w:rsidP="684699FD" w:rsidRDefault="684699FD" w14:paraId="5A67C4B0"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467" w:type="dxa"/>
            <w:tcMar/>
            <w:tcPrChange w:author="Usuario invitado" w:date="2018-02-18T12:30:43.4209349" w:id="893">
              <w:tcPr>
                <w:tcW w:w="4467" w:type="dxa"/>
              </w:tcPr>
            </w:tcPrChange>
          </w:tcPr>
          <w:p w:rsidRPr="00D3692F" w:rsidR="00D70222" w:rsidP="684699FD" w:rsidRDefault="684699FD" w14:paraId="5A67C4B1"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D70222" w:rsidTr="4AD58749" w14:paraId="5A67C4B7" w14:textId="77777777">
        <w:tc>
          <w:tcPr>
            <w:cnfStyle w:val="001000000000" w:firstRow="0" w:lastRow="0" w:firstColumn="1" w:lastColumn="0" w:oddVBand="0" w:evenVBand="0" w:oddHBand="0" w:evenHBand="0" w:firstRowFirstColumn="0" w:firstRowLastColumn="0" w:lastRowFirstColumn="0" w:lastRowLastColumn="0"/>
            <w:tcW w:w="1276" w:type="dxa"/>
            <w:tcMar/>
            <w:tcPrChange w:author="Pablo González Martínez" w:date="2018-02-17T09:22:00Z" w:id="894">
              <w:tcPr>
                <w:tcW w:w="0" w:type="auto"/>
              </w:tcPr>
            </w:tcPrChange>
          </w:tcPr>
          <w:p w:rsidRPr="00D3692F" w:rsidR="00D70222" w:rsidP="1B1A7BA5" w:rsidRDefault="1B1A7BA5" w14:paraId="5A67C4B3" w14:textId="13020F4D">
            <w:pPr>
              <w:rPr>
                <w:sz w:val="20"/>
                <w:szCs w:val="20"/>
              </w:rPr>
            </w:pPr>
            <w:proofErr w:type="spellStart"/>
            <w:r w:rsidRPr="1B1A7BA5">
              <w:rPr>
                <w:sz w:val="20"/>
                <w:szCs w:val="20"/>
              </w:rPr>
              <w:t>ReadList</w:t>
            </w:r>
            <w:proofErr w:type="spellEnd"/>
          </w:p>
        </w:tc>
        <w:tc>
          <w:tcPr>
            <w:cnfStyle w:val="000000000000" w:firstRow="0" w:lastRow="0" w:firstColumn="0" w:lastColumn="0" w:oddVBand="0" w:evenVBand="0" w:oddHBand="0" w:evenHBand="0" w:firstRowFirstColumn="0" w:firstRowLastColumn="0" w:lastRowFirstColumn="0" w:lastRowLastColumn="0"/>
            <w:tcW w:w="992" w:type="dxa"/>
            <w:tcMar/>
            <w:tcPrChange w:author="Usuario invitado" w:date="2018-02-18T12:30:43.4209349" w:id="895">
              <w:tcPr>
                <w:tcW w:w="992" w:type="dxa"/>
              </w:tcPr>
            </w:tcPrChange>
          </w:tcPr>
          <w:p w:rsidRPr="00D3692F" w:rsidR="00D70222" w:rsidP="684699FD" w:rsidRDefault="684699FD" w14:paraId="5A67C4B4"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985" w:type="dxa"/>
            <w:tcMar/>
            <w:tcPrChange w:author="Usuario invitado" w:date="2018-02-18T12:30:43.4209349" w:id="896">
              <w:tcPr>
                <w:tcW w:w="1985" w:type="dxa"/>
              </w:tcPr>
            </w:tcPrChange>
          </w:tcPr>
          <w:p w:rsidRPr="00D74461" w:rsidR="00D70222" w:rsidP="684699FD" w:rsidRDefault="684699FD" w14:paraId="5A67C4B5"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684699FD">
              <w:rPr>
                <w:sz w:val="20"/>
                <w:szCs w:val="20"/>
              </w:rPr>
              <w:t>Invocación mediante línea de comandos</w:t>
            </w:r>
          </w:p>
        </w:tc>
        <w:tc>
          <w:tcPr>
            <w:cnfStyle w:val="000000000000" w:firstRow="0" w:lastRow="0" w:firstColumn="0" w:lastColumn="0" w:oddVBand="0" w:evenVBand="0" w:oddHBand="0" w:evenHBand="0" w:firstRowFirstColumn="0" w:firstRowLastColumn="0" w:lastRowFirstColumn="0" w:lastRowLastColumn="0"/>
            <w:tcW w:w="4467" w:type="dxa"/>
            <w:tcMar/>
            <w:tcPrChange w:author="Usuario invitado" w:date="2018-02-18T12:30:43.4209349" w:id="897">
              <w:tcPr>
                <w:tcW w:w="4467" w:type="dxa"/>
              </w:tcPr>
            </w:tcPrChange>
          </w:tcPr>
          <w:p w:rsidRPr="00D3692F" w:rsidR="00D70222" w:rsidP="684699FD" w:rsidRDefault="684699FD" w14:paraId="5A67C4B6" w14:textId="74A85CB1"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Se invocará como un programa en consola</w:t>
            </w:r>
          </w:p>
        </w:tc>
      </w:tr>
    </w:tbl>
    <w:p w:rsidRPr="00D3692F" w:rsidR="00D70222" w:rsidP="4AD58749" w:rsidRDefault="1B1A7BA5" w14:paraId="5A67C4B8" w14:textId="21825500">
      <w:pPr>
        <w:pStyle w:val="Ttulo5"/>
        <w:rPr/>
      </w:pPr>
      <w:proofErr w:type="spellStart"/>
      <w:r>
        <w:rPr/>
        <w:t>Agents</w:t>
      </w:r>
      <w:proofErr w:type="spellEnd"/>
    </w:p>
    <w:tbl>
      <w:tblPr>
        <w:tblStyle w:val="Sombreadoclaro-nfasis1"/>
        <w:tblW w:w="8720" w:type="dxa"/>
        <w:tblLook w:val="06A0" w:firstRow="1" w:lastRow="0" w:firstColumn="1" w:lastColumn="0" w:noHBand="1" w:noVBand="1"/>
        <w:tblPrChange w:author="Pablo González Martínez" w:date="2018-02-17T09:22:00Z" w:id="898">
          <w:tblPr>
            <w:tblStyle w:val="Sombreadoclaro-nfasis1"/>
            <w:tblW w:w="8720" w:type="dxa"/>
            <w:tblLook w:val="06A0" w:firstRow="1" w:lastRow="0" w:firstColumn="1" w:lastColumn="0" w:noHBand="1" w:noVBand="1"/>
          </w:tblPr>
        </w:tblPrChange>
      </w:tblPr>
      <w:tblGrid>
        <w:gridCol w:w="1626"/>
        <w:gridCol w:w="985"/>
        <w:gridCol w:w="1466"/>
        <w:gridCol w:w="4643"/>
        <w:tblGridChange w:id="899">
          <w:tblGrid>
            <w:gridCol w:w="360"/>
            <w:gridCol w:w="360"/>
            <w:gridCol w:w="360"/>
            <w:gridCol w:w="360"/>
          </w:tblGrid>
        </w:tblGridChange>
      </w:tblGrid>
      <w:tr w:rsidRPr="00D3692F" w:rsidR="00D70222" w:rsidTr="4AD58749" w14:paraId="5A67C4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Mar/>
            <w:tcPrChange w:author="Pablo González Martínez" w:date="2018-02-17T09:22:00Z" w:id="900">
              <w:tcPr>
                <w:tcW w:w="0" w:type="auto"/>
              </w:tcPr>
            </w:tcPrChange>
          </w:tcPr>
          <w:p w:rsidRPr="00D3692F" w:rsidR="00D70222" w:rsidP="684699FD" w:rsidRDefault="684699FD" w14:paraId="5A67C4B9"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985" w:type="dxa"/>
            <w:tcMar/>
            <w:tcPrChange w:author="Usuario invitado" w:date="2018-02-18T12:30:43.4209349" w:id="901">
              <w:tcPr>
                <w:tcW w:w="985" w:type="dxa"/>
              </w:tcPr>
            </w:tcPrChange>
          </w:tcPr>
          <w:p w:rsidRPr="00D3692F" w:rsidR="00D70222" w:rsidP="684699FD" w:rsidRDefault="684699FD" w14:paraId="5A67C4BA"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cnfStyle w:val="000000000000" w:firstRow="0" w:lastRow="0" w:firstColumn="0" w:lastColumn="0" w:oddVBand="0" w:evenVBand="0" w:oddHBand="0" w:evenHBand="0" w:firstRowFirstColumn="0" w:firstRowLastColumn="0" w:lastRowFirstColumn="0" w:lastRowLastColumn="0"/>
            <w:tcW w:w="1466" w:type="dxa"/>
            <w:tcMar/>
            <w:tcPrChange w:author="Usuario invitado" w:date="2018-02-18T12:30:43.4209349" w:id="902">
              <w:tcPr>
                <w:tcW w:w="1466" w:type="dxa"/>
              </w:tcPr>
            </w:tcPrChange>
          </w:tcPr>
          <w:p w:rsidRPr="00D3692F" w:rsidR="00D70222" w:rsidP="684699FD" w:rsidRDefault="684699FD" w14:paraId="5A67C4BB"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903">
              <w:tcPr>
                <w:tcW w:w="4643" w:type="dxa"/>
              </w:tcPr>
            </w:tcPrChange>
          </w:tcPr>
          <w:p w:rsidRPr="00D3692F" w:rsidR="00D70222" w:rsidP="684699FD" w:rsidRDefault="684699FD" w14:paraId="5A67C4BC"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D70222" w:rsidTr="4AD58749" w14:paraId="5A67C4C2" w14:textId="77777777">
        <w:tc>
          <w:tcPr>
            <w:cnfStyle w:val="001000000000" w:firstRow="0" w:lastRow="0" w:firstColumn="1" w:lastColumn="0" w:oddVBand="0" w:evenVBand="0" w:oddHBand="0" w:evenHBand="0" w:firstRowFirstColumn="0" w:firstRowLastColumn="0" w:lastRowFirstColumn="0" w:lastRowLastColumn="0"/>
            <w:tcW w:w="1626" w:type="dxa"/>
            <w:tcMar/>
            <w:tcPrChange w:author="Pablo González Martínez" w:date="2018-02-17T09:22:00Z" w:id="904">
              <w:tcPr>
                <w:tcW w:w="0" w:type="auto"/>
              </w:tcPr>
            </w:tcPrChange>
          </w:tcPr>
          <w:p w:rsidRPr="00D3692F" w:rsidR="00D70222" w:rsidP="1B1A7BA5" w:rsidRDefault="1B1A7BA5" w14:paraId="5A67C4BE" w14:textId="56280D99">
            <w:pPr>
              <w:spacing w:after="160" w:line="259" w:lineRule="auto"/>
              <w:rPr>
                <w:sz w:val="20"/>
                <w:szCs w:val="20"/>
              </w:rPr>
            </w:pPr>
            <w:proofErr w:type="spellStart"/>
            <w:r w:rsidRPr="1B1A7BA5">
              <w:rPr>
                <w:sz w:val="20"/>
                <w:szCs w:val="20"/>
              </w:rPr>
              <w:t>GetAgentsInfo</w:t>
            </w:r>
            <w:proofErr w:type="spellEnd"/>
          </w:p>
        </w:tc>
        <w:tc>
          <w:tcPr>
            <w:cnfStyle w:val="000000000000" w:firstRow="0" w:lastRow="0" w:firstColumn="0" w:lastColumn="0" w:oddVBand="0" w:evenVBand="0" w:oddHBand="0" w:evenHBand="0" w:firstRowFirstColumn="0" w:firstRowLastColumn="0" w:lastRowFirstColumn="0" w:lastRowLastColumn="0"/>
            <w:tcW w:w="985" w:type="dxa"/>
            <w:tcMar/>
            <w:tcPrChange w:author="Usuario invitado" w:date="2018-02-18T12:30:43.4209349" w:id="905">
              <w:tcPr>
                <w:tcW w:w="985" w:type="dxa"/>
              </w:tcPr>
            </w:tcPrChange>
          </w:tcPr>
          <w:p w:rsidRPr="00D3692F" w:rsidR="00D70222" w:rsidP="684699FD" w:rsidRDefault="684699FD" w14:paraId="5A67C4BF"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66" w:type="dxa"/>
            <w:tcMar/>
            <w:tcPrChange w:author="Usuario invitado" w:date="2018-02-18T12:30:43.4209349" w:id="906">
              <w:tcPr>
                <w:tcW w:w="1466" w:type="dxa"/>
              </w:tcPr>
            </w:tcPrChange>
          </w:tcPr>
          <w:p w:rsidRPr="00D74461" w:rsidR="00D70222" w:rsidP="684699FD" w:rsidRDefault="684699FD" w14:paraId="5A67C4C0" w14:textId="77777777" w14:noSpellErr="1">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684699FD">
              <w:rPr>
                <w:sz w:val="20"/>
                <w:szCs w:val="20"/>
              </w:rPr>
              <w:t>Servicio Web</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907">
              <w:tcPr>
                <w:tcW w:w="4643" w:type="dxa"/>
              </w:tcPr>
            </w:tcPrChange>
          </w:tcPr>
          <w:p w:rsidRPr="00D3692F" w:rsidR="00D70222" w:rsidP="684699FD" w:rsidRDefault="684699FD" w14:paraId="5A67C4C1"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Este servicio se invocará a través de una petición HTTP</w:t>
            </w:r>
          </w:p>
        </w:tc>
      </w:tr>
    </w:tbl>
    <w:p w:rsidRPr="00D3692F" w:rsidR="00775E5A" w:rsidP="4AD58749" w:rsidRDefault="1B1A7BA5" w14:paraId="5A67C4C3" w14:textId="77777777">
      <w:pPr>
        <w:pStyle w:val="Ttulo5"/>
        <w:rPr/>
      </w:pPr>
      <w:proofErr w:type="spellStart"/>
      <w:r>
        <w:rPr/>
        <w:t>DataBase</w:t>
      </w:r>
      <w:proofErr w:type="spellEnd"/>
    </w:p>
    <w:tbl>
      <w:tblPr>
        <w:tblStyle w:val="Sombreadoclaro-nfasis1"/>
        <w:tblW w:w="8720" w:type="dxa"/>
        <w:tblLook w:val="06A0" w:firstRow="1" w:lastRow="0" w:firstColumn="1" w:lastColumn="0" w:noHBand="1" w:noVBand="1"/>
        <w:tblPrChange w:author="Pablo González Martínez" w:date="2018-02-17T09:22:00Z" w:id="908">
          <w:tblPr>
            <w:tblStyle w:val="Sombreadoclaro-nfasis1"/>
            <w:tblW w:w="8720" w:type="dxa"/>
            <w:tblLook w:val="06A0" w:firstRow="1" w:lastRow="0" w:firstColumn="1" w:lastColumn="0" w:noHBand="1" w:noVBand="1"/>
          </w:tblPr>
        </w:tblPrChange>
      </w:tblPr>
      <w:tblGrid>
        <w:gridCol w:w="1626"/>
        <w:gridCol w:w="985"/>
        <w:gridCol w:w="1466"/>
        <w:gridCol w:w="4643"/>
        <w:tblGridChange w:id="909">
          <w:tblGrid>
            <w:gridCol w:w="360"/>
            <w:gridCol w:w="360"/>
            <w:gridCol w:w="360"/>
            <w:gridCol w:w="360"/>
          </w:tblGrid>
        </w:tblGridChange>
      </w:tblGrid>
      <w:tr w:rsidRPr="00D3692F" w:rsidR="00775E5A" w:rsidTr="4AD58749" w14:paraId="5A67C4C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Mar/>
            <w:tcPrChange w:author="Pablo González Martínez" w:date="2018-02-17T09:22:00Z" w:id="910">
              <w:tcPr>
                <w:tcW w:w="0" w:type="auto"/>
              </w:tcPr>
            </w:tcPrChange>
          </w:tcPr>
          <w:p w:rsidRPr="00D3692F" w:rsidR="00775E5A" w:rsidP="684699FD" w:rsidRDefault="684699FD" w14:paraId="5A67C4C4"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985" w:type="dxa"/>
            <w:tcMar/>
            <w:tcPrChange w:author="Usuario invitado" w:date="2018-02-18T12:30:43.4209349" w:id="911">
              <w:tcPr>
                <w:tcW w:w="985" w:type="dxa"/>
              </w:tcPr>
            </w:tcPrChange>
          </w:tcPr>
          <w:p w:rsidRPr="00D3692F" w:rsidR="00775E5A" w:rsidP="684699FD" w:rsidRDefault="684699FD" w14:paraId="5A67C4C5"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cnfStyle w:val="000000000000" w:firstRow="0" w:lastRow="0" w:firstColumn="0" w:lastColumn="0" w:oddVBand="0" w:evenVBand="0" w:oddHBand="0" w:evenHBand="0" w:firstRowFirstColumn="0" w:firstRowLastColumn="0" w:lastRowFirstColumn="0" w:lastRowLastColumn="0"/>
            <w:tcW w:w="1466" w:type="dxa"/>
            <w:tcMar/>
            <w:tcPrChange w:author="Usuario invitado" w:date="2018-02-18T12:30:43.4209349" w:id="912">
              <w:tcPr>
                <w:tcW w:w="1466" w:type="dxa"/>
              </w:tcPr>
            </w:tcPrChange>
          </w:tcPr>
          <w:p w:rsidRPr="00D3692F" w:rsidR="00775E5A" w:rsidP="684699FD" w:rsidRDefault="684699FD" w14:paraId="5A67C4C6" w14:textId="77777777" w14:noSpellErr="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913">
              <w:tcPr>
                <w:tcW w:w="4643" w:type="dxa"/>
              </w:tcPr>
            </w:tcPrChange>
          </w:tcPr>
          <w:p w:rsidRPr="00D3692F" w:rsidR="00775E5A" w:rsidP="684699FD" w:rsidRDefault="684699FD" w14:paraId="5A67C4C7"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775E5A" w:rsidTr="4AD58749" w14:paraId="5A67C4CD" w14:textId="77777777">
        <w:tc>
          <w:tcPr>
            <w:cnfStyle w:val="001000000000" w:firstRow="0" w:lastRow="0" w:firstColumn="1" w:lastColumn="0" w:oddVBand="0" w:evenVBand="0" w:oddHBand="0" w:evenHBand="0" w:firstRowFirstColumn="0" w:firstRowLastColumn="0" w:lastRowFirstColumn="0" w:lastRowLastColumn="0"/>
            <w:tcW w:w="1626" w:type="dxa"/>
            <w:tcMar/>
            <w:tcPrChange w:author="Pablo González Martínez" w:date="2018-02-17T09:22:00Z" w:id="914">
              <w:tcPr>
                <w:tcW w:w="0" w:type="auto"/>
              </w:tcPr>
            </w:tcPrChange>
          </w:tcPr>
          <w:p w:rsidRPr="00D3692F" w:rsidR="00775E5A" w:rsidP="1B1A7BA5" w:rsidRDefault="1B1A7BA5" w14:paraId="5A67C4C9" w14:textId="2C1949BA">
            <w:pPr>
              <w:spacing w:after="160" w:line="259" w:lineRule="auto"/>
              <w:rPr>
                <w:sz w:val="20"/>
                <w:szCs w:val="20"/>
              </w:rPr>
            </w:pPr>
            <w:proofErr w:type="spellStart"/>
            <w:r w:rsidRPr="1B1A7BA5">
              <w:rPr>
                <w:sz w:val="20"/>
                <w:szCs w:val="20"/>
              </w:rPr>
              <w:t>GetAgent</w:t>
            </w:r>
            <w:proofErr w:type="spellEnd"/>
          </w:p>
        </w:tc>
        <w:tc>
          <w:tcPr>
            <w:cnfStyle w:val="000000000000" w:firstRow="0" w:lastRow="0" w:firstColumn="0" w:lastColumn="0" w:oddVBand="0" w:evenVBand="0" w:oddHBand="0" w:evenHBand="0" w:firstRowFirstColumn="0" w:firstRowLastColumn="0" w:lastRowFirstColumn="0" w:lastRowLastColumn="0"/>
            <w:tcW w:w="985" w:type="dxa"/>
            <w:tcMar/>
            <w:tcPrChange w:author="Usuario invitado" w:date="2018-02-18T12:30:43.4209349" w:id="915">
              <w:tcPr>
                <w:tcW w:w="985" w:type="dxa"/>
              </w:tcPr>
            </w:tcPrChange>
          </w:tcPr>
          <w:p w:rsidRPr="00D3692F" w:rsidR="00775E5A" w:rsidP="684699FD" w:rsidRDefault="684699FD" w14:paraId="5A67C4CA"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66" w:type="dxa"/>
            <w:tcMar/>
            <w:tcPrChange w:author="Usuario invitado" w:date="2018-02-18T12:30:43.4209349" w:id="916">
              <w:tcPr>
                <w:tcW w:w="1466" w:type="dxa"/>
              </w:tcPr>
            </w:tcPrChange>
          </w:tcPr>
          <w:p w:rsidRPr="00D3692F" w:rsidR="00775E5A" w:rsidP="684699FD" w:rsidRDefault="684699FD" w14:paraId="5A67C4CB"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917">
              <w:tcPr>
                <w:tcW w:w="4643" w:type="dxa"/>
              </w:tcPr>
            </w:tcPrChange>
          </w:tcPr>
          <w:p w:rsidRPr="00D3692F" w:rsidR="00775E5A" w:rsidP="684699FD" w:rsidRDefault="684699FD" w14:paraId="5A67C4CC" w14:textId="6E9A9909"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Devuelve los datos de un ciudadano.</w:t>
            </w:r>
          </w:p>
        </w:tc>
      </w:tr>
      <w:tr w:rsidRPr="00D3692F" w:rsidR="00775E5A" w:rsidTr="4AD58749" w14:paraId="5A67C4D2" w14:textId="77777777">
        <w:tc>
          <w:tcPr>
            <w:cnfStyle w:val="001000000000" w:firstRow="0" w:lastRow="0" w:firstColumn="1" w:lastColumn="0" w:oddVBand="0" w:evenVBand="0" w:oddHBand="0" w:evenHBand="0" w:firstRowFirstColumn="0" w:firstRowLastColumn="0" w:lastRowFirstColumn="0" w:lastRowLastColumn="0"/>
            <w:tcW w:w="1626" w:type="dxa"/>
            <w:tcMar/>
            <w:tcPrChange w:author="Pablo González Martínez" w:date="2018-02-17T09:22:00Z" w:id="918">
              <w:tcPr>
                <w:tcW w:w="0" w:type="auto"/>
              </w:tcPr>
            </w:tcPrChange>
          </w:tcPr>
          <w:p w:rsidRPr="00D3692F" w:rsidR="00775E5A" w:rsidP="1B1A7BA5" w:rsidRDefault="1B1A7BA5" w14:paraId="5A67C4CE" w14:textId="77777777">
            <w:pPr>
              <w:rPr>
                <w:sz w:val="20"/>
                <w:szCs w:val="20"/>
              </w:rPr>
            </w:pPr>
            <w:proofErr w:type="spellStart"/>
            <w:r w:rsidRPr="1B1A7BA5">
              <w:rPr>
                <w:sz w:val="20"/>
                <w:szCs w:val="20"/>
              </w:rPr>
              <w:t>UpdateDB</w:t>
            </w:r>
            <w:proofErr w:type="spellEnd"/>
          </w:p>
        </w:tc>
        <w:tc>
          <w:tcPr>
            <w:cnfStyle w:val="000000000000" w:firstRow="0" w:lastRow="0" w:firstColumn="0" w:lastColumn="0" w:oddVBand="0" w:evenVBand="0" w:oddHBand="0" w:evenHBand="0" w:firstRowFirstColumn="0" w:firstRowLastColumn="0" w:lastRowFirstColumn="0" w:lastRowLastColumn="0"/>
            <w:tcW w:w="985" w:type="dxa"/>
            <w:tcMar/>
            <w:tcPrChange w:author="Usuario invitado" w:date="2018-02-18T12:30:43.4209349" w:id="919">
              <w:tcPr>
                <w:tcW w:w="985" w:type="dxa"/>
              </w:tcPr>
            </w:tcPrChange>
          </w:tcPr>
          <w:p w:rsidRPr="00D3692F" w:rsidR="00775E5A" w:rsidP="684699FD" w:rsidRDefault="684699FD" w14:paraId="5A67C4CF"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66" w:type="dxa"/>
            <w:tcMar/>
            <w:tcPrChange w:author="Usuario invitado" w:date="2018-02-18T12:30:43.4209349" w:id="920">
              <w:tcPr>
                <w:tcW w:w="1466" w:type="dxa"/>
              </w:tcPr>
            </w:tcPrChange>
          </w:tcPr>
          <w:p w:rsidRPr="00D3692F" w:rsidR="00775E5A" w:rsidP="684699FD" w:rsidRDefault="684699FD" w14:paraId="5A67C4D0"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921">
              <w:tcPr>
                <w:tcW w:w="4643" w:type="dxa"/>
              </w:tcPr>
            </w:tcPrChange>
          </w:tcPr>
          <w:p w:rsidRPr="00D3692F" w:rsidR="00775E5A" w:rsidP="684699FD" w:rsidRDefault="684699FD" w14:paraId="5A67C4D1" w14:textId="3BEDD3DF"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Inserta en la base de datos los datos de un ciudadano, incluida su contraseña</w:t>
            </w:r>
          </w:p>
        </w:tc>
      </w:tr>
      <w:tr w:rsidRPr="00D3692F" w:rsidR="00D74461" w:rsidTr="4AD58749" w14:paraId="5A67C4D7" w14:textId="77777777">
        <w:tc>
          <w:tcPr>
            <w:cnfStyle w:val="001000000000" w:firstRow="0" w:lastRow="0" w:firstColumn="1" w:lastColumn="0" w:oddVBand="0" w:evenVBand="0" w:oddHBand="0" w:evenHBand="0" w:firstRowFirstColumn="0" w:firstRowLastColumn="0" w:lastRowFirstColumn="0" w:lastRowLastColumn="0"/>
            <w:tcW w:w="1626" w:type="dxa"/>
            <w:tcMar/>
            <w:tcPrChange w:author="Pablo González Martínez" w:date="2018-02-17T09:22:00Z" w:id="922">
              <w:tcPr>
                <w:tcW w:w="0" w:type="auto"/>
              </w:tcPr>
            </w:tcPrChange>
          </w:tcPr>
          <w:p w:rsidR="00D74461" w:rsidP="1B1A7BA5" w:rsidRDefault="1B1A7BA5" w14:paraId="5A67C4D3" w14:textId="74781C2F">
            <w:pPr>
              <w:rPr>
                <w:sz w:val="20"/>
                <w:szCs w:val="20"/>
              </w:rPr>
            </w:pPr>
            <w:proofErr w:type="spellStart"/>
            <w:r w:rsidRPr="1B1A7BA5">
              <w:rPr>
                <w:sz w:val="20"/>
                <w:szCs w:val="20"/>
              </w:rPr>
              <w:t>UpdateInfo</w:t>
            </w:r>
            <w:proofErr w:type="spellEnd"/>
          </w:p>
        </w:tc>
        <w:tc>
          <w:tcPr>
            <w:cnfStyle w:val="000000000000" w:firstRow="0" w:lastRow="0" w:firstColumn="0" w:lastColumn="0" w:oddVBand="0" w:evenVBand="0" w:oddHBand="0" w:evenHBand="0" w:firstRowFirstColumn="0" w:firstRowLastColumn="0" w:lastRowFirstColumn="0" w:lastRowLastColumn="0"/>
            <w:tcW w:w="985" w:type="dxa"/>
            <w:tcMar/>
            <w:tcPrChange w:author="Usuario invitado" w:date="2018-02-18T12:30:43.4209349" w:id="923">
              <w:tcPr>
                <w:tcW w:w="985" w:type="dxa"/>
              </w:tcPr>
            </w:tcPrChange>
          </w:tcPr>
          <w:p w:rsidRPr="00D3692F" w:rsidR="00D74461" w:rsidP="684699FD" w:rsidRDefault="684699FD" w14:paraId="5A67C4D4"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66" w:type="dxa"/>
            <w:tcMar/>
            <w:tcPrChange w:author="Usuario invitado" w:date="2018-02-18T12:30:43.4209349" w:id="924">
              <w:tcPr>
                <w:tcW w:w="1466" w:type="dxa"/>
              </w:tcPr>
            </w:tcPrChange>
          </w:tcPr>
          <w:p w:rsidRPr="00D3692F" w:rsidR="00D74461" w:rsidP="684699FD" w:rsidRDefault="684699FD" w14:paraId="5A67C4D5"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925">
              <w:tcPr>
                <w:tcW w:w="4643" w:type="dxa"/>
              </w:tcPr>
            </w:tcPrChange>
          </w:tcPr>
          <w:p w:rsidRPr="00D3692F" w:rsidR="00D74461" w:rsidP="684699FD" w:rsidRDefault="684699FD" w14:paraId="5A67C4D6"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Actualiza la clave del usuario en la base de datos.</w:t>
            </w:r>
          </w:p>
        </w:tc>
      </w:tr>
    </w:tbl>
    <w:p w:rsidRPr="00D3692F" w:rsidR="00D70222" w:rsidP="002D7259" w:rsidRDefault="684699FD" w14:paraId="5A67C4D8" w14:textId="77777777" w14:noSpellErr="1">
      <w:pPr>
        <w:pStyle w:val="Ttulo4"/>
        <w:rPr/>
      </w:pPr>
      <w:r>
        <w:rPr/>
        <w:t>Comportamiento</w:t>
      </w:r>
    </w:p>
    <w:p w:rsidRPr="00D3692F" w:rsidR="00D70222" w:rsidP="4AD58749" w:rsidRDefault="1B1A7BA5" w14:paraId="5A67C4D9" w14:textId="11BD85E9">
      <w:pPr>
        <w:pStyle w:val="Ttulo5"/>
        <w:rPr/>
      </w:pPr>
      <w:proofErr w:type="spellStart"/>
      <w:r>
        <w:rPr/>
        <w:t>Loader</w:t>
      </w:r>
      <w:proofErr w:type="spellEnd"/>
    </w:p>
    <w:p w:rsidR="00F12E29" w:rsidP="00F12E29" w:rsidRDefault="00977414" w14:paraId="5A67C4DA" w14:textId="785B6F00" w14:noSpellErr="1">
      <w:r>
        <w:rPr/>
        <w:t xml:space="preserve">Ver el párrafo </w:t>
      </w:r>
      <w:r>
        <w:fldChar w:fldCharType="begin"/>
      </w:r>
      <w:r>
        <w:instrText xml:space="preserve"> REF _Ref441917425 \r \h </w:instrText>
      </w:r>
      <w:r>
        <w:fldChar w:fldCharType="separate"/>
      </w:r>
      <w:r w:rsidR="00D76555">
        <w:rPr/>
        <w:t>9.2.2.3.4</w:t>
      </w:r>
      <w:r>
        <w:fldChar w:fldCharType="end"/>
      </w:r>
      <w:r>
        <w:rPr/>
        <w:t>.</w:t>
      </w:r>
    </w:p>
    <w:p w:rsidR="00977414" w:rsidP="00F12E29" w:rsidRDefault="684699FD" w14:paraId="5A67C4DB" w14:textId="79F8E47D" w14:noSpellErr="1">
      <w:r>
        <w:rPr/>
        <w:t>Además, puede hacer las siguientes opciones:</w:t>
      </w:r>
    </w:p>
    <w:p w:rsidR="00F12E29" w:rsidP="00977414" w:rsidRDefault="684699FD" w14:paraId="5A67C4DC" w14:textId="4B23D7AE" w14:noSpellErr="1">
      <w:pPr>
        <w:pStyle w:val="Prrafodelista"/>
        <w:numPr>
          <w:ilvl w:val="0"/>
          <w:numId w:val="28"/>
        </w:numPr>
        <w:rPr/>
      </w:pPr>
      <w:r>
        <w:rPr/>
        <w:t>(</w:t>
      </w:r>
      <w:r w:rsidRPr="684699FD">
        <w:rPr>
          <w:b w:val="1"/>
          <w:bCs w:val="1"/>
        </w:rPr>
        <w:t>Opcional</w:t>
      </w:r>
      <w:r>
        <w:rPr/>
        <w:t>) el subsistema que cree los emails debería implementarse de forma que permita emails o cartas en el futuro en diferentes formatos (Word, ODT, PDF, RTF, ETC.).</w:t>
      </w:r>
    </w:p>
    <w:p w:rsidR="00F12E29" w:rsidP="00977414" w:rsidRDefault="684699FD" w14:paraId="5A67C4DD" w14:textId="77777777" w14:noSpellErr="1">
      <w:pPr>
        <w:pStyle w:val="Prrafodelista"/>
        <w:numPr>
          <w:ilvl w:val="0"/>
          <w:numId w:val="28"/>
        </w:numPr>
        <w:rPr/>
      </w:pPr>
      <w:r>
        <w:rPr/>
        <w:t>(</w:t>
      </w:r>
      <w:r w:rsidRPr="684699FD">
        <w:rPr>
          <w:b w:val="1"/>
          <w:bCs w:val="1"/>
        </w:rPr>
        <w:t>Opcional</w:t>
      </w:r>
      <w:r>
        <w:rPr/>
        <w:t>) Si el fichero viniera con errores, se detectarían y se enviarían los datos a un fichero de LOG para su posterior tratamiento.</w:t>
      </w:r>
    </w:p>
    <w:p w:rsidRPr="00D3692F" w:rsidR="00F12E29" w:rsidP="4AD58749" w:rsidRDefault="1B1A7BA5" w14:paraId="5A67C4DE" w14:textId="160951E1">
      <w:pPr>
        <w:pStyle w:val="Prrafodelista"/>
        <w:numPr>
          <w:ilvl w:val="0"/>
          <w:numId w:val="28"/>
        </w:numPr>
        <w:rPr/>
      </w:pPr>
      <w:r w:rsidRPr="4AD58749">
        <w:rPr/>
        <w:t>(</w:t>
      </w:r>
      <w:r w:rsidRPr="1B1A7BA5">
        <w:rPr>
          <w:b w:val="1"/>
          <w:bCs w:val="1"/>
        </w:rPr>
        <w:t>Opcional</w:t>
      </w:r>
      <w:r>
        <w:rPr/>
        <w:t xml:space="preserve">) El </w:t>
      </w:r>
      <w:proofErr w:type="spellStart"/>
      <w:r w:rsidRPr="4AD58749">
        <w:rPr>
          <w:i w:val="1"/>
          <w:iCs w:val="1"/>
        </w:rPr>
        <w:t>parser</w:t>
      </w:r>
      <w:proofErr w:type="spellEnd"/>
      <w:r>
        <w:rPr/>
        <w:t xml:space="preserve"> de los datos de entrada debería ser configurable para permitir datos en diferentes formatos (Excel, TXT, etc.)</w:t>
      </w:r>
    </w:p>
    <w:p w:rsidRPr="00D3692F" w:rsidR="00D70222" w:rsidP="4AD58749" w:rsidRDefault="1B1A7BA5" w14:paraId="5A67C4DF" w14:textId="7801038E">
      <w:pPr>
        <w:pStyle w:val="Ttulo5"/>
        <w:rPr/>
      </w:pPr>
      <w:proofErr w:type="spellStart"/>
      <w:r>
        <w:rPr/>
        <w:t>Agents</w:t>
      </w:r>
      <w:proofErr w:type="spellEnd"/>
    </w:p>
    <w:p w:rsidR="00440570" w:rsidP="00440570" w:rsidRDefault="684699FD" w14:paraId="5A67C4E0" w14:textId="4870DF8B" w14:noSpellErr="1">
      <w:r>
        <w:rPr/>
        <w:t xml:space="preserve">Permite a los usuarios poder acceder al sistema para comprobar que han sido dados de alta, usando la información recibida en el email. Los usuarios podrían no acceder directamente </w:t>
      </w:r>
      <w:r>
        <w:rPr/>
        <w:lastRenderedPageBreak/>
        <w:t>mediante un navegador Web, sino a través de un sistema externo que invoca el módulo como un servicio Web.</w:t>
      </w:r>
    </w:p>
    <w:p w:rsidR="002C462A" w:rsidP="4AD58749" w:rsidRDefault="1B1A7BA5" w14:paraId="5A67C4E1" w14:textId="77777777">
      <w:pPr>
        <w:pStyle w:val="Ttulo5"/>
        <w:rPr/>
      </w:pPr>
      <w:bookmarkStart w:name="_Ref441917549" w:id="926"/>
      <w:proofErr w:type="spellStart"/>
      <w:r>
        <w:rPr/>
        <w:t>DataBase</w:t>
      </w:r>
      <w:proofErr w:type="spellEnd"/>
      <w:bookmarkEnd w:id="926"/>
    </w:p>
    <w:p w:rsidRPr="00D74461" w:rsidR="00D74461" w:rsidP="684699FD" w:rsidRDefault="684699FD" w14:paraId="5A67C4E2" w14:textId="771863E8" w14:noSpellErr="1">
      <w:pPr>
        <w:rPr>
          <w:lang w:eastAsia="es-ES"/>
        </w:rPr>
      </w:pPr>
      <w:r w:rsidRPr="684699FD">
        <w:rPr>
          <w:lang w:eastAsia="es-ES"/>
        </w:rPr>
        <w:t>Este módulo encapsulará las operaciones de acceso a la base de datos así como la tecnología a utilizar.</w:t>
      </w:r>
    </w:p>
    <w:p w:rsidRPr="00D3692F" w:rsidR="00D70222" w:rsidP="002D7259" w:rsidRDefault="00BD4213" w14:paraId="5A67C4E3" w14:textId="4AD83F84">
      <w:pPr>
        <w:pStyle w:val="Ttulo2"/>
      </w:pPr>
      <w:bookmarkStart w:name="_Toc506162201" w:id="927"/>
      <w:proofErr w:type="spellStart"/>
      <w:r>
        <w:rPr/>
        <w:t>Loader</w:t>
      </w:r>
      <w:proofErr w:type="spellEnd"/>
      <w:bookmarkEnd w:id="927"/>
      <w:r w:rsidRPr="00D3692F" w:rsidR="00D70222">
        <w:fldChar w:fldCharType="begin"/>
      </w:r>
      <w:r w:rsidRPr="00D3692F" w:rsidR="00D70222">
        <w:instrText xml:space="preserve"> XE "View" </w:instrText>
      </w:r>
      <w:r w:rsidRPr="00D3692F" w:rsidR="00D70222">
        <w:fldChar w:fldCharType="end"/>
      </w:r>
    </w:p>
    <w:p w:rsidRPr="00D3692F" w:rsidR="00D70222" w:rsidP="00D70222" w:rsidRDefault="1B1A7BA5" w14:paraId="5A67C4E4" w14:textId="6A7DDE36">
      <w:pPr>
        <w:keepNext/>
      </w:pPr>
      <w:r>
        <w:rPr/>
        <w:t xml:space="preserve">La vista de </w:t>
      </w:r>
      <w:proofErr w:type="spellStart"/>
      <w:r w:rsidRPr="4AD58749">
        <w:rPr>
          <w:i w:val="1"/>
          <w:iCs w:val="1"/>
        </w:rPr>
        <w:t>Citizen</w:t>
      </w:r>
      <w:proofErr w:type="spellEnd"/>
      <w:r w:rsidRPr="4AD58749">
        <w:rPr>
          <w:i w:val="1"/>
          <w:iCs w:val="1"/>
        </w:rPr>
        <w:t xml:space="preserve"> Reader</w:t>
      </w:r>
      <w:r>
        <w:rPr/>
        <w:t xml:space="preserve"> muestra el primer nivel de descripción de los componentes.</w:t>
      </w:r>
    </w:p>
    <w:p w:rsidRPr="00D3692F" w:rsidR="00D70222" w:rsidP="002D7259" w:rsidRDefault="00D70222" w14:paraId="5A67C4E5" w14:textId="77777777">
      <w:pPr>
        <w:pStyle w:val="Ttulo3"/>
      </w:pPr>
      <w:bookmarkStart w:name="_Toc506162202" w:id="928"/>
      <w:r w:rsidRPr="00D3692F">
        <w:rPr/>
        <w:t>Presentación principal</w:t>
      </w:r>
      <w:bookmarkEnd w:id="928"/>
      <w:r w:rsidRPr="00D3692F">
        <w:fldChar w:fldCharType="begin"/>
      </w:r>
      <w:r w:rsidRPr="00D3692F">
        <w:instrText xml:space="preserve"> XE "Presentación principal" </w:instrText>
      </w:r>
      <w:r w:rsidRPr="00D3692F">
        <w:fldChar w:fldCharType="end"/>
      </w:r>
    </w:p>
    <w:p w:rsidRPr="00D3692F" w:rsidR="00D70222" w:rsidP="00D70222" w:rsidRDefault="000C73A4" w14:paraId="5A67C4E6" w14:textId="66D826CC">
      <w:pPr>
        <w:keepNext/>
        <w:jc w:val="center"/>
      </w:pPr>
      <w:r>
        <w:rPr>
          <w:noProof/>
          <w:lang w:eastAsia="es-ES"/>
        </w:rPr>
        <w:drawing>
          <wp:inline distT="0" distB="0" distL="0" distR="0" wp14:anchorId="0D555BBF" wp14:editId="638E57C5">
            <wp:extent cx="3867150" cy="3009900"/>
            <wp:effectExtent l="0" t="0" r="0" b="0"/>
            <wp:docPr id="1578509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Pr="00D3692F" w:rsidR="00D70222" w:rsidP="00D70222" w:rsidRDefault="00D70222" w14:paraId="5A67C4E7" w14:textId="5C0D0F1F">
      <w:pPr>
        <w:pStyle w:val="Descripcin"/>
        <w:jc w:val="center"/>
      </w:pPr>
      <w:r w:rsidRPr="00D3692F">
        <w:rPr/>
        <w:t xml:space="preserve">Figura </w:t>
      </w:r>
      <w:r w:rsidR="003C6B33">
        <w:fldChar w:fldCharType="begin"/>
      </w:r>
      <w:r w:rsidR="003C6B33">
        <w:instrText xml:space="preserve"> SEQ Figura \* ARABIC </w:instrText>
      </w:r>
      <w:r w:rsidR="003C6B33">
        <w:fldChar w:fldCharType="separate"/>
      </w:r>
      <w:r w:rsidR="00D76555">
        <w:rPr>
          <w:noProof/>
        </w:rPr>
        <w:t>4</w:t>
      </w:r>
      <w:r w:rsidR="003C6B33">
        <w:fldChar w:fldCharType="end"/>
      </w:r>
      <w:r w:rsidRPr="4AD58749">
        <w:rPr/>
        <w:t xml:space="preserve">. </w:t>
      </w:r>
      <w:r w:rsidR="007679E3">
        <w:rPr/>
        <w:t xml:space="preserve">Vista </w:t>
      </w:r>
      <w:proofErr w:type="spellStart"/>
      <w:r w:rsidR="00BD4213">
        <w:rPr/>
        <w:t>Loader</w:t>
      </w:r>
      <w:proofErr w:type="spellEnd"/>
    </w:p>
    <w:p w:rsidR="005E1CA6" w:rsidP="002D7259" w:rsidRDefault="684699FD" w14:paraId="5A67C4E8" w14:textId="77777777" w14:noSpellErr="1">
      <w:pPr>
        <w:pStyle w:val="Ttulo3"/>
        <w:rPr/>
      </w:pPr>
      <w:bookmarkStart w:name="_Toc506162203" w:id="929"/>
      <w:r>
        <w:rPr/>
        <w:t>Catálogo de elementos</w:t>
      </w:r>
      <w:bookmarkEnd w:id="929"/>
    </w:p>
    <w:p w:rsidRPr="00D3692F" w:rsidR="00D70222" w:rsidP="002D7259" w:rsidRDefault="684699FD" w14:paraId="5A67C4E9" w14:textId="77777777" w14:noSpellErr="1">
      <w:pPr>
        <w:pStyle w:val="Ttulo4"/>
        <w:rPr/>
      </w:pPr>
      <w:r>
        <w:rPr/>
        <w:t>Elementos</w:t>
      </w:r>
    </w:p>
    <w:tbl>
      <w:tblPr>
        <w:tblStyle w:val="Sombreadoclaro-nfasis1"/>
        <w:tblW w:w="0" w:type="auto"/>
        <w:tblLook w:val="06A0" w:firstRow="1" w:lastRow="0" w:firstColumn="1" w:lastColumn="0" w:noHBand="1" w:noVBand="1"/>
        <w:tblPrChange w:author="Pablo González Martínez" w:date="2018-02-17T09:22:00Z" w:id="930">
          <w:tblPr>
            <w:tblStyle w:val="Sombreadoclaro-nfasis1"/>
            <w:tblW w:w="0" w:type="auto"/>
            <w:tblLook w:val="06A0" w:firstRow="1" w:lastRow="0" w:firstColumn="1" w:lastColumn="0" w:noHBand="1" w:noVBand="1"/>
          </w:tblPr>
        </w:tblPrChange>
      </w:tblPr>
      <w:tblGrid>
        <w:gridCol w:w="2349"/>
        <w:gridCol w:w="6155"/>
        <w:tblGridChange w:id="931">
          <w:tblGrid>
            <w:gridCol w:w="360"/>
            <w:gridCol w:w="360"/>
          </w:tblGrid>
        </w:tblGridChange>
      </w:tblGrid>
      <w:tr w:rsidRPr="00D3692F" w:rsidR="00D70222" w:rsidTr="4AD58749" w14:paraId="5A67C4EC"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Mar/>
            <w:tcPrChange w:author="Pablo González Martínez" w:date="2018-02-17T09:22:00Z" w:id="932">
              <w:tcPr>
                <w:tcW w:w="0" w:type="auto"/>
              </w:tcPr>
            </w:tcPrChange>
          </w:tcPr>
          <w:p w:rsidRPr="00D3692F" w:rsidR="00D70222" w:rsidP="684699FD" w:rsidRDefault="684699FD" w14:paraId="5A67C4EA"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Elemento</w:t>
            </w:r>
          </w:p>
        </w:tc>
        <w:tc>
          <w:tcPr>
            <w:cnfStyle w:val="000000000000" w:firstRow="0" w:lastRow="0" w:firstColumn="0" w:lastColumn="0" w:oddVBand="0" w:evenVBand="0" w:oddHBand="0" w:evenHBand="0" w:firstRowFirstColumn="0" w:firstRowLastColumn="0" w:lastRowFirstColumn="0" w:lastRowLastColumn="0"/>
            <w:tcW w:w="6155" w:type="dxa"/>
            <w:tcMar/>
            <w:tcPrChange w:author="Usuario invitado" w:date="2018-02-18T12:30:43.4209349" w:id="933">
              <w:tcPr>
                <w:tcW w:w="6155" w:type="dxa"/>
              </w:tcPr>
            </w:tcPrChange>
          </w:tcPr>
          <w:p w:rsidRPr="00D3692F" w:rsidR="00D70222" w:rsidP="684699FD" w:rsidRDefault="684699FD" w14:paraId="5A67C4EB"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D70222" w:rsidTr="4AD58749" w14:paraId="5A67C4F1" w14:textId="77777777">
        <w:trPr>
          <w:cantSplit/>
        </w:trPr>
        <w:tc>
          <w:tcPr>
            <w:cnfStyle w:val="001000000000" w:firstRow="0" w:lastRow="0" w:firstColumn="1" w:lastColumn="0" w:oddVBand="0" w:evenVBand="0" w:oddHBand="0" w:evenHBand="0" w:firstRowFirstColumn="0" w:firstRowLastColumn="0" w:lastRowFirstColumn="0" w:lastRowLastColumn="0"/>
            <w:tcW w:w="2349" w:type="dxa"/>
            <w:tcMar/>
            <w:tcPrChange w:author="Pablo González Martínez" w:date="2018-02-17T09:22:00Z" w:id="934">
              <w:tcPr>
                <w:tcW w:w="0" w:type="auto"/>
              </w:tcPr>
            </w:tcPrChange>
          </w:tcPr>
          <w:p w:rsidRPr="00D3692F" w:rsidR="00D70222" w:rsidP="1B1A7BA5" w:rsidRDefault="1B1A7BA5" w14:paraId="5A67C4ED" w14:textId="77777777">
            <w:pPr>
              <w:rPr>
                <w:sz w:val="20"/>
                <w:szCs w:val="20"/>
              </w:rPr>
            </w:pPr>
            <w:proofErr w:type="spellStart"/>
            <w:r w:rsidRPr="1B1A7BA5">
              <w:rPr>
                <w:sz w:val="20"/>
                <w:szCs w:val="20"/>
              </w:rPr>
              <w:t>Parser</w:t>
            </w:r>
            <w:proofErr w:type="spellEnd"/>
          </w:p>
        </w:tc>
        <w:tc>
          <w:tcPr>
            <w:cnfStyle w:val="000000000000" w:firstRow="0" w:lastRow="0" w:firstColumn="0" w:lastColumn="0" w:oddVBand="0" w:evenVBand="0" w:oddHBand="0" w:evenHBand="0" w:firstRowFirstColumn="0" w:firstRowLastColumn="0" w:lastRowFirstColumn="0" w:lastRowLastColumn="0"/>
            <w:tcW w:w="6155" w:type="dxa"/>
            <w:tcMar/>
            <w:tcPrChange w:author="Usuario invitado" w:date="2018-02-18T12:30:43.4209349" w:id="935">
              <w:tcPr>
                <w:tcW w:w="6155" w:type="dxa"/>
              </w:tcPr>
            </w:tcPrChange>
          </w:tcPr>
          <w:p w:rsidR="00D70222" w:rsidP="684699FD" w:rsidRDefault="684699FD" w14:paraId="5A67C4EE" w14:textId="6E0E101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Lee los datos de entrada en Excel y los transforma en un contenedor de objetos que puede ser recorrido para su inserción en la base de datos.</w:t>
            </w:r>
          </w:p>
          <w:p w:rsidR="005E1CA6" w:rsidP="1B1A7BA5" w:rsidRDefault="1B1A7BA5" w14:paraId="5A67C4EF" w14:textId="2DE5F78A">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También crea el </w:t>
            </w:r>
            <w:r w:rsidRPr="4AD58749">
              <w:rPr>
                <w:i w:val="1"/>
                <w:iCs w:val="1"/>
                <w:sz w:val="20"/>
                <w:szCs w:val="20"/>
              </w:rPr>
              <w:t>usuario/</w:t>
            </w:r>
            <w:proofErr w:type="spellStart"/>
            <w:r w:rsidRPr="4AD58749">
              <w:rPr>
                <w:i w:val="1"/>
                <w:iCs w:val="1"/>
                <w:sz w:val="20"/>
                <w:szCs w:val="20"/>
              </w:rPr>
              <w:t>password</w:t>
            </w:r>
            <w:proofErr w:type="spellEnd"/>
            <w:r w:rsidRPr="1B1A7BA5">
              <w:rPr>
                <w:sz w:val="20"/>
                <w:szCs w:val="20"/>
              </w:rPr>
              <w:t xml:space="preserve"> del ciudadano y el email usado para la comunicación.</w:t>
            </w:r>
          </w:p>
          <w:p w:rsidRPr="00D3692F" w:rsidR="005E1CA6" w:rsidP="684699FD" w:rsidRDefault="684699FD" w14:paraId="5A67C4F0"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Pr="00D3692F" w:rsidR="00D70222" w:rsidTr="4AD58749" w14:paraId="5A67C4F4" w14:textId="77777777">
        <w:trPr>
          <w:cantSplit/>
        </w:trPr>
        <w:tc>
          <w:tcPr>
            <w:cnfStyle w:val="001000000000" w:firstRow="0" w:lastRow="0" w:firstColumn="1" w:lastColumn="0" w:oddVBand="0" w:evenVBand="0" w:oddHBand="0" w:evenHBand="0" w:firstRowFirstColumn="0" w:firstRowLastColumn="0" w:lastRowFirstColumn="0" w:lastRowLastColumn="0"/>
            <w:tcW w:w="2349" w:type="dxa"/>
            <w:tcMar/>
            <w:tcPrChange w:author="Pablo González Martínez" w:date="2018-02-17T09:22:00Z" w:id="936">
              <w:tcPr>
                <w:tcW w:w="0" w:type="auto"/>
              </w:tcPr>
            </w:tcPrChange>
          </w:tcPr>
          <w:p w:rsidRPr="00D3692F" w:rsidR="00D70222" w:rsidP="1B1A7BA5" w:rsidRDefault="1B1A7BA5" w14:paraId="5A67C4F2" w14:textId="77777777">
            <w:pPr>
              <w:rPr>
                <w:sz w:val="20"/>
                <w:szCs w:val="20"/>
              </w:rPr>
            </w:pPr>
            <w:proofErr w:type="spellStart"/>
            <w:r w:rsidRPr="1B1A7BA5">
              <w:rPr>
                <w:sz w:val="20"/>
                <w:szCs w:val="20"/>
              </w:rPr>
              <w:t>DBUpdate</w:t>
            </w:r>
            <w:proofErr w:type="spellEnd"/>
          </w:p>
        </w:tc>
        <w:tc>
          <w:tcPr>
            <w:cnfStyle w:val="000000000000" w:firstRow="0" w:lastRow="0" w:firstColumn="0" w:lastColumn="0" w:oddVBand="0" w:evenVBand="0" w:oddHBand="0" w:evenHBand="0" w:firstRowFirstColumn="0" w:firstRowLastColumn="0" w:lastRowFirstColumn="0" w:lastRowLastColumn="0"/>
            <w:tcW w:w="6155" w:type="dxa"/>
            <w:tcMar/>
            <w:tcPrChange w:author="Usuario invitado" w:date="2018-02-18T12:30:43.4209349" w:id="937">
              <w:tcPr>
                <w:tcW w:w="6155" w:type="dxa"/>
              </w:tcPr>
            </w:tcPrChange>
          </w:tcPr>
          <w:p w:rsidRPr="00D3692F" w:rsidR="00D70222" w:rsidP="684699FD" w:rsidRDefault="684699FD" w14:paraId="5A67C4F3"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Encapsula todas las operaciones de base de datos usando interfaces para permitir el acceso a la base de datos. </w:t>
            </w:r>
          </w:p>
        </w:tc>
      </w:tr>
      <w:tr w:rsidRPr="00D3692F" w:rsidR="00D70222" w:rsidTr="4AD58749" w14:paraId="5A67C4F7" w14:textId="77777777">
        <w:trPr>
          <w:cantSplit/>
        </w:trPr>
        <w:tc>
          <w:tcPr>
            <w:cnfStyle w:val="001000000000" w:firstRow="0" w:lastRow="0" w:firstColumn="1" w:lastColumn="0" w:oddVBand="0" w:evenVBand="0" w:oddHBand="0" w:evenHBand="0" w:firstRowFirstColumn="0" w:firstRowLastColumn="0" w:lastRowFirstColumn="0" w:lastRowLastColumn="0"/>
            <w:tcW w:w="2349" w:type="dxa"/>
            <w:tcMar/>
            <w:tcPrChange w:author="Pablo González Martínez" w:date="2018-02-17T09:22:00Z" w:id="938">
              <w:tcPr>
                <w:tcW w:w="0" w:type="auto"/>
              </w:tcPr>
            </w:tcPrChange>
          </w:tcPr>
          <w:p w:rsidRPr="00D3692F" w:rsidR="00D70222" w:rsidP="1B1A7BA5" w:rsidRDefault="1B1A7BA5" w14:paraId="5A67C4F5" w14:textId="77777777">
            <w:pPr>
              <w:rPr>
                <w:sz w:val="20"/>
                <w:szCs w:val="20"/>
              </w:rPr>
            </w:pPr>
            <w:proofErr w:type="spellStart"/>
            <w:r w:rsidRPr="1B1A7BA5">
              <w:rPr>
                <w:sz w:val="20"/>
                <w:szCs w:val="20"/>
              </w:rPr>
              <w:t>ReportWritter</w:t>
            </w:r>
            <w:proofErr w:type="spellEnd"/>
          </w:p>
        </w:tc>
        <w:tc>
          <w:tcPr>
            <w:cnfStyle w:val="000000000000" w:firstRow="0" w:lastRow="0" w:firstColumn="0" w:lastColumn="0" w:oddVBand="0" w:evenVBand="0" w:oddHBand="0" w:evenHBand="0" w:firstRowFirstColumn="0" w:firstRowLastColumn="0" w:lastRowFirstColumn="0" w:lastRowLastColumn="0"/>
            <w:tcW w:w="6155" w:type="dxa"/>
            <w:tcMar/>
            <w:tcPrChange w:author="Usuario invitado" w:date="2018-02-18T12:30:43.4209349" w:id="939">
              <w:tcPr>
                <w:tcW w:w="6155" w:type="dxa"/>
              </w:tcPr>
            </w:tcPrChange>
          </w:tcPr>
          <w:p w:rsidRPr="00D3692F" w:rsidR="00D70222" w:rsidP="684699FD" w:rsidRDefault="684699FD" w14:paraId="5A67C4F6" w14:textId="2C8C2D5B"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Recibe cadenas de información con los datos del usuario que fue imposible de dar de alta y las razones de dicho fallo y escribe un registro en un fichero de texto secuencial, indicando toda la información necesaria para poder revisar visualmente los fallos.</w:t>
            </w:r>
          </w:p>
        </w:tc>
      </w:tr>
    </w:tbl>
    <w:p w:rsidRPr="00D3692F" w:rsidR="00D70222" w:rsidP="002D7259" w:rsidRDefault="684699FD" w14:paraId="5A67C4F8" w14:textId="77777777" w14:noSpellErr="1">
      <w:pPr>
        <w:pStyle w:val="Ttulo4"/>
        <w:rPr/>
      </w:pPr>
      <w:r>
        <w:rPr/>
        <w:lastRenderedPageBreak/>
        <w:t>Relaciones</w:t>
      </w:r>
    </w:p>
    <w:p w:rsidR="00D70222" w:rsidP="00D70222" w:rsidRDefault="1B1A7BA5" w14:paraId="5A67C4F9" w14:textId="77777777">
      <w:r>
        <w:rPr/>
        <w:t xml:space="preserve">El componente </w:t>
      </w:r>
      <w:proofErr w:type="spellStart"/>
      <w:r w:rsidRPr="4AD58749">
        <w:rPr>
          <w:i w:val="1"/>
          <w:iCs w:val="1"/>
        </w:rPr>
        <w:t>Parser</w:t>
      </w:r>
      <w:proofErr w:type="spellEnd"/>
      <w:r>
        <w:rPr/>
        <w:t xml:space="preserve"> recibe el fichero de entrada en </w:t>
      </w:r>
      <w:r w:rsidRPr="4AD58749">
        <w:rPr>
          <w:i w:val="1"/>
          <w:iCs w:val="1"/>
        </w:rPr>
        <w:t>Excel</w:t>
      </w:r>
      <w:r>
        <w:rPr/>
        <w:t xml:space="preserve"> y mediante un </w:t>
      </w:r>
      <w:proofErr w:type="spellStart"/>
      <w:r w:rsidRPr="4AD58749">
        <w:rPr>
          <w:i w:val="1"/>
          <w:iCs w:val="1"/>
        </w:rPr>
        <w:t>parser</w:t>
      </w:r>
      <w:proofErr w:type="spellEnd"/>
      <w:r>
        <w:rPr/>
        <w:t xml:space="preserve"> convierte éste en objetos. Añade a éstos objetos el email y el </w:t>
      </w:r>
      <w:proofErr w:type="spellStart"/>
      <w:r w:rsidRPr="4AD58749">
        <w:rPr>
          <w:i w:val="1"/>
          <w:iCs w:val="1"/>
        </w:rPr>
        <w:t>password</w:t>
      </w:r>
      <w:proofErr w:type="spellEnd"/>
      <w:r>
        <w:rPr/>
        <w:t xml:space="preserve">, y lo añade a la base de datos utilizando el componente </w:t>
      </w:r>
      <w:proofErr w:type="spellStart"/>
      <w:r w:rsidRPr="4AD58749">
        <w:rPr>
          <w:i w:val="1"/>
          <w:iCs w:val="1"/>
        </w:rPr>
        <w:t>DBUpdate</w:t>
      </w:r>
      <w:proofErr w:type="spellEnd"/>
      <w:r w:rsidRPr="4AD58749">
        <w:rPr/>
        <w:t>.</w:t>
      </w:r>
    </w:p>
    <w:p w:rsidR="00F571A1" w:rsidP="00D70222" w:rsidRDefault="1B1A7BA5" w14:paraId="7A5005C8" w14:textId="77777777">
      <w:r>
        <w:rPr/>
        <w:t xml:space="preserve">Si se producen errores en la carga de datos (DNI duplicados, campo DNI vacío, etc.) o si el componente </w:t>
      </w:r>
      <w:r w:rsidRPr="4AD58749">
        <w:rPr>
          <w:i w:val="1"/>
          <w:iCs w:val="1"/>
        </w:rPr>
        <w:t xml:space="preserve">de la base de datos </w:t>
      </w:r>
      <w:r>
        <w:rPr/>
        <w:t xml:space="preserve">devuelve un error, esta información se escribe en un fichero de </w:t>
      </w:r>
      <w:r w:rsidRPr="4AD58749">
        <w:rPr>
          <w:i w:val="1"/>
          <w:iCs w:val="1"/>
        </w:rPr>
        <w:t>LOG</w:t>
      </w:r>
      <w:r>
        <w:rPr/>
        <w:t xml:space="preserve"> mediante la interface </w:t>
      </w:r>
      <w:proofErr w:type="spellStart"/>
      <w:r w:rsidRPr="4AD58749">
        <w:rPr>
          <w:i w:val="1"/>
          <w:iCs w:val="1"/>
        </w:rPr>
        <w:t>WriteReport</w:t>
      </w:r>
      <w:proofErr w:type="spellEnd"/>
      <w:r>
        <w:rPr/>
        <w:t xml:space="preserve"> y el componente </w:t>
      </w:r>
      <w:proofErr w:type="spellStart"/>
      <w:r>
        <w:rPr/>
        <w:t xml:space="preserve">Report</w:t>
      </w:r>
      <w:r w:rsidRPr="4AD58749">
        <w:rPr>
          <w:i w:val="1"/>
          <w:iCs w:val="1"/>
        </w:rPr>
        <w:t>Writer</w:t>
      </w:r>
      <w:proofErr w:type="spellEnd"/>
      <w:r w:rsidRPr="4AD58749">
        <w:rPr/>
        <w:t xml:space="preserve">. </w:t>
      </w:r>
    </w:p>
    <w:p w:rsidRPr="00D3692F" w:rsidR="00925121" w:rsidP="00D70222" w:rsidRDefault="1B1A7BA5" w14:paraId="5A67C4FA" w14:textId="68F25317">
      <w:r w:rsidRPr="4AD58749">
        <w:rPr/>
        <w:t>(</w:t>
      </w:r>
      <w:r w:rsidRPr="1B1A7BA5">
        <w:rPr>
          <w:b w:val="1"/>
          <w:bCs w:val="1"/>
        </w:rPr>
        <w:t>Opcional</w:t>
      </w:r>
      <w:r>
        <w:rPr/>
        <w:t xml:space="preserve">) Si aparecen otras situaciones de error se pueden documentar usando el mismo componente </w:t>
      </w:r>
      <w:proofErr w:type="spellStart"/>
      <w:r w:rsidRPr="4AD58749">
        <w:rPr>
          <w:i w:val="1"/>
          <w:iCs w:val="1"/>
        </w:rPr>
        <w:t>ReportWriter</w:t>
      </w:r>
      <w:proofErr w:type="spellEnd"/>
      <w:r w:rsidRPr="4AD58749">
        <w:rPr/>
        <w:t>.</w:t>
      </w:r>
    </w:p>
    <w:p w:rsidRPr="00D3692F" w:rsidR="00D70222" w:rsidP="002D7259" w:rsidRDefault="00D70222" w14:paraId="5A67C4FB" w14:textId="77777777" w14:noSpellErr="1">
      <w:pPr>
        <w:pStyle w:val="Ttulo4"/>
        <w:rPr/>
      </w:pPr>
      <w:r w:rsidRPr="00D3692F">
        <w:rPr/>
        <w:t>Interfaces</w:t>
      </w:r>
      <w:r w:rsidRPr="00D3692F">
        <w:fldChar w:fldCharType="begin"/>
      </w:r>
      <w:r w:rsidRPr="00D3692F">
        <w:instrText xml:space="preserve"> XE "Interfaces" </w:instrText>
      </w:r>
      <w:r w:rsidRPr="00D3692F">
        <w:fldChar w:fldCharType="end"/>
      </w:r>
      <w:r w:rsidRPr="00D3692F">
        <w:t xml:space="preserve"> / Puertos</w:t>
      </w:r>
    </w:p>
    <w:p w:rsidRPr="00D3692F" w:rsidR="00D70222" w:rsidP="4AD58749" w:rsidRDefault="1B1A7BA5" w14:paraId="5A67C4FC" w14:textId="77777777">
      <w:pPr>
        <w:pStyle w:val="Ttulo5"/>
        <w:rPr/>
      </w:pPr>
      <w:proofErr w:type="spellStart"/>
      <w:r>
        <w:rPr/>
        <w:t>Parser</w:t>
      </w:r>
      <w:proofErr w:type="spellEnd"/>
    </w:p>
    <w:tbl>
      <w:tblPr>
        <w:tblStyle w:val="Sombreadoclaro-nfasis1"/>
        <w:tblW w:w="8720" w:type="dxa"/>
        <w:tblLook w:val="06A0" w:firstRow="1" w:lastRow="0" w:firstColumn="1" w:lastColumn="0" w:noHBand="1" w:noVBand="1"/>
        <w:tblPrChange w:author="Pablo González Martínez" w:date="2018-02-17T09:22:00Z" w:id="940">
          <w:tblPr>
            <w:tblStyle w:val="Sombreadoclaro-nfasis1"/>
            <w:tblW w:w="8720" w:type="dxa"/>
            <w:tblLook w:val="06A0" w:firstRow="1" w:lastRow="0" w:firstColumn="1" w:lastColumn="0" w:noHBand="1" w:noVBand="1"/>
          </w:tblPr>
        </w:tblPrChange>
      </w:tblPr>
      <w:tblGrid>
        <w:gridCol w:w="1418"/>
        <w:gridCol w:w="1172"/>
        <w:gridCol w:w="1379"/>
        <w:gridCol w:w="4751"/>
        <w:tblGridChange w:id="941">
          <w:tblGrid>
            <w:gridCol w:w="360"/>
            <w:gridCol w:w="360"/>
            <w:gridCol w:w="360"/>
            <w:gridCol w:w="360"/>
          </w:tblGrid>
        </w:tblGridChange>
      </w:tblGrid>
      <w:tr w:rsidRPr="00D3692F" w:rsidR="00D70222" w:rsidTr="4AD58749" w14:paraId="5A67C5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42">
              <w:tcPr>
                <w:tcW w:w="0" w:type="auto"/>
              </w:tcPr>
            </w:tcPrChange>
          </w:tcPr>
          <w:p w:rsidRPr="00D3692F" w:rsidR="00D70222" w:rsidP="684699FD" w:rsidRDefault="684699FD" w14:paraId="5A67C4FD"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943">
              <w:tcPr>
                <w:tcW w:w="1172" w:type="dxa"/>
              </w:tcPr>
            </w:tcPrChange>
          </w:tcPr>
          <w:p w:rsidRPr="00D3692F" w:rsidR="00D70222" w:rsidP="684699FD" w:rsidRDefault="684699FD" w14:paraId="5A67C4FE"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cnfStyle w:val="000000000000" w:firstRow="0" w:lastRow="0" w:firstColumn="0" w:lastColumn="0" w:oddVBand="0" w:evenVBand="0" w:oddHBand="0" w:evenHBand="0" w:firstRowFirstColumn="0" w:firstRowLastColumn="0" w:lastRowFirstColumn="0" w:lastRowLastColumn="0"/>
            <w:tcW w:w="1379" w:type="dxa"/>
            <w:tcMar/>
            <w:tcPrChange w:author="Usuario invitado" w:date="2018-02-18T12:30:43.4209349" w:id="944">
              <w:tcPr>
                <w:tcW w:w="1379" w:type="dxa"/>
              </w:tcPr>
            </w:tcPrChange>
          </w:tcPr>
          <w:p w:rsidRPr="00D3692F" w:rsidR="00D70222" w:rsidP="684699FD" w:rsidRDefault="684699FD" w14:paraId="5A67C4FF" w14:textId="77777777" w14:noSpellErr="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45">
              <w:tcPr>
                <w:tcW w:w="4751" w:type="dxa"/>
              </w:tcPr>
            </w:tcPrChange>
          </w:tcPr>
          <w:p w:rsidRPr="00D3692F" w:rsidR="00D70222" w:rsidP="684699FD" w:rsidRDefault="684699FD" w14:paraId="5A67C500"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D70222" w:rsidTr="4AD58749" w14:paraId="5A67C506"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46">
              <w:tcPr>
                <w:tcW w:w="0" w:type="auto"/>
              </w:tcPr>
            </w:tcPrChange>
          </w:tcPr>
          <w:p w:rsidRPr="00D3692F" w:rsidR="00D70222" w:rsidP="1B1A7BA5" w:rsidRDefault="1B1A7BA5" w14:paraId="5A67C502" w14:textId="1812DBF0">
            <w:pPr>
              <w:rPr>
                <w:sz w:val="20"/>
                <w:szCs w:val="20"/>
              </w:rPr>
            </w:pPr>
            <w:proofErr w:type="spellStart"/>
            <w:r w:rsidRPr="1B1A7BA5">
              <w:rPr>
                <w:sz w:val="20"/>
                <w:szCs w:val="20"/>
              </w:rPr>
              <w:t>ReadList</w:t>
            </w:r>
            <w:proofErr w:type="spellEnd"/>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947">
              <w:tcPr>
                <w:tcW w:w="1172" w:type="dxa"/>
              </w:tcPr>
            </w:tcPrChange>
          </w:tcPr>
          <w:p w:rsidRPr="00D3692F" w:rsidR="00D70222" w:rsidP="684699FD" w:rsidRDefault="684699FD" w14:paraId="5A67C503"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379" w:type="dxa"/>
            <w:tcMar/>
            <w:tcPrChange w:author="Usuario invitado" w:date="2018-02-18T12:30:43.4209349" w:id="948">
              <w:tcPr>
                <w:tcW w:w="1379" w:type="dxa"/>
              </w:tcPr>
            </w:tcPrChange>
          </w:tcPr>
          <w:p w:rsidRPr="00D3692F" w:rsidR="00D70222" w:rsidP="684699FD" w:rsidRDefault="684699FD" w14:paraId="5A67C504"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49">
              <w:tcPr>
                <w:tcW w:w="4751" w:type="dxa"/>
              </w:tcPr>
            </w:tcPrChange>
          </w:tcPr>
          <w:p w:rsidRPr="00D3692F" w:rsidR="00D70222" w:rsidP="684699FD" w:rsidRDefault="684699FD" w14:paraId="5A67C505" w14:textId="21915D2D"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Lee el fichero de </w:t>
            </w:r>
            <w:r w:rsidRPr="2948BCC8">
              <w:rPr>
                <w:i w:val="1"/>
                <w:iCs w:val="1"/>
                <w:sz w:val="20"/>
                <w:szCs w:val="20"/>
              </w:rPr>
              <w:t>Excel</w:t>
            </w:r>
            <w:r w:rsidRPr="684699FD">
              <w:rPr>
                <w:sz w:val="20"/>
                <w:szCs w:val="20"/>
              </w:rPr>
              <w:t xml:space="preserve"> con los datos de una lista de ciudadanos.</w:t>
            </w:r>
          </w:p>
        </w:tc>
      </w:tr>
      <w:tr w:rsidRPr="00D3692F" w:rsidR="00D70222" w:rsidTr="4AD58749" w14:paraId="5A67C50B"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50">
              <w:tcPr>
                <w:tcW w:w="0" w:type="auto"/>
              </w:tcPr>
            </w:tcPrChange>
          </w:tcPr>
          <w:p w:rsidRPr="00D3692F" w:rsidR="00D70222" w:rsidP="1B1A7BA5" w:rsidRDefault="1B1A7BA5" w14:paraId="5A67C507" w14:textId="3D2C2E54">
            <w:pPr>
              <w:rPr>
                <w:sz w:val="20"/>
                <w:szCs w:val="20"/>
              </w:rPr>
            </w:pPr>
            <w:proofErr w:type="spellStart"/>
            <w:r w:rsidRPr="1B1A7BA5">
              <w:rPr>
                <w:sz w:val="20"/>
                <w:szCs w:val="20"/>
              </w:rPr>
              <w:t>RList</w:t>
            </w:r>
            <w:proofErr w:type="spellEnd"/>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951">
              <w:tcPr>
                <w:tcW w:w="1172" w:type="dxa"/>
              </w:tcPr>
            </w:tcPrChange>
          </w:tcPr>
          <w:p w:rsidRPr="00D3692F" w:rsidR="00D70222" w:rsidP="684699FD" w:rsidRDefault="684699FD" w14:paraId="5A67C508"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379" w:type="dxa"/>
            <w:tcMar/>
            <w:tcPrChange w:author="Usuario invitado" w:date="2018-02-18T12:30:43.4209349" w:id="952">
              <w:tcPr>
                <w:tcW w:w="1379" w:type="dxa"/>
              </w:tcPr>
            </w:tcPrChange>
          </w:tcPr>
          <w:p w:rsidRPr="00D3692F" w:rsidR="00D70222" w:rsidP="00223001" w:rsidRDefault="00D70222" w14:paraId="5A67C509"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53">
              <w:tcPr>
                <w:tcW w:w="4751" w:type="dxa"/>
              </w:tcPr>
            </w:tcPrChange>
          </w:tcPr>
          <w:p w:rsidRPr="00D3692F" w:rsidR="00D70222" w:rsidP="1B1A7BA5" w:rsidRDefault="1B1A7BA5" w14:paraId="5A67C50A"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Crea los subcomponentes del </w:t>
            </w:r>
            <w:proofErr w:type="spellStart"/>
            <w:r w:rsidRPr="4AD58749">
              <w:rPr>
                <w:i w:val="1"/>
                <w:iCs w:val="1"/>
                <w:sz w:val="20"/>
                <w:szCs w:val="20"/>
              </w:rPr>
              <w:t>parser</w:t>
            </w:r>
            <w:proofErr w:type="spellEnd"/>
            <w:r w:rsidRPr="1B1A7BA5">
              <w:rPr>
                <w:sz w:val="20"/>
                <w:szCs w:val="20"/>
              </w:rPr>
              <w:t xml:space="preserve"> necesarios para procesar el fichero de entrada.</w:t>
            </w:r>
          </w:p>
        </w:tc>
      </w:tr>
      <w:tr w:rsidRPr="00D3692F" w:rsidR="00223001" w:rsidTr="4AD58749" w14:paraId="5A67C510"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54">
              <w:tcPr>
                <w:tcW w:w="0" w:type="auto"/>
              </w:tcPr>
            </w:tcPrChange>
          </w:tcPr>
          <w:p w:rsidR="00223001" w:rsidP="1B1A7BA5" w:rsidRDefault="1B1A7BA5" w14:paraId="5A67C50C" w14:textId="77777777">
            <w:pPr>
              <w:rPr>
                <w:sz w:val="20"/>
                <w:szCs w:val="20"/>
              </w:rPr>
            </w:pPr>
            <w:proofErr w:type="spellStart"/>
            <w:r w:rsidRPr="1B1A7BA5">
              <w:rPr>
                <w:sz w:val="20"/>
                <w:szCs w:val="20"/>
              </w:rPr>
              <w:t>Insert</w:t>
            </w:r>
            <w:proofErr w:type="spellEnd"/>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955">
              <w:tcPr>
                <w:tcW w:w="1172" w:type="dxa"/>
              </w:tcPr>
            </w:tcPrChange>
          </w:tcPr>
          <w:p w:rsidR="00223001" w:rsidP="684699FD" w:rsidRDefault="684699FD" w14:paraId="5A67C50D"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 (Requerida)</w:t>
            </w:r>
          </w:p>
        </w:tc>
        <w:tc>
          <w:tcPr>
            <w:cnfStyle w:val="000000000000" w:firstRow="0" w:lastRow="0" w:firstColumn="0" w:lastColumn="0" w:oddVBand="0" w:evenVBand="0" w:oddHBand="0" w:evenHBand="0" w:firstRowFirstColumn="0" w:firstRowLastColumn="0" w:lastRowFirstColumn="0" w:lastRowLastColumn="0"/>
            <w:tcW w:w="1379" w:type="dxa"/>
            <w:tcMar/>
            <w:tcPrChange w:author="Usuario invitado" w:date="2018-02-18T12:30:43.4209349" w:id="956">
              <w:tcPr>
                <w:tcW w:w="1379" w:type="dxa"/>
              </w:tcPr>
            </w:tcPrChange>
          </w:tcPr>
          <w:p w:rsidRPr="00D3692F" w:rsidR="00223001" w:rsidP="684699FD" w:rsidRDefault="684699FD" w14:paraId="5A67C50E"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57">
              <w:tcPr>
                <w:tcW w:w="4751" w:type="dxa"/>
              </w:tcPr>
            </w:tcPrChange>
          </w:tcPr>
          <w:p w:rsidRPr="00D3692F" w:rsidR="00223001" w:rsidP="1B1A7BA5" w:rsidRDefault="1B1A7BA5" w14:paraId="5A67C50F"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Llama a un método del componente </w:t>
            </w:r>
            <w:proofErr w:type="spellStart"/>
            <w:r w:rsidRPr="4AD58749">
              <w:rPr>
                <w:i w:val="1"/>
                <w:iCs w:val="1"/>
                <w:sz w:val="20"/>
                <w:szCs w:val="20"/>
              </w:rPr>
              <w:t>DBUpdate</w:t>
            </w:r>
            <w:proofErr w:type="spellEnd"/>
            <w:r w:rsidRPr="1B1A7BA5">
              <w:rPr>
                <w:sz w:val="20"/>
                <w:szCs w:val="20"/>
              </w:rPr>
              <w:t xml:space="preserve"> para hacer la inserción en la base de datos.</w:t>
            </w:r>
          </w:p>
        </w:tc>
      </w:tr>
      <w:tr w:rsidRPr="00D3692F" w:rsidR="00223001" w:rsidTr="4AD58749" w14:paraId="5A67C515"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58">
              <w:tcPr>
                <w:tcW w:w="0" w:type="auto"/>
              </w:tcPr>
            </w:tcPrChange>
          </w:tcPr>
          <w:p w:rsidR="00223001" w:rsidP="1B1A7BA5" w:rsidRDefault="1B1A7BA5" w14:paraId="5A67C511" w14:textId="77777777">
            <w:pPr>
              <w:rPr>
                <w:sz w:val="20"/>
                <w:szCs w:val="20"/>
              </w:rPr>
            </w:pPr>
            <w:proofErr w:type="spellStart"/>
            <w:r w:rsidRPr="1B1A7BA5">
              <w:rPr>
                <w:sz w:val="20"/>
                <w:szCs w:val="20"/>
              </w:rPr>
              <w:t>InserR</w:t>
            </w:r>
            <w:proofErr w:type="spellEnd"/>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959">
              <w:tcPr>
                <w:tcW w:w="1172" w:type="dxa"/>
              </w:tcPr>
            </w:tcPrChange>
          </w:tcPr>
          <w:p w:rsidR="00223001" w:rsidP="684699FD" w:rsidRDefault="684699FD" w14:paraId="5A67C512"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379" w:type="dxa"/>
            <w:tcMar/>
            <w:tcPrChange w:author="Usuario invitado" w:date="2018-02-18T12:30:43.4209349" w:id="960">
              <w:tcPr>
                <w:tcW w:w="1379" w:type="dxa"/>
              </w:tcPr>
            </w:tcPrChange>
          </w:tcPr>
          <w:p w:rsidRPr="00D3692F" w:rsidR="00223001" w:rsidP="00223001" w:rsidRDefault="00223001" w14:paraId="5A67C513"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61">
              <w:tcPr>
                <w:tcW w:w="4751" w:type="dxa"/>
              </w:tcPr>
            </w:tcPrChange>
          </w:tcPr>
          <w:p w:rsidRPr="00D3692F" w:rsidR="00223001" w:rsidP="1B1A7BA5" w:rsidRDefault="1B1A7BA5" w14:paraId="5A67C514" w14:textId="77777777">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Verifica los datos y crea el objeto a enviar a </w:t>
            </w:r>
            <w:proofErr w:type="spellStart"/>
            <w:r w:rsidRPr="4AD58749">
              <w:rPr>
                <w:i w:val="1"/>
                <w:iCs w:val="1"/>
                <w:sz w:val="20"/>
                <w:szCs w:val="20"/>
              </w:rPr>
              <w:t>DBUpdate</w:t>
            </w:r>
            <w:proofErr w:type="spellEnd"/>
            <w:r w:rsidRPr="1B1A7BA5">
              <w:rPr>
                <w:sz w:val="20"/>
                <w:szCs w:val="20"/>
              </w:rPr>
              <w:t>.</w:t>
            </w:r>
          </w:p>
        </w:tc>
      </w:tr>
    </w:tbl>
    <w:p w:rsidRPr="00D3692F" w:rsidR="00D70222" w:rsidP="4AD58749" w:rsidRDefault="1B1A7BA5" w14:paraId="5A67C516" w14:textId="77777777">
      <w:pPr>
        <w:pStyle w:val="Ttulo5"/>
        <w:rPr/>
      </w:pPr>
      <w:bookmarkStart w:name="_Ref350621845" w:id="962"/>
      <w:proofErr w:type="spellStart"/>
      <w:r>
        <w:rPr/>
        <w:t>DBUpdate</w:t>
      </w:r>
      <w:proofErr w:type="spellEnd"/>
    </w:p>
    <w:tbl>
      <w:tblPr>
        <w:tblStyle w:val="Sombreadoclaro-nfasis1"/>
        <w:tblW w:w="8720" w:type="dxa"/>
        <w:tblLook w:val="06A0" w:firstRow="1" w:lastRow="0" w:firstColumn="1" w:lastColumn="0" w:noHBand="1" w:noVBand="1"/>
        <w:tblPrChange w:author="Pablo González Martínez" w:date="2018-02-17T09:22:00Z" w:id="963">
          <w:tblPr>
            <w:tblStyle w:val="Sombreadoclaro-nfasis1"/>
            <w:tblW w:w="8720" w:type="dxa"/>
            <w:tblLook w:val="06A0" w:firstRow="1" w:lastRow="0" w:firstColumn="1" w:lastColumn="0" w:noHBand="1" w:noVBand="1"/>
          </w:tblPr>
        </w:tblPrChange>
      </w:tblPr>
      <w:tblGrid>
        <w:gridCol w:w="1416"/>
        <w:gridCol w:w="1172"/>
        <w:gridCol w:w="1414"/>
        <w:gridCol w:w="4718"/>
        <w:tblGridChange w:id="964">
          <w:tblGrid>
            <w:gridCol w:w="360"/>
            <w:gridCol w:w="360"/>
            <w:gridCol w:w="360"/>
            <w:gridCol w:w="360"/>
          </w:tblGrid>
        </w:tblGridChange>
      </w:tblGrid>
      <w:tr w:rsidRPr="00D3692F" w:rsidR="00D70222" w:rsidTr="4AD58749" w14:paraId="5A67C5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65">
              <w:tcPr>
                <w:tcW w:w="0" w:type="auto"/>
              </w:tcPr>
            </w:tcPrChange>
          </w:tcPr>
          <w:p w:rsidRPr="00D3692F" w:rsidR="00D70222" w:rsidP="684699FD" w:rsidRDefault="684699FD" w14:paraId="5A67C517"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134" w:type="dxa"/>
            <w:tcMar/>
            <w:tcPrChange w:author="Usuario invitado" w:date="2018-02-18T12:30:43.4209349" w:id="966">
              <w:tcPr>
                <w:tcW w:w="1134" w:type="dxa"/>
              </w:tcPr>
            </w:tcPrChange>
          </w:tcPr>
          <w:p w:rsidRPr="00D3692F" w:rsidR="00D70222" w:rsidP="684699FD" w:rsidRDefault="684699FD" w14:paraId="5A67C518"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cnfStyle w:val="000000000000" w:firstRow="0" w:lastRow="0" w:firstColumn="0" w:lastColumn="0" w:oddVBand="0" w:evenVBand="0" w:oddHBand="0" w:evenHBand="0" w:firstRowFirstColumn="0" w:firstRowLastColumn="0" w:lastRowFirstColumn="0" w:lastRowLastColumn="0"/>
            <w:tcW w:w="1417" w:type="dxa"/>
            <w:tcMar/>
            <w:tcPrChange w:author="Usuario invitado" w:date="2018-02-18T12:30:43.4209349" w:id="967">
              <w:tcPr>
                <w:tcW w:w="1417" w:type="dxa"/>
              </w:tcPr>
            </w:tcPrChange>
          </w:tcPr>
          <w:p w:rsidRPr="00D3692F" w:rsidR="00D70222" w:rsidP="684699FD" w:rsidRDefault="684699FD" w14:paraId="5A67C519" w14:textId="77777777" w14:noSpellErr="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68">
              <w:tcPr>
                <w:tcW w:w="4751" w:type="dxa"/>
              </w:tcPr>
            </w:tcPrChange>
          </w:tcPr>
          <w:p w:rsidRPr="00D3692F" w:rsidR="00D70222" w:rsidP="684699FD" w:rsidRDefault="684699FD" w14:paraId="5A67C51A"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D70222" w:rsidTr="4AD58749" w14:paraId="5A67C520"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69">
              <w:tcPr>
                <w:tcW w:w="0" w:type="auto"/>
              </w:tcPr>
            </w:tcPrChange>
          </w:tcPr>
          <w:p w:rsidRPr="00D3692F" w:rsidR="00D70222" w:rsidP="1B1A7BA5" w:rsidRDefault="1B1A7BA5" w14:paraId="5A67C51C" w14:textId="77777777">
            <w:pPr>
              <w:rPr>
                <w:sz w:val="20"/>
                <w:szCs w:val="20"/>
              </w:rPr>
            </w:pPr>
            <w:proofErr w:type="spellStart"/>
            <w:r w:rsidRPr="1B1A7BA5">
              <w:rPr>
                <w:sz w:val="20"/>
                <w:szCs w:val="20"/>
              </w:rPr>
              <w:t>Insert</w:t>
            </w:r>
            <w:proofErr w:type="spellEnd"/>
          </w:p>
        </w:tc>
        <w:tc>
          <w:tcPr>
            <w:cnfStyle w:val="000000000000" w:firstRow="0" w:lastRow="0" w:firstColumn="0" w:lastColumn="0" w:oddVBand="0" w:evenVBand="0" w:oddHBand="0" w:evenHBand="0" w:firstRowFirstColumn="0" w:firstRowLastColumn="0" w:lastRowFirstColumn="0" w:lastRowLastColumn="0"/>
            <w:tcW w:w="1134" w:type="dxa"/>
            <w:tcMar/>
            <w:tcPrChange w:author="Usuario invitado" w:date="2018-02-18T12:30:43.4209349" w:id="970">
              <w:tcPr>
                <w:tcW w:w="1134" w:type="dxa"/>
              </w:tcPr>
            </w:tcPrChange>
          </w:tcPr>
          <w:p w:rsidRPr="00D3692F" w:rsidR="00D70222" w:rsidP="684699FD" w:rsidRDefault="684699FD" w14:paraId="5A67C51D"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17" w:type="dxa"/>
            <w:tcMar/>
            <w:tcPrChange w:author="Usuario invitado" w:date="2018-02-18T12:30:43.4209349" w:id="971">
              <w:tcPr>
                <w:tcW w:w="1417" w:type="dxa"/>
              </w:tcPr>
            </w:tcPrChange>
          </w:tcPr>
          <w:p w:rsidRPr="00D3692F" w:rsidR="00D70222" w:rsidP="684699FD" w:rsidRDefault="684699FD" w14:paraId="5A67C51E"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72">
              <w:tcPr>
                <w:tcW w:w="4751" w:type="dxa"/>
              </w:tcPr>
            </w:tcPrChange>
          </w:tcPr>
          <w:p w:rsidRPr="00D3692F" w:rsidR="00D70222" w:rsidP="684699FD" w:rsidRDefault="684699FD" w14:paraId="5A67C51F"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Recibe un objeto con la información para insertar en la base de datos.</w:t>
            </w:r>
          </w:p>
        </w:tc>
      </w:tr>
      <w:tr w:rsidRPr="00D3692F" w:rsidR="00D70222" w:rsidTr="4AD58749" w14:paraId="5A67C525"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73">
              <w:tcPr>
                <w:tcW w:w="0" w:type="auto"/>
              </w:tcPr>
            </w:tcPrChange>
          </w:tcPr>
          <w:p w:rsidRPr="00D3692F" w:rsidR="00D70222" w:rsidP="1B1A7BA5" w:rsidRDefault="1B1A7BA5" w14:paraId="5A67C521" w14:textId="77777777">
            <w:pPr>
              <w:rPr>
                <w:sz w:val="20"/>
                <w:szCs w:val="20"/>
              </w:rPr>
            </w:pPr>
            <w:proofErr w:type="spellStart"/>
            <w:r w:rsidRPr="1B1A7BA5">
              <w:rPr>
                <w:sz w:val="20"/>
                <w:szCs w:val="20"/>
              </w:rPr>
              <w:t>InsertP</w:t>
            </w:r>
            <w:proofErr w:type="spellEnd"/>
          </w:p>
        </w:tc>
        <w:tc>
          <w:tcPr>
            <w:cnfStyle w:val="000000000000" w:firstRow="0" w:lastRow="0" w:firstColumn="0" w:lastColumn="0" w:oddVBand="0" w:evenVBand="0" w:oddHBand="0" w:evenHBand="0" w:firstRowFirstColumn="0" w:firstRowLastColumn="0" w:lastRowFirstColumn="0" w:lastRowLastColumn="0"/>
            <w:tcW w:w="1134" w:type="dxa"/>
            <w:tcMar/>
            <w:tcPrChange w:author="Usuario invitado" w:date="2018-02-18T12:30:43.4209349" w:id="974">
              <w:tcPr>
                <w:tcW w:w="1134" w:type="dxa"/>
              </w:tcPr>
            </w:tcPrChange>
          </w:tcPr>
          <w:p w:rsidRPr="00D3692F" w:rsidR="00D70222" w:rsidP="684699FD" w:rsidRDefault="684699FD" w14:paraId="5A67C522"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17" w:type="dxa"/>
            <w:tcMar/>
            <w:tcPrChange w:author="Usuario invitado" w:date="2018-02-18T12:30:43.4209349" w:id="975">
              <w:tcPr>
                <w:tcW w:w="1417" w:type="dxa"/>
              </w:tcPr>
            </w:tcPrChange>
          </w:tcPr>
          <w:p w:rsidRPr="00D3692F" w:rsidR="00D70222" w:rsidP="00223001" w:rsidRDefault="00D70222" w14:paraId="5A67C523"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76">
              <w:tcPr>
                <w:tcW w:w="4751" w:type="dxa"/>
              </w:tcPr>
            </w:tcPrChange>
          </w:tcPr>
          <w:p w:rsidRPr="00D3692F" w:rsidR="00D70222" w:rsidP="684699FD" w:rsidRDefault="684699FD" w14:paraId="5A67C524"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Verifica los datos de entrada y si falta algún atributo obligatorio genera el correspondiente error.</w:t>
            </w:r>
          </w:p>
        </w:tc>
      </w:tr>
      <w:tr w:rsidRPr="00D3692F" w:rsidR="00223001" w:rsidTr="4AD58749" w14:paraId="5A67C52A"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77">
              <w:tcPr>
                <w:tcW w:w="0" w:type="auto"/>
              </w:tcPr>
            </w:tcPrChange>
          </w:tcPr>
          <w:p w:rsidRPr="00D3692F" w:rsidR="00223001" w:rsidP="1B1A7BA5" w:rsidRDefault="1B1A7BA5" w14:paraId="5A67C526" w14:textId="77777777">
            <w:pPr>
              <w:rPr>
                <w:sz w:val="20"/>
                <w:szCs w:val="20"/>
              </w:rPr>
            </w:pPr>
            <w:proofErr w:type="spellStart"/>
            <w:r w:rsidRPr="1B1A7BA5">
              <w:rPr>
                <w:sz w:val="20"/>
                <w:szCs w:val="20"/>
              </w:rPr>
              <w:t>WriteReport</w:t>
            </w:r>
            <w:proofErr w:type="spellEnd"/>
          </w:p>
        </w:tc>
        <w:tc>
          <w:tcPr>
            <w:cnfStyle w:val="000000000000" w:firstRow="0" w:lastRow="0" w:firstColumn="0" w:lastColumn="0" w:oddVBand="0" w:evenVBand="0" w:oddHBand="0" w:evenHBand="0" w:firstRowFirstColumn="0" w:firstRowLastColumn="0" w:lastRowFirstColumn="0" w:lastRowLastColumn="0"/>
            <w:tcW w:w="1134" w:type="dxa"/>
            <w:tcMar/>
            <w:tcPrChange w:author="Usuario invitado" w:date="2018-02-18T12:30:43.4209349" w:id="978">
              <w:tcPr>
                <w:tcW w:w="1134" w:type="dxa"/>
              </w:tcPr>
            </w:tcPrChange>
          </w:tcPr>
          <w:p w:rsidRPr="00D3692F" w:rsidR="00223001" w:rsidP="684699FD" w:rsidRDefault="684699FD" w14:paraId="5A67C527"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 (Requerida)</w:t>
            </w:r>
          </w:p>
        </w:tc>
        <w:tc>
          <w:tcPr>
            <w:cnfStyle w:val="000000000000" w:firstRow="0" w:lastRow="0" w:firstColumn="0" w:lastColumn="0" w:oddVBand="0" w:evenVBand="0" w:oddHBand="0" w:evenHBand="0" w:firstRowFirstColumn="0" w:firstRowLastColumn="0" w:lastRowFirstColumn="0" w:lastRowLastColumn="0"/>
            <w:tcW w:w="1417" w:type="dxa"/>
            <w:tcMar/>
            <w:tcPrChange w:author="Usuario invitado" w:date="2018-02-18T12:30:43.4209349" w:id="979">
              <w:tcPr>
                <w:tcW w:w="1417" w:type="dxa"/>
              </w:tcPr>
            </w:tcPrChange>
          </w:tcPr>
          <w:p w:rsidRPr="00D3692F" w:rsidR="00223001" w:rsidP="684699FD" w:rsidRDefault="684699FD" w14:paraId="5A67C528"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80">
              <w:tcPr>
                <w:tcW w:w="4751" w:type="dxa"/>
              </w:tcPr>
            </w:tcPrChange>
          </w:tcPr>
          <w:p w:rsidRPr="00D3692F" w:rsidR="00223001" w:rsidP="1B1A7BA5" w:rsidRDefault="1B1A7BA5" w14:paraId="5A67C529" w14:textId="23F27724">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Llama a un método del componente </w:t>
            </w:r>
            <w:proofErr w:type="spellStart"/>
            <w:r w:rsidRPr="4AD58749">
              <w:rPr>
                <w:i w:val="1"/>
                <w:iCs w:val="1"/>
                <w:sz w:val="20"/>
                <w:szCs w:val="20"/>
              </w:rPr>
              <w:t>ReportWriter</w:t>
            </w:r>
            <w:proofErr w:type="spellEnd"/>
            <w:r w:rsidRPr="1B1A7BA5">
              <w:rPr>
                <w:sz w:val="20"/>
                <w:szCs w:val="20"/>
              </w:rPr>
              <w:t xml:space="preserve"> para escribir una línea o registro en el fichero de </w:t>
            </w:r>
            <w:r w:rsidRPr="4AD58749">
              <w:rPr>
                <w:i w:val="1"/>
                <w:iCs w:val="1"/>
                <w:sz w:val="20"/>
                <w:szCs w:val="20"/>
              </w:rPr>
              <w:t>log</w:t>
            </w:r>
            <w:r w:rsidRPr="1B1A7BA5">
              <w:rPr>
                <w:sz w:val="20"/>
                <w:szCs w:val="20"/>
              </w:rPr>
              <w:t>.</w:t>
            </w:r>
          </w:p>
        </w:tc>
      </w:tr>
      <w:tr w:rsidRPr="00D3692F" w:rsidR="00223001" w:rsidTr="4AD58749" w14:paraId="5A67C52F"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81">
              <w:tcPr>
                <w:tcW w:w="0" w:type="auto"/>
              </w:tcPr>
            </w:tcPrChange>
          </w:tcPr>
          <w:p w:rsidRPr="00D3692F" w:rsidR="00223001" w:rsidP="1B1A7BA5" w:rsidRDefault="1B1A7BA5" w14:paraId="5A67C52B" w14:textId="77777777">
            <w:pPr>
              <w:rPr>
                <w:sz w:val="20"/>
                <w:szCs w:val="20"/>
              </w:rPr>
            </w:pPr>
            <w:proofErr w:type="spellStart"/>
            <w:r w:rsidRPr="1B1A7BA5">
              <w:rPr>
                <w:sz w:val="20"/>
                <w:szCs w:val="20"/>
              </w:rPr>
              <w:t>WreportR</w:t>
            </w:r>
            <w:proofErr w:type="spellEnd"/>
          </w:p>
        </w:tc>
        <w:tc>
          <w:tcPr>
            <w:cnfStyle w:val="000000000000" w:firstRow="0" w:lastRow="0" w:firstColumn="0" w:lastColumn="0" w:oddVBand="0" w:evenVBand="0" w:oddHBand="0" w:evenHBand="0" w:firstRowFirstColumn="0" w:firstRowLastColumn="0" w:lastRowFirstColumn="0" w:lastRowLastColumn="0"/>
            <w:tcW w:w="1134" w:type="dxa"/>
            <w:tcMar/>
            <w:tcPrChange w:author="Usuario invitado" w:date="2018-02-18T12:30:43.4209349" w:id="982">
              <w:tcPr>
                <w:tcW w:w="1134" w:type="dxa"/>
              </w:tcPr>
            </w:tcPrChange>
          </w:tcPr>
          <w:p w:rsidRPr="00D3692F" w:rsidR="00223001" w:rsidP="684699FD" w:rsidRDefault="684699FD" w14:paraId="5A67C52C"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17" w:type="dxa"/>
            <w:tcMar/>
            <w:tcPrChange w:author="Usuario invitado" w:date="2018-02-18T12:30:43.4209349" w:id="983">
              <w:tcPr>
                <w:tcW w:w="1417" w:type="dxa"/>
              </w:tcPr>
            </w:tcPrChange>
          </w:tcPr>
          <w:p w:rsidRPr="00D3692F" w:rsidR="00223001" w:rsidP="00223001" w:rsidRDefault="00223001" w14:paraId="5A67C52D"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84">
              <w:tcPr>
                <w:tcW w:w="4751" w:type="dxa"/>
              </w:tcPr>
            </w:tcPrChange>
          </w:tcPr>
          <w:p w:rsidRPr="00D3692F" w:rsidR="00223001" w:rsidP="684699FD" w:rsidRDefault="684699FD" w14:paraId="5A67C52E"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Verifica los datos a escribir.</w:t>
            </w:r>
          </w:p>
        </w:tc>
      </w:tr>
    </w:tbl>
    <w:bookmarkEnd w:id="962"/>
    <w:p w:rsidRPr="00D3692F" w:rsidR="00D70222" w:rsidP="4AD58749" w:rsidRDefault="1B1A7BA5" w14:paraId="5A67C530" w14:textId="77777777">
      <w:pPr>
        <w:pStyle w:val="Ttulo5"/>
        <w:rPr/>
      </w:pPr>
      <w:proofErr w:type="spellStart"/>
      <w:r>
        <w:rPr/>
        <w:t>ReportWriter</w:t>
      </w:r>
      <w:proofErr w:type="spellEnd"/>
    </w:p>
    <w:tbl>
      <w:tblPr>
        <w:tblStyle w:val="Sombreadoclaro-nfasis1"/>
        <w:tblW w:w="8720" w:type="dxa"/>
        <w:tblLook w:val="06A0" w:firstRow="1" w:lastRow="0" w:firstColumn="1" w:lastColumn="0" w:noHBand="1" w:noVBand="1"/>
        <w:tblPrChange w:author="Pablo González Martínez" w:date="2018-02-17T09:22:00Z" w:id="985">
          <w:tblPr>
            <w:tblStyle w:val="Sombreadoclaro-nfasis1"/>
            <w:tblW w:w="8720" w:type="dxa"/>
            <w:tblLook w:val="06A0" w:firstRow="1" w:lastRow="0" w:firstColumn="1" w:lastColumn="0" w:noHBand="1" w:noVBand="1"/>
          </w:tblPr>
        </w:tblPrChange>
      </w:tblPr>
      <w:tblGrid>
        <w:gridCol w:w="1418"/>
        <w:gridCol w:w="1134"/>
        <w:gridCol w:w="1417"/>
        <w:gridCol w:w="4751"/>
        <w:tblGridChange w:id="986">
          <w:tblGrid>
            <w:gridCol w:w="360"/>
            <w:gridCol w:w="360"/>
            <w:gridCol w:w="360"/>
            <w:gridCol w:w="360"/>
          </w:tblGrid>
        </w:tblGridChange>
      </w:tblGrid>
      <w:tr w:rsidRPr="00D3692F" w:rsidR="00D70222" w:rsidTr="4AD58749" w14:paraId="5A67C53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87">
              <w:tcPr>
                <w:tcW w:w="0" w:type="auto"/>
              </w:tcPr>
            </w:tcPrChange>
          </w:tcPr>
          <w:p w:rsidRPr="00D3692F" w:rsidR="00D70222" w:rsidP="684699FD" w:rsidRDefault="684699FD" w14:paraId="5A67C531"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134" w:type="dxa"/>
            <w:tcMar/>
            <w:tcPrChange w:author="Usuario invitado" w:date="2018-02-18T12:30:43.4209349" w:id="988">
              <w:tcPr>
                <w:tcW w:w="1134" w:type="dxa"/>
              </w:tcPr>
            </w:tcPrChange>
          </w:tcPr>
          <w:p w:rsidRPr="00D3692F" w:rsidR="00D70222" w:rsidP="684699FD" w:rsidRDefault="684699FD" w14:paraId="5A67C532"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cnfStyle w:val="000000000000" w:firstRow="0" w:lastRow="0" w:firstColumn="0" w:lastColumn="0" w:oddVBand="0" w:evenVBand="0" w:oddHBand="0" w:evenHBand="0" w:firstRowFirstColumn="0" w:firstRowLastColumn="0" w:lastRowFirstColumn="0" w:lastRowLastColumn="0"/>
            <w:tcW w:w="1417" w:type="dxa"/>
            <w:tcMar/>
            <w:tcPrChange w:author="Usuario invitado" w:date="2018-02-18T12:30:43.4209349" w:id="989">
              <w:tcPr>
                <w:tcW w:w="1417" w:type="dxa"/>
              </w:tcPr>
            </w:tcPrChange>
          </w:tcPr>
          <w:p w:rsidRPr="00D3692F" w:rsidR="00D70222" w:rsidP="684699FD" w:rsidRDefault="684699FD" w14:paraId="5A67C533" w14:textId="77777777" w14:noSpellErr="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90">
              <w:tcPr>
                <w:tcW w:w="4751" w:type="dxa"/>
              </w:tcPr>
            </w:tcPrChange>
          </w:tcPr>
          <w:p w:rsidRPr="00D3692F" w:rsidR="00D70222" w:rsidP="684699FD" w:rsidRDefault="684699FD" w14:paraId="5A67C534"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D70222" w:rsidTr="4AD58749" w14:paraId="5A67C53A"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91">
              <w:tcPr>
                <w:tcW w:w="0" w:type="auto"/>
              </w:tcPr>
            </w:tcPrChange>
          </w:tcPr>
          <w:p w:rsidRPr="00D3692F" w:rsidR="00D70222" w:rsidP="1B1A7BA5" w:rsidRDefault="1B1A7BA5" w14:paraId="5A67C536" w14:textId="77777777">
            <w:pPr>
              <w:rPr>
                <w:sz w:val="20"/>
                <w:szCs w:val="20"/>
              </w:rPr>
            </w:pPr>
            <w:proofErr w:type="spellStart"/>
            <w:r w:rsidRPr="1B1A7BA5">
              <w:rPr>
                <w:sz w:val="20"/>
                <w:szCs w:val="20"/>
              </w:rPr>
              <w:t>WriteReport</w:t>
            </w:r>
            <w:proofErr w:type="spellEnd"/>
          </w:p>
        </w:tc>
        <w:tc>
          <w:tcPr>
            <w:cnfStyle w:val="000000000000" w:firstRow="0" w:lastRow="0" w:firstColumn="0" w:lastColumn="0" w:oddVBand="0" w:evenVBand="0" w:oddHBand="0" w:evenHBand="0" w:firstRowFirstColumn="0" w:firstRowLastColumn="0" w:lastRowFirstColumn="0" w:lastRowLastColumn="0"/>
            <w:tcW w:w="1134" w:type="dxa"/>
            <w:tcMar/>
            <w:tcPrChange w:author="Usuario invitado" w:date="2018-02-18T12:30:43.4209349" w:id="992">
              <w:tcPr>
                <w:tcW w:w="1134" w:type="dxa"/>
              </w:tcPr>
            </w:tcPrChange>
          </w:tcPr>
          <w:p w:rsidRPr="00D3692F" w:rsidR="00D70222" w:rsidP="684699FD" w:rsidRDefault="684699FD" w14:paraId="5A67C537"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17" w:type="dxa"/>
            <w:tcMar/>
            <w:tcPrChange w:author="Usuario invitado" w:date="2018-02-18T12:30:43.4209349" w:id="993">
              <w:tcPr>
                <w:tcW w:w="1417" w:type="dxa"/>
              </w:tcPr>
            </w:tcPrChange>
          </w:tcPr>
          <w:p w:rsidRPr="00D3692F" w:rsidR="00D70222" w:rsidP="684699FD" w:rsidRDefault="684699FD" w14:paraId="5A67C538"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94">
              <w:tcPr>
                <w:tcW w:w="4751" w:type="dxa"/>
              </w:tcPr>
            </w:tcPrChange>
          </w:tcPr>
          <w:p w:rsidRPr="00D3692F" w:rsidR="00D70222" w:rsidP="684699FD" w:rsidRDefault="684699FD" w14:paraId="5A67C539"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Recibe los datos para escribir en el fichero de </w:t>
            </w:r>
            <w:r w:rsidRPr="2948BCC8">
              <w:rPr>
                <w:i w:val="1"/>
                <w:iCs w:val="1"/>
                <w:sz w:val="20"/>
                <w:szCs w:val="20"/>
              </w:rPr>
              <w:t>log</w:t>
            </w:r>
            <w:r w:rsidRPr="684699FD">
              <w:rPr>
                <w:sz w:val="20"/>
                <w:szCs w:val="20"/>
              </w:rPr>
              <w:t>.</w:t>
            </w:r>
          </w:p>
        </w:tc>
      </w:tr>
      <w:tr w:rsidRPr="00D3692F" w:rsidR="00562614" w:rsidTr="4AD58749" w14:paraId="5A67C53F" w14:textId="77777777">
        <w:tc>
          <w:tcPr>
            <w:cnfStyle w:val="001000000000" w:firstRow="0" w:lastRow="0" w:firstColumn="1" w:lastColumn="0" w:oddVBand="0" w:evenVBand="0" w:oddHBand="0" w:evenHBand="0" w:firstRowFirstColumn="0" w:firstRowLastColumn="0" w:lastRowFirstColumn="0" w:lastRowLastColumn="0"/>
            <w:tcW w:w="1418" w:type="dxa"/>
            <w:tcMar/>
            <w:tcPrChange w:author="Pablo González Martínez" w:date="2018-02-17T09:22:00Z" w:id="995">
              <w:tcPr>
                <w:tcW w:w="0" w:type="auto"/>
              </w:tcPr>
            </w:tcPrChange>
          </w:tcPr>
          <w:p w:rsidRPr="00D3692F" w:rsidR="00562614" w:rsidP="1B1A7BA5" w:rsidRDefault="1B1A7BA5" w14:paraId="5A67C53B" w14:textId="77777777">
            <w:pPr>
              <w:rPr>
                <w:sz w:val="20"/>
                <w:szCs w:val="20"/>
              </w:rPr>
            </w:pPr>
            <w:proofErr w:type="spellStart"/>
            <w:r w:rsidRPr="1B1A7BA5">
              <w:rPr>
                <w:sz w:val="20"/>
                <w:szCs w:val="20"/>
              </w:rPr>
              <w:t>WreportP</w:t>
            </w:r>
            <w:proofErr w:type="spellEnd"/>
          </w:p>
        </w:tc>
        <w:tc>
          <w:tcPr>
            <w:cnfStyle w:val="000000000000" w:firstRow="0" w:lastRow="0" w:firstColumn="0" w:lastColumn="0" w:oddVBand="0" w:evenVBand="0" w:oddHBand="0" w:evenHBand="0" w:firstRowFirstColumn="0" w:firstRowLastColumn="0" w:lastRowFirstColumn="0" w:lastRowLastColumn="0"/>
            <w:tcW w:w="1134" w:type="dxa"/>
            <w:tcMar/>
            <w:tcPrChange w:author="Usuario invitado" w:date="2018-02-18T12:30:43.4209349" w:id="996">
              <w:tcPr>
                <w:tcW w:w="1134" w:type="dxa"/>
              </w:tcPr>
            </w:tcPrChange>
          </w:tcPr>
          <w:p w:rsidRPr="00D3692F" w:rsidR="00562614" w:rsidP="684699FD" w:rsidRDefault="684699FD" w14:paraId="5A67C53C"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17" w:type="dxa"/>
            <w:tcMar/>
            <w:tcPrChange w:author="Usuario invitado" w:date="2018-02-18T12:30:43.4209349" w:id="997">
              <w:tcPr>
                <w:tcW w:w="1417" w:type="dxa"/>
              </w:tcPr>
            </w:tcPrChange>
          </w:tcPr>
          <w:p w:rsidRPr="00D3692F" w:rsidR="00562614" w:rsidP="00562614" w:rsidRDefault="00562614" w14:paraId="5A67C53D"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751" w:type="dxa"/>
            <w:tcMar/>
            <w:tcPrChange w:author="Usuario invitado" w:date="2018-02-18T12:30:43.4209349" w:id="998">
              <w:tcPr>
                <w:tcW w:w="4751" w:type="dxa"/>
              </w:tcPr>
            </w:tcPrChange>
          </w:tcPr>
          <w:p w:rsidRPr="00D3692F" w:rsidR="00562614" w:rsidP="684699FD" w:rsidRDefault="684699FD" w14:paraId="5A67C53E"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Añade a los datos la hora y la fecha.</w:t>
            </w:r>
          </w:p>
        </w:tc>
      </w:tr>
    </w:tbl>
    <w:p w:rsidRPr="00872350" w:rsidR="00D70222" w:rsidP="4AD58749" w:rsidRDefault="1B1A7BA5" w14:paraId="5A67C540" w14:textId="77777777">
      <w:pPr>
        <w:pStyle w:val="Ttulo5"/>
        <w:rPr/>
      </w:pPr>
      <w:bookmarkStart w:name="_Ref441917425" w:id="999"/>
      <w:proofErr w:type="spellStart"/>
      <w:r>
        <w:rPr/>
        <w:t>Parser</w:t>
      </w:r>
      <w:proofErr w:type="spellEnd"/>
      <w:bookmarkEnd w:id="999"/>
    </w:p>
    <w:p w:rsidR="00977414" w:rsidP="00977414" w:rsidRDefault="684699FD" w14:paraId="5A67C541" w14:noSpellErr="1" w14:textId="50C605DD">
      <w:r>
        <w:rPr/>
        <w:t xml:space="preserve">Introduce las listas de </w:t>
      </w:r>
      <w:ins w:author="Usuario invitado" w:date="2018-02-18T12:30:43.4209349" w:id="127860106">
        <w:r w:rsidR="2948BCC8">
          <w:rPr/>
          <w:t xml:space="preserve">agentes </w:t>
        </w:r>
      </w:ins>
      <w:del w:author="Usuario invitado" w:date="2018-02-18T12:30:43.4209349" w:id="31399749">
        <w:r w:rsidDel="2948BCC8">
          <w:delText xml:space="preserve">ciudadanos </w:delText>
        </w:r>
      </w:del>
      <w:r>
        <w:rPr/>
        <w:t xml:space="preserve">en el sistema a partir de ficheros Excel formados por filas de </w:t>
      </w:r>
      <w:ins w:author="Usuario invitado" w:date="2018-02-18T12:31:13.6609455" w:id="504595597">
        <w:r w:rsidR="6E56960D">
          <w:rPr/>
          <w:t>datos</w:t>
        </w:r>
      </w:ins>
      <w:del w:author="Usuario invitado" w:date="2018-02-18T12:31:13.6609455" w:id="2049724243">
        <w:r w:rsidDel="6E56960D">
          <w:rPr/>
          <w:delText>ciudadanos</w:delText>
        </w:r>
      </w:del>
      <w:r>
        <w:rPr/>
        <w:t>, cada una con la siguiente información (excepto la primera fila que contiene las cabeceras):</w:t>
      </w:r>
    </w:p>
    <w:p w:rsidR="00AB7A26" w:rsidP="4AD58749" w:rsidRDefault="1B1A7BA5" w14:paraId="17733C38" w14:textId="2A66C125">
      <w:pPr>
        <w:pStyle w:val="Prrafodelista"/>
        <w:numPr>
          <w:ilvl w:val="0"/>
          <w:numId w:val="22"/>
        </w:numPr>
        <w:rPr/>
      </w:pPr>
      <w:r>
        <w:rPr/>
        <w:t>Nombre (</w:t>
      </w:r>
      <w:proofErr w:type="spellStart"/>
      <w:r>
        <w:rPr/>
        <w:t>String</w:t>
      </w:r>
      <w:proofErr w:type="spellEnd"/>
      <w:r w:rsidRPr="4AD58749">
        <w:rPr/>
        <w:t>)</w:t>
      </w:r>
    </w:p>
    <w:p w:rsidR="00977414" w:rsidP="4AD58749" w:rsidRDefault="1B1A7BA5" w14:paraId="5A67C542" w14:textId="2BE50C02">
      <w:pPr>
        <w:pStyle w:val="Prrafodelista"/>
        <w:numPr>
          <w:ilvl w:val="0"/>
          <w:numId w:val="22"/>
        </w:numPr>
        <w:rPr/>
      </w:pPr>
      <w:ins w:author="Usuario invitado" w:date="2018-02-18T12:31:44.2308145" w:id="668540832">
        <w:proofErr w:type="spellStart"/>
        <w:r w:rsidR="55C67258">
          <w:rPr/>
          <w:t>Localizacion</w:t>
        </w:r>
        <w:proofErr w:type="spellEnd"/>
      </w:ins>
      <w:ins w:author="Usuario invitado" w:date="2018-02-18T12:35:20.1905821" w:id="809032396">
        <w:r w:rsidRPr="4AD58749" w:rsidR="450FFADA">
          <w:rPr/>
          <w:t xml:space="preserve"> </w:t>
        </w:r>
      </w:ins>
      <w:del w:author="Usuario invitado" w:date="2018-02-18T12:31:44.2308145" w:id="2019675699">
        <w:r w:rsidDel="55C67258">
          <w:rPr/>
          <w:delText xml:space="preserve">Apellidos </w:delText>
        </w:r>
      </w:del>
      <w:r w:rsidRPr="4AD58749">
        <w:rPr/>
        <w:t>(</w:t>
      </w:r>
      <w:ins w:author="Usuario invitado" w:date="2018-02-18T12:35:20.1905821" w:id="412416169">
        <w:r w:rsidRPr="450FFADA" w:rsidR="450FFADA">
          <w:rPr/>
          <w:t xml:space="preserve">clase </w:t>
        </w:r>
      </w:ins>
      <w:ins w:author="Usuario invitado" w:date="2018-02-18T12:34:19.45889" w:id="996873706">
        <w:proofErr w:type="spellStart"/>
        <w:r w:rsidRPr="26799377" w:rsidR="26799377">
          <w:rPr/>
          <w:t>L</w:t>
        </w:r>
      </w:ins>
      <w:ins w:author="Usuario invitado" w:date="2018-02-18T12:34:49.7081155" w:id="436044156">
        <w:r w:rsidRPr="3207E578" w:rsidR="3207E578">
          <w:rPr/>
          <w:t>ocalizacion</w:t>
        </w:r>
        <w:proofErr w:type="spellEnd"/>
        <w:r w:rsidRPr="4AD58749" w:rsidR="3207E578">
          <w:rPr/>
          <w:t xml:space="preserve"> </w:t>
        </w:r>
      </w:ins>
      <w:ins w:author="Usuario invitado" w:date="2018-02-18T12:35:20.1905821" w:id="235708590">
        <w:r w:rsidRPr="3207E578" w:rsidR="450FFADA">
          <w:rPr/>
          <w:t xml:space="preserve">que almacena dos </w:t>
        </w:r>
        <w:proofErr w:type="spellStart"/>
        <w:r w:rsidRPr="3207E578" w:rsidR="450FFADA">
          <w:rPr/>
          <w:t xml:space="preserve">double</w:t>
        </w:r>
        <w:proofErr w:type="spellEnd"/>
      </w:ins>
      <w:del w:author="Usuario invitado" w:date="2018-02-18T12:34:19.45889" w:id="377765080">
        <w:r w:rsidDel="26799377">
          <w:rPr/>
          <w:delText>String</w:delText>
        </w:r>
      </w:del>
      <w:r w:rsidRPr="4AD58749">
        <w:rPr/>
        <w:t>)</w:t>
      </w:r>
    </w:p>
    <w:p w:rsidR="00F571A1" w:rsidDel="55C67258" w:rsidP="00F571A1" w:rsidRDefault="684699FD" w14:paraId="3DC037BA" w14:textId="7852B182" w14:noSpellErr="1">
      <w:pPr>
        <w:pStyle w:val="Prrafodelista"/>
        <w:numPr>
          <w:ilvl w:val="0"/>
          <w:numId w:val="22"/>
        </w:numPr>
        <w:rPr>
          <w:del w:author="Usuario invitado" w:date="2018-02-18T12:31:44.2308145" w:id="500391637"/>
        </w:rPr>
      </w:pPr>
      <w:del w:author="Usuario invitado" w:date="2018-02-18T12:31:44.2308145" w:id="1729842471">
        <w:r w:rsidDel="55C67258">
          <w:rPr/>
          <w:delText>Fecha de nacimiento (Date)</w:delText>
        </w:r>
      </w:del>
    </w:p>
    <w:p w:rsidR="00022CD2" w:rsidP="4AD58749" w:rsidRDefault="1B1A7BA5" w14:paraId="5A67C543" w14:textId="1D84ED85">
      <w:pPr>
        <w:pStyle w:val="Prrafodelista"/>
        <w:numPr>
          <w:ilvl w:val="0"/>
          <w:numId w:val="22"/>
        </w:numPr>
        <w:rPr/>
      </w:pPr>
      <w:r>
        <w:rPr/>
        <w:t>Email (</w:t>
      </w:r>
      <w:proofErr w:type="spellStart"/>
      <w:r>
        <w:rPr/>
        <w:t>String</w:t>
      </w:r>
      <w:proofErr w:type="spellEnd"/>
      <w:r>
        <w:rPr/>
        <w:t xml:space="preserve"> con un formato acorde a las convenciones de correo electrónico)</w:t>
      </w:r>
    </w:p>
    <w:p w:rsidR="00977414" w:rsidP="4AD58749" w:rsidRDefault="1B1A7BA5" w14:paraId="5A67C544" w14:textId="67B2A2A1">
      <w:pPr>
        <w:pStyle w:val="Prrafodelista"/>
        <w:numPr>
          <w:ilvl w:val="0"/>
          <w:numId w:val="22"/>
        </w:numPr>
        <w:rPr/>
      </w:pPr>
      <w:del w:author="Usuario invitado" w:date="2018-02-18T12:35:50.6698139" w:id="1569573105">
        <w:r w:rsidDel="0B7B1BAA">
          <w:rPr/>
          <w:delText xml:space="preserve">NIF u otro número de documento identificativo</w:delText>
        </w:r>
      </w:del>
      <w:ins w:author="Usuario invitado" w:date="2018-02-18T12:36:57.7693452" w:id="1541129611">
        <w:r w:rsidR="46EA4318">
          <w:rPr/>
          <w:t xml:space="preserve">I</w:t>
        </w:r>
      </w:ins>
      <w:ins w:author="Usuario invitado" w:date="2018-02-18T12:37:28.7819283" w:id="1426821230">
        <w:r w:rsidR="0DFE552F">
          <w:rPr/>
          <w:t xml:space="preserve">dentificador (Puede </w:t>
        </w:r>
      </w:ins>
      <w:ins w:author="Usuario invitado" w:date="2018-02-18T12:37:58.9564559" w:id="1757002057">
        <w:r w:rsidR="148016A5">
          <w:rPr/>
          <w:t xml:space="preserve">ser el CIF), </w:t>
        </w:r>
      </w:ins>
      <w:del w:author="Usuario invitado" w:date="2018-02-18T12:37:28.7819283" w:id="218694176">
        <w:r w:rsidDel="0DFE552F">
          <w:rPr/>
          <w:delText xml:space="preserve"> </w:delText>
        </w:r>
      </w:del>
      <w:r w:rsidRPr="4AD58749">
        <w:rPr/>
        <w:t xml:space="preserve">(</w:t>
      </w:r>
      <w:del w:author="Usuario invitado" w:date="2018-02-18T12:37:28.7819283" w:id="357786411">
        <w:r w:rsidDel="0DFE552F">
          <w:rPr/>
          <w:delText xml:space="preserve">DNI, Tarjeta de residencia, etc.), (</w:delText>
        </w:r>
      </w:del>
      <w:proofErr w:type="spellStart"/>
      <w:r>
        <w:rPr/>
        <w:t>String</w:t>
      </w:r>
      <w:proofErr w:type="spellEnd"/>
      <w:r>
        <w:rPr/>
        <w:t xml:space="preserve"> formado por dígitos y letras)</w:t>
      </w:r>
    </w:p>
    <w:p w:rsidR="00F571A1" w:rsidP="4AD58749" w:rsidRDefault="1B1A7BA5" w14:paraId="7420C944" w14:textId="66ADE0B2">
      <w:pPr>
        <w:pStyle w:val="Prrafodelista"/>
        <w:numPr>
          <w:ilvl w:val="0"/>
          <w:numId w:val="22"/>
        </w:numPr>
        <w:rPr/>
      </w:pPr>
      <w:ins w:author="Usuario invitado" w:date="2018-02-18T12:32:14.1719893" w:id="1384914623">
        <w:r w:rsidR="3D9A9C4C">
          <w:rPr/>
          <w:t>Tipo</w:t>
        </w:r>
      </w:ins>
      <w:del w:author="Usuario invitado" w:date="2018-02-18T12:32:14.1719893" w:id="843419534">
        <w:r w:rsidDel="3D9A9C4C">
          <w:rPr/>
          <w:delText xml:space="preserve">Residencia / Dirección postal </w:delText>
        </w:r>
      </w:del>
      <w:r w:rsidRPr="4AD58749">
        <w:rPr/>
        <w:t>(</w:t>
      </w:r>
      <w:proofErr w:type="spellStart"/>
      <w:r>
        <w:rPr/>
        <w:t>String</w:t>
      </w:r>
      <w:proofErr w:type="spellEnd"/>
      <w:r w:rsidRPr="4AD58749">
        <w:rPr/>
        <w:t>)</w:t>
      </w:r>
    </w:p>
    <w:p w:rsidR="00F571A1" w:rsidP="3D9A9C4C" w:rsidRDefault="1B1A7BA5" w14:paraId="28D630D0" w14:textId="1FA61249">
      <w:pPr>
        <w:pStyle w:val="Normal"/>
        <w:ind w:left="360"/>
        <w:rPr/>
        <w:pPrChange w:author="Usuario invitado" w:date="2018-02-18T12:32:14.1719893" w:id="645698446">
          <w:pPr>
            <w:pStyle w:val="Prrafodelista"/>
            <w:numPr>
              <w:ilvl w:val="0"/>
              <w:numId w:val="22"/>
            </w:numPr>
          </w:pPr>
        </w:pPrChange>
      </w:pPr>
      <w:del w:author="Usuario invitado" w:date="2018-02-18T12:32:14.1719893" w:id="393877330">
        <w:r w:rsidDel="3D9A9C4C">
          <w:rPr/>
          <w:delText>Nacionalidad (</w:delText>
        </w:r>
        <w:r w:rsidDel="3D9A9C4C">
          <w:rPr/>
          <w:delText>String</w:delText>
        </w:r>
        <w:r w:rsidRPr="6E7784D7" w:rsidDel="3D9A9C4C">
          <w:rPr/>
          <w:delText>)</w:delText>
        </w:r>
      </w:del>
    </w:p>
    <w:p w:rsidR="00977414" w:rsidP="00977414" w:rsidRDefault="1B1A7BA5" w14:paraId="5A67C546" w14:textId="40BB5D16">
      <w:r>
        <w:rPr/>
        <w:lastRenderedPageBreak/>
        <w:t xml:space="preserve">La invocación se hará mediante un programa </w:t>
      </w:r>
      <w:proofErr w:type="spellStart"/>
      <w:r w:rsidRPr="4AD58749">
        <w:rPr>
          <w:i w:val="1"/>
          <w:iCs w:val="1"/>
        </w:rPr>
        <w:t xml:space="preserve">batch</w:t>
      </w:r>
      <w:proofErr w:type="spellEnd"/>
      <w:r w:rsidRPr="4AD58749">
        <w:rPr>
          <w:i w:val="1"/>
          <w:iCs w:val="1"/>
        </w:rPr>
        <w:t xml:space="preserve"> </w:t>
      </w:r>
      <w:r>
        <w:rPr/>
        <w:t>ejecutado en línea de comando por el administrador del sistema. Durante la importación las listas de ciudadanos, se creará un usuario por cada ciudadano, cuyo nombre de usuario coincidirá con el correo electrónico y se generará una contraseña aleatoria. La combinación adecuada de email/contraseña permitirá al usuario entrar al sistema, acceder a su información y participar en el portal.</w:t>
      </w:r>
    </w:p>
    <w:p w:rsidR="00D70222" w:rsidP="00977414" w:rsidRDefault="684699FD" w14:paraId="5A67C547" w14:textId="37512DCA" w14:noSpellErr="1">
      <w:r>
        <w:rPr/>
        <w:t>Este componente también creará los emails personales comunicando al usuario que ha sido añadido al Portal de Participación Ciudadana, e informando de su clave de acceso.</w:t>
      </w:r>
    </w:p>
    <w:p w:rsidRPr="00D3692F" w:rsidR="00D70222" w:rsidP="4AD58749" w:rsidRDefault="1B1A7BA5" w14:paraId="5A67C548" w14:textId="77777777">
      <w:pPr>
        <w:pStyle w:val="Ttulo5"/>
        <w:rPr/>
      </w:pPr>
      <w:proofErr w:type="spellStart"/>
      <w:r>
        <w:rPr/>
        <w:t>DBUpdate</w:t>
      </w:r>
      <w:proofErr w:type="spellEnd"/>
    </w:p>
    <w:p w:rsidRPr="00D3692F" w:rsidR="00D70222" w:rsidP="00D70222" w:rsidRDefault="00977414" w14:paraId="5A67C549" w14:textId="4403408C" w14:noSpellErr="1">
      <w:r>
        <w:rPr/>
        <w:t>Actualiza la base de datos</w:t>
      </w:r>
      <w:r w:rsidRPr="00D3692F" w:rsidR="00D70222">
        <w:rPr/>
        <w:t>.</w:t>
      </w:r>
      <w:r>
        <w:rPr/>
        <w:t xml:space="preserve"> Ver </w:t>
      </w:r>
      <w:r>
        <w:fldChar w:fldCharType="begin"/>
      </w:r>
      <w:r>
        <w:instrText xml:space="preserve"> REF _Ref441917549 \r \h </w:instrText>
      </w:r>
      <w:r>
        <w:fldChar w:fldCharType="separate"/>
      </w:r>
      <w:r w:rsidR="00D76555">
        <w:rPr/>
        <w:t>9.1.2.4.3</w:t>
      </w:r>
      <w:r>
        <w:fldChar w:fldCharType="end"/>
      </w:r>
      <w:r>
        <w:rPr/>
        <w:t>.</w:t>
      </w:r>
    </w:p>
    <w:p w:rsidRPr="00D3692F" w:rsidR="00D70222" w:rsidP="4AD58749" w:rsidRDefault="1B1A7BA5" w14:paraId="5A67C54A" w14:textId="77777777">
      <w:pPr>
        <w:pStyle w:val="Ttulo5"/>
        <w:rPr/>
      </w:pPr>
      <w:proofErr w:type="spellStart"/>
      <w:r>
        <w:rPr/>
        <w:t>ReportWriter</w:t>
      </w:r>
      <w:proofErr w:type="spellEnd"/>
    </w:p>
    <w:p w:rsidR="00B374D2" w:rsidP="00D70222" w:rsidRDefault="684699FD" w14:paraId="5A67C54B" w14:textId="3B70267B" w14:noSpellErr="1">
      <w:r>
        <w:rPr/>
        <w:t>Guarda en un fichero de texto la información de los errores producidos en el proceso de</w:t>
      </w:r>
      <w:r w:rsidRPr="2948BCC8">
        <w:rPr>
          <w:i w:val="1"/>
          <w:iCs w:val="1"/>
        </w:rPr>
        <w:t xml:space="preserve"> </w:t>
      </w:r>
      <w:r>
        <w:rPr/>
        <w:t>conversión. La información básica a guardar es:</w:t>
      </w:r>
    </w:p>
    <w:p w:rsidR="00B374D2" w:rsidP="00B374D2" w:rsidRDefault="684699FD" w14:paraId="5A67C54C" w14:textId="77777777" w14:noSpellErr="1">
      <w:pPr>
        <w:pStyle w:val="Prrafodelista"/>
        <w:numPr>
          <w:ilvl w:val="0"/>
          <w:numId w:val="29"/>
        </w:numPr>
        <w:rPr/>
      </w:pPr>
      <w:r>
        <w:rPr/>
        <w:t>Fecha</w:t>
      </w:r>
    </w:p>
    <w:p w:rsidR="00B374D2" w:rsidP="00B374D2" w:rsidRDefault="684699FD" w14:paraId="5A67C54D" w14:textId="77777777" w14:noSpellErr="1">
      <w:pPr>
        <w:pStyle w:val="Prrafodelista"/>
        <w:numPr>
          <w:ilvl w:val="0"/>
          <w:numId w:val="29"/>
        </w:numPr>
        <w:rPr/>
      </w:pPr>
      <w:r>
        <w:rPr/>
        <w:t>Hora</w:t>
      </w:r>
    </w:p>
    <w:p w:rsidR="00B374D2" w:rsidP="00B374D2" w:rsidRDefault="684699FD" w14:paraId="5A67C54E" w14:textId="77777777" w14:noSpellErr="1">
      <w:pPr>
        <w:pStyle w:val="Prrafodelista"/>
        <w:numPr>
          <w:ilvl w:val="0"/>
          <w:numId w:val="29"/>
        </w:numPr>
        <w:rPr/>
      </w:pPr>
      <w:r>
        <w:rPr/>
        <w:t>Fichero Excel de procedencia</w:t>
      </w:r>
    </w:p>
    <w:p w:rsidRPr="00D3692F" w:rsidR="00B374D2" w:rsidP="00B374D2" w:rsidRDefault="684699FD" w14:paraId="5A67C54F" w14:textId="77777777" w14:noSpellErr="1">
      <w:pPr>
        <w:pStyle w:val="Prrafodelista"/>
        <w:numPr>
          <w:ilvl w:val="0"/>
          <w:numId w:val="29"/>
        </w:numPr>
        <w:rPr/>
      </w:pPr>
      <w:r>
        <w:rPr/>
        <w:t>Descripción del error (con toda la información necesaria)</w:t>
      </w:r>
    </w:p>
    <w:p w:rsidRPr="00D3692F" w:rsidR="00D70222" w:rsidP="002D7259" w:rsidRDefault="00D70222" w14:paraId="5A67C550" w14:textId="77777777">
      <w:pPr>
        <w:pStyle w:val="Ttulo3"/>
      </w:pPr>
      <w:bookmarkStart w:name="_Toc506162204" w:id="1000"/>
      <w:r w:rsidRPr="00D3692F">
        <w:rPr/>
        <w:t>Diagrama contextual</w:t>
      </w:r>
      <w:bookmarkEnd w:id="1000"/>
      <w:r w:rsidRPr="00D3692F">
        <w:fldChar w:fldCharType="begin"/>
      </w:r>
      <w:r w:rsidRPr="00D3692F">
        <w:instrText xml:space="preserve"> XE "Diagrama contextual" </w:instrText>
      </w:r>
      <w:r w:rsidRPr="00D3692F">
        <w:fldChar w:fldCharType="end"/>
      </w:r>
    </w:p>
    <w:p w:rsidRPr="00D3692F" w:rsidR="00D70222" w:rsidP="00D70222" w:rsidRDefault="00B374D2" w14:paraId="5A67C551" w14:textId="0B4EEAD4" w14:noSpellErr="1">
      <w:r>
        <w:rPr/>
        <w:t xml:space="preserve">Ver </w:t>
      </w:r>
      <w:r>
        <w:fldChar w:fldCharType="begin"/>
      </w:r>
      <w:r>
        <w:instrText xml:space="preserve"> REF _Ref441917715 \r \h </w:instrText>
      </w:r>
      <w:r>
        <w:fldChar w:fldCharType="separate"/>
      </w:r>
      <w:r w:rsidR="00D76555">
        <w:rPr/>
        <w:t>9.1</w:t>
      </w:r>
      <w:r>
        <w:fldChar w:fldCharType="end"/>
      </w:r>
      <w:r w:rsidRPr="00D3692F" w:rsidR="00D70222">
        <w:rPr/>
        <w:t>.</w:t>
      </w:r>
    </w:p>
    <w:p w:rsidRPr="00D3692F" w:rsidR="00D70222" w:rsidP="002D7259" w:rsidRDefault="00D70222" w14:paraId="5A67C552" w14:textId="77777777">
      <w:pPr>
        <w:pStyle w:val="Ttulo3"/>
      </w:pPr>
      <w:bookmarkStart w:name="_Toc506162205" w:id="1001"/>
      <w:r w:rsidRPr="00D3692F">
        <w:rPr/>
        <w:t>Justificación de las decisiones</w:t>
      </w:r>
      <w:bookmarkEnd w:id="1001"/>
      <w:r w:rsidRPr="00D3692F">
        <w:fldChar w:fldCharType="begin"/>
      </w:r>
      <w:r w:rsidRPr="00D3692F">
        <w:instrText xml:space="preserve"> XE "Justificación de las decisiones" </w:instrText>
      </w:r>
      <w:r w:rsidRPr="00D3692F">
        <w:fldChar w:fldCharType="end"/>
      </w:r>
    </w:p>
    <w:p w:rsidRPr="00D3692F" w:rsidR="00D70222" w:rsidP="00D70222" w:rsidRDefault="684699FD" w14:paraId="5A67C553" w14:textId="77777777" w14:noSpellErr="1">
      <w:r>
        <w:rPr/>
        <w:t>Las decisiones que han llevado a este diseño son:</w:t>
      </w:r>
    </w:p>
    <w:tbl>
      <w:tblPr>
        <w:tblStyle w:val="Sombreadoclaro-nfasis1"/>
        <w:tblW w:w="0" w:type="auto"/>
        <w:tblLook w:val="0620" w:firstRow="1" w:lastRow="0" w:firstColumn="0" w:lastColumn="0" w:noHBand="1" w:noVBand="1"/>
        <w:tblPrChange w:author="Pablo González Martínez" w:date="2018-02-17T09:22:00Z" w:id="1002">
          <w:tblPr>
            <w:tblStyle w:val="Sombreadoclaro-nfasis1"/>
            <w:tblW w:w="0" w:type="auto"/>
            <w:tblLook w:val="0620" w:firstRow="1" w:lastRow="0" w:firstColumn="0" w:lastColumn="0" w:noHBand="1" w:noVBand="1"/>
          </w:tblPr>
        </w:tblPrChange>
      </w:tblPr>
      <w:tblGrid>
        <w:gridCol w:w="1097"/>
        <w:gridCol w:w="1405"/>
        <w:gridCol w:w="6002"/>
        <w:tblGridChange w:id="1003">
          <w:tblGrid>
            <w:gridCol w:w="360"/>
            <w:gridCol w:w="360"/>
            <w:gridCol w:w="360"/>
          </w:tblGrid>
        </w:tblGridChange>
      </w:tblGrid>
      <w:tr w:rsidRPr="00D3692F" w:rsidR="00D70222" w:rsidTr="4AD58749" w14:paraId="5A67C557"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004">
              <w:tcPr>
                <w:tcW w:w="1097" w:type="dxa"/>
              </w:tcPr>
            </w:tcPrChange>
          </w:tcPr>
          <w:p w:rsidRPr="00D3692F" w:rsidR="00D70222" w:rsidP="684699FD" w:rsidRDefault="684699FD" w14:paraId="5A67C554"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Escenario</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005">
              <w:tcPr>
                <w:tcW w:w="1405" w:type="dxa"/>
              </w:tcPr>
            </w:tcPrChange>
          </w:tcPr>
          <w:p w:rsidRPr="00D3692F" w:rsidR="00D70222" w:rsidP="0075073C" w:rsidRDefault="00D70222" w14:paraId="5A67C555" w14:textId="77777777">
            <w:pPr>
              <w:jc w:val="left"/>
              <w:cnfStyle w:val="100000000000" w:firstRow="1" w:lastRow="0" w:firstColumn="0" w:lastColumn="0" w:oddVBand="0" w:evenVBand="0" w:oddHBand="0" w:evenHBand="0" w:firstRowFirstColumn="0" w:firstRowLastColumn="0" w:lastRowFirstColumn="0" w:lastRowLastColumn="0"/>
              <w:rPr>
                <w:sz w:val="18"/>
              </w:rPr>
            </w:pPr>
            <w:r w:rsidRPr="684699FD">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006">
              <w:tcPr>
                <w:tcW w:w="6002" w:type="dxa"/>
              </w:tcPr>
            </w:tcPrChange>
          </w:tcPr>
          <w:p w:rsidRPr="00D3692F" w:rsidR="00D70222" w:rsidP="684699FD" w:rsidRDefault="684699FD" w14:paraId="5A67C556"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Justificación</w:t>
            </w:r>
          </w:p>
        </w:tc>
      </w:tr>
      <w:tr w:rsidRPr="00D3692F" w:rsidR="00D70222" w:rsidTr="4AD58749" w14:paraId="5A67C55B"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007">
              <w:tcPr>
                <w:tcW w:w="1097" w:type="dxa"/>
              </w:tcPr>
            </w:tcPrChange>
          </w:tcPr>
          <w:p w:rsidRPr="00D3692F" w:rsidR="00D70222" w:rsidP="1B1A7BA5" w:rsidRDefault="1B1A7BA5" w14:paraId="5A67C558" w14:textId="77777777">
            <w:pPr>
              <w:rPr>
                <w:sz w:val="18"/>
                <w:szCs w:val="18"/>
              </w:rPr>
            </w:pPr>
            <w:r w:rsidRPr="1B1A7BA5">
              <w:rPr>
                <w:sz w:val="18"/>
                <w:szCs w:val="18"/>
              </w:rPr>
              <w:t>2</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008">
              <w:tcPr>
                <w:tcW w:w="1405" w:type="dxa"/>
              </w:tcPr>
            </w:tcPrChange>
          </w:tcPr>
          <w:p w:rsidRPr="00D3692F" w:rsidR="00D70222" w:rsidP="684699FD" w:rsidRDefault="684699FD" w14:paraId="5A67C559" w14:textId="77777777" w14:noSpellErr="1">
            <w:pPr>
              <w:rPr>
                <w:sz w:val="18"/>
                <w:szCs w:val="18"/>
              </w:rPr>
            </w:pPr>
            <w:r w:rsidRPr="684699FD">
              <w:rPr>
                <w:sz w:val="18"/>
                <w:szCs w:val="18"/>
              </w:rPr>
              <w:t>AT002</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009">
              <w:tcPr>
                <w:tcW w:w="6002" w:type="dxa"/>
              </w:tcPr>
            </w:tcPrChange>
          </w:tcPr>
          <w:p w:rsidRPr="00D3692F" w:rsidR="00D70222" w:rsidP="1B1A7BA5" w:rsidRDefault="1B1A7BA5" w14:paraId="5A67C55A" w14:textId="77777777">
            <w:pPr>
              <w:rPr>
                <w:sz w:val="18"/>
                <w:szCs w:val="18"/>
              </w:rPr>
            </w:pPr>
            <w:r w:rsidRPr="1B1A7BA5">
              <w:rPr>
                <w:sz w:val="18"/>
                <w:szCs w:val="18"/>
              </w:rPr>
              <w:t xml:space="preserve">El acceso al </w:t>
            </w:r>
            <w:proofErr w:type="spellStart"/>
            <w:r w:rsidRPr="4AD58749">
              <w:rPr>
                <w:i w:val="1"/>
                <w:iCs w:val="1"/>
                <w:sz w:val="18"/>
                <w:szCs w:val="18"/>
              </w:rPr>
              <w:t>parser</w:t>
            </w:r>
            <w:proofErr w:type="spellEnd"/>
            <w:r w:rsidRPr="1B1A7BA5">
              <w:rPr>
                <w:sz w:val="18"/>
                <w:szCs w:val="18"/>
              </w:rPr>
              <w:t xml:space="preserve"> mediante un patrón </w:t>
            </w:r>
            <w:proofErr w:type="spellStart"/>
            <w:r w:rsidRPr="4AD58749">
              <w:rPr>
                <w:i w:val="1"/>
                <w:iCs w:val="1"/>
                <w:sz w:val="18"/>
                <w:szCs w:val="18"/>
              </w:rPr>
              <w:t>Adapter</w:t>
            </w:r>
            <w:proofErr w:type="spellEnd"/>
            <w:r w:rsidRPr="1B1A7BA5">
              <w:rPr>
                <w:sz w:val="18"/>
                <w:szCs w:val="18"/>
              </w:rPr>
              <w:t xml:space="preserve"> garantiza un cambio rápido de </w:t>
            </w:r>
            <w:proofErr w:type="spellStart"/>
            <w:r w:rsidRPr="4AD58749">
              <w:rPr>
                <w:i w:val="1"/>
                <w:iCs w:val="1"/>
                <w:sz w:val="18"/>
                <w:szCs w:val="18"/>
              </w:rPr>
              <w:t>parser</w:t>
            </w:r>
            <w:proofErr w:type="spellEnd"/>
            <w:r w:rsidRPr="1B1A7BA5">
              <w:rPr>
                <w:sz w:val="18"/>
                <w:szCs w:val="18"/>
              </w:rPr>
              <w:t xml:space="preserve"> sin tocar el código ya realizado en otras partes de la aplicación.</w:t>
            </w:r>
          </w:p>
        </w:tc>
      </w:tr>
      <w:tr w:rsidRPr="00D3692F" w:rsidR="00AB713E" w:rsidTr="4AD58749" w14:paraId="5A67C55F"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010">
              <w:tcPr>
                <w:tcW w:w="1097" w:type="dxa"/>
              </w:tcPr>
            </w:tcPrChange>
          </w:tcPr>
          <w:p w:rsidRPr="00D3692F" w:rsidR="00AB713E" w:rsidP="1B1A7BA5" w:rsidRDefault="1B1A7BA5" w14:paraId="5A67C55C" w14:textId="77777777">
            <w:pPr>
              <w:rPr>
                <w:sz w:val="18"/>
                <w:szCs w:val="18"/>
              </w:rPr>
            </w:pPr>
            <w:r w:rsidRPr="1B1A7BA5">
              <w:rPr>
                <w:sz w:val="18"/>
                <w:szCs w:val="18"/>
              </w:rPr>
              <w:t>3</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011">
              <w:tcPr>
                <w:tcW w:w="1405" w:type="dxa"/>
              </w:tcPr>
            </w:tcPrChange>
          </w:tcPr>
          <w:p w:rsidRPr="00D3692F" w:rsidR="00AB713E" w:rsidP="684699FD" w:rsidRDefault="684699FD" w14:paraId="5A67C55D" w14:textId="77777777" w14:noSpellErr="1">
            <w:pPr>
              <w:rPr>
                <w:sz w:val="18"/>
                <w:szCs w:val="18"/>
              </w:rPr>
            </w:pPr>
            <w:r w:rsidRPr="684699FD">
              <w:rPr>
                <w:sz w:val="18"/>
                <w:szCs w:val="18"/>
              </w:rPr>
              <w:t>AT003</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012">
              <w:tcPr>
                <w:tcW w:w="6002" w:type="dxa"/>
              </w:tcPr>
            </w:tcPrChange>
          </w:tcPr>
          <w:p w:rsidRPr="00D3692F" w:rsidR="00AB713E" w:rsidP="1B1A7BA5" w:rsidRDefault="1B1A7BA5" w14:paraId="5A67C55E" w14:textId="627BDE5F">
            <w:pPr>
              <w:rPr>
                <w:sz w:val="18"/>
                <w:szCs w:val="18"/>
              </w:rPr>
            </w:pPr>
            <w:r w:rsidRPr="1B1A7BA5">
              <w:rPr>
                <w:sz w:val="18"/>
                <w:szCs w:val="18"/>
              </w:rPr>
              <w:t>Prever una interfaz y un objeto que pueda estar vacío para el informe de errores (</w:t>
            </w:r>
            <w:proofErr w:type="spellStart"/>
            <w:r w:rsidRPr="4AD58749">
              <w:rPr>
                <w:i w:val="1"/>
                <w:iCs w:val="1"/>
                <w:sz w:val="18"/>
                <w:szCs w:val="18"/>
              </w:rPr>
              <w:t>WriteReport</w:t>
            </w:r>
            <w:proofErr w:type="spellEnd"/>
            <w:r w:rsidRPr="1B1A7BA5">
              <w:rPr>
                <w:sz w:val="18"/>
                <w:szCs w:val="18"/>
              </w:rPr>
              <w:t>) facilita la modificabilidad en caso de añadir nuevos tipos de registros posteriormente.</w:t>
            </w:r>
          </w:p>
        </w:tc>
      </w:tr>
      <w:tr w:rsidRPr="00D3692F" w:rsidR="00AB713E" w:rsidTr="4AD58749" w14:paraId="5A67C563"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013">
              <w:tcPr>
                <w:tcW w:w="1097" w:type="dxa"/>
              </w:tcPr>
            </w:tcPrChange>
          </w:tcPr>
          <w:p w:rsidRPr="00D3692F" w:rsidR="00AB713E" w:rsidP="1B1A7BA5" w:rsidRDefault="1B1A7BA5" w14:paraId="5A67C560" w14:textId="77777777">
            <w:pPr>
              <w:rPr>
                <w:sz w:val="18"/>
                <w:szCs w:val="18"/>
              </w:rPr>
            </w:pPr>
            <w:r w:rsidRPr="1B1A7BA5">
              <w:rPr>
                <w:sz w:val="18"/>
                <w:szCs w:val="18"/>
              </w:rPr>
              <w:t>5</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014">
              <w:tcPr>
                <w:tcW w:w="1405" w:type="dxa"/>
              </w:tcPr>
            </w:tcPrChange>
          </w:tcPr>
          <w:p w:rsidRPr="00D3692F" w:rsidR="00AB713E" w:rsidP="684699FD" w:rsidRDefault="684699FD" w14:paraId="5A67C561" w14:textId="77777777" w14:noSpellErr="1">
            <w:pPr>
              <w:rPr>
                <w:sz w:val="18"/>
                <w:szCs w:val="18"/>
              </w:rPr>
            </w:pPr>
            <w:r w:rsidRPr="684699FD">
              <w:rPr>
                <w:sz w:val="18"/>
                <w:szCs w:val="18"/>
              </w:rPr>
              <w:t>AT005</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015">
              <w:tcPr>
                <w:tcW w:w="6002" w:type="dxa"/>
              </w:tcPr>
            </w:tcPrChange>
          </w:tcPr>
          <w:p w:rsidRPr="00D3692F" w:rsidR="00AB713E" w:rsidP="684699FD" w:rsidRDefault="684699FD" w14:paraId="5A67C562" w14:textId="77777777" w14:noSpellErr="1">
            <w:pPr>
              <w:rPr>
                <w:sz w:val="18"/>
                <w:szCs w:val="18"/>
              </w:rPr>
            </w:pPr>
            <w:r w:rsidRPr="684699FD">
              <w:rPr>
                <w:sz w:val="18"/>
                <w:szCs w:val="18"/>
              </w:rPr>
              <w:t>La utilización de una base de datos relacional ofrecerá un acceso eficiente a la información de los usuarios</w:t>
            </w:r>
          </w:p>
        </w:tc>
      </w:tr>
      <w:tr w:rsidRPr="00D3692F" w:rsidR="00D70222" w:rsidTr="4AD58749" w14:paraId="5A67C567"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016">
              <w:tcPr>
                <w:tcW w:w="1097" w:type="dxa"/>
              </w:tcPr>
            </w:tcPrChange>
          </w:tcPr>
          <w:p w:rsidRPr="00D3692F" w:rsidR="00D70222" w:rsidP="1B1A7BA5" w:rsidRDefault="1B1A7BA5" w14:paraId="5A67C564" w14:textId="77777777">
            <w:pPr>
              <w:rPr>
                <w:sz w:val="18"/>
                <w:szCs w:val="18"/>
              </w:rPr>
            </w:pPr>
            <w:r w:rsidRPr="1B1A7BA5">
              <w:rPr>
                <w:sz w:val="18"/>
                <w:szCs w:val="18"/>
              </w:rPr>
              <w:t>6</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017">
              <w:tcPr>
                <w:tcW w:w="1405" w:type="dxa"/>
              </w:tcPr>
            </w:tcPrChange>
          </w:tcPr>
          <w:p w:rsidRPr="00D3692F" w:rsidR="00D70222" w:rsidP="684699FD" w:rsidRDefault="684699FD" w14:paraId="5A67C565" w14:textId="77777777" w14:noSpellErr="1">
            <w:pPr>
              <w:rPr>
                <w:sz w:val="18"/>
                <w:szCs w:val="18"/>
              </w:rPr>
            </w:pPr>
            <w:r w:rsidRPr="684699FD">
              <w:rPr>
                <w:sz w:val="18"/>
                <w:szCs w:val="18"/>
              </w:rPr>
              <w:t>AT006</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018">
              <w:tcPr>
                <w:tcW w:w="6002" w:type="dxa"/>
              </w:tcPr>
            </w:tcPrChange>
          </w:tcPr>
          <w:p w:rsidRPr="00D3692F" w:rsidR="00D70222" w:rsidP="684699FD" w:rsidRDefault="684699FD" w14:paraId="5A67C566" w14:textId="6FDE718C" w14:noSpellErr="1">
            <w:pPr>
              <w:rPr>
                <w:sz w:val="18"/>
                <w:szCs w:val="18"/>
              </w:rPr>
            </w:pPr>
            <w:r w:rsidRPr="684699FD">
              <w:rPr>
                <w:sz w:val="18"/>
                <w:szCs w:val="18"/>
              </w:rPr>
              <w:t>Utilizar una base de datos con características de seguridad habilitadas podrá garantizar que los datos están aislados de accesos indebidos. El envío de la contraseña d manera individualizada evita que la información pueda ser leída por otros ciudadanos.</w:t>
            </w:r>
          </w:p>
        </w:tc>
      </w:tr>
      <w:tr w:rsidRPr="00D3692F" w:rsidR="00D70222" w:rsidTr="4AD58749" w14:paraId="5A67C56B"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019">
              <w:tcPr>
                <w:tcW w:w="1097" w:type="dxa"/>
              </w:tcPr>
            </w:tcPrChange>
          </w:tcPr>
          <w:p w:rsidRPr="00D3692F" w:rsidR="00D70222" w:rsidP="1B1A7BA5" w:rsidRDefault="1B1A7BA5" w14:paraId="5A67C568" w14:textId="77777777">
            <w:pPr>
              <w:rPr>
                <w:sz w:val="18"/>
                <w:szCs w:val="18"/>
              </w:rPr>
            </w:pPr>
            <w:r w:rsidRPr="1B1A7BA5">
              <w:rPr>
                <w:sz w:val="18"/>
                <w:szCs w:val="18"/>
              </w:rPr>
              <w:t>8</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020">
              <w:tcPr>
                <w:tcW w:w="1405" w:type="dxa"/>
              </w:tcPr>
            </w:tcPrChange>
          </w:tcPr>
          <w:p w:rsidRPr="00D3692F" w:rsidR="00D70222" w:rsidP="684699FD" w:rsidRDefault="684699FD" w14:paraId="5A67C569" w14:textId="77777777" w14:noSpellErr="1">
            <w:pPr>
              <w:rPr>
                <w:sz w:val="18"/>
                <w:szCs w:val="18"/>
              </w:rPr>
            </w:pPr>
            <w:r w:rsidRPr="684699FD">
              <w:rPr>
                <w:sz w:val="18"/>
                <w:szCs w:val="18"/>
              </w:rPr>
              <w:t>AT008</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021">
              <w:tcPr>
                <w:tcW w:w="6002" w:type="dxa"/>
              </w:tcPr>
            </w:tcPrChange>
          </w:tcPr>
          <w:p w:rsidRPr="00B8463B" w:rsidR="00D70222" w:rsidP="684699FD" w:rsidRDefault="684699FD" w14:paraId="5A67C56A" w14:textId="77777777" w14:noSpellErr="1">
            <w:pPr>
              <w:rPr>
                <w:sz w:val="18"/>
                <w:szCs w:val="18"/>
              </w:rPr>
            </w:pPr>
            <w:r w:rsidRPr="684699FD">
              <w:rPr>
                <w:sz w:val="18"/>
                <w:szCs w:val="18"/>
              </w:rPr>
              <w:t>La utilización de una base de datos relacional con acceso mediante SQL puede permitir a los alumnos verificar que los datos han sido cargados adecuadamente</w:t>
            </w:r>
          </w:p>
        </w:tc>
      </w:tr>
      <w:tr w:rsidRPr="00D3692F" w:rsidR="00D70222" w:rsidTr="4AD58749" w14:paraId="5A67C56F"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022">
              <w:tcPr>
                <w:tcW w:w="1097" w:type="dxa"/>
              </w:tcPr>
            </w:tcPrChange>
          </w:tcPr>
          <w:p w:rsidRPr="00D3692F" w:rsidR="00D70222" w:rsidP="1B1A7BA5" w:rsidRDefault="1B1A7BA5" w14:paraId="5A67C56C" w14:textId="77777777">
            <w:pPr>
              <w:rPr>
                <w:sz w:val="18"/>
                <w:szCs w:val="18"/>
              </w:rPr>
            </w:pPr>
            <w:r w:rsidRPr="1B1A7BA5">
              <w:rPr>
                <w:sz w:val="18"/>
                <w:szCs w:val="18"/>
              </w:rPr>
              <w:t>10</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023">
              <w:tcPr>
                <w:tcW w:w="1405" w:type="dxa"/>
              </w:tcPr>
            </w:tcPrChange>
          </w:tcPr>
          <w:p w:rsidRPr="00D3692F" w:rsidR="00D70222" w:rsidP="684699FD" w:rsidRDefault="684699FD" w14:paraId="5A67C56D" w14:textId="77777777" w14:noSpellErr="1">
            <w:pPr>
              <w:rPr>
                <w:sz w:val="18"/>
                <w:szCs w:val="18"/>
              </w:rPr>
            </w:pPr>
            <w:r w:rsidRPr="684699FD">
              <w:rPr>
                <w:sz w:val="18"/>
                <w:szCs w:val="18"/>
              </w:rPr>
              <w:t>AT010</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024">
              <w:tcPr>
                <w:tcW w:w="6002" w:type="dxa"/>
              </w:tcPr>
            </w:tcPrChange>
          </w:tcPr>
          <w:p w:rsidRPr="00D3692F" w:rsidR="00D70222" w:rsidP="1B1A7BA5" w:rsidRDefault="1B1A7BA5" w14:paraId="5A67C56E" w14:textId="77777777">
            <w:pPr>
              <w:rPr>
                <w:sz w:val="18"/>
                <w:szCs w:val="18"/>
              </w:rPr>
            </w:pPr>
            <w:r w:rsidRPr="1B1A7BA5">
              <w:rPr>
                <w:sz w:val="18"/>
                <w:szCs w:val="18"/>
              </w:rPr>
              <w:t xml:space="preserve">La utilización de una aplicación </w:t>
            </w:r>
            <w:proofErr w:type="spellStart"/>
            <w:r w:rsidRPr="4AD58749">
              <w:rPr>
                <w:i w:val="1"/>
                <w:iCs w:val="1"/>
                <w:sz w:val="18"/>
                <w:szCs w:val="18"/>
              </w:rPr>
              <w:t xml:space="preserve">batch</w:t>
            </w:r>
            <w:proofErr w:type="spellEnd"/>
            <w:r w:rsidRPr="4AD58749">
              <w:rPr>
                <w:i w:val="1"/>
                <w:iCs w:val="1"/>
                <w:sz w:val="18"/>
                <w:szCs w:val="18"/>
              </w:rPr>
              <w:t xml:space="preserve"> </w:t>
            </w:r>
            <w:r w:rsidRPr="1B1A7BA5">
              <w:rPr>
                <w:sz w:val="18"/>
                <w:szCs w:val="18"/>
              </w:rPr>
              <w:t xml:space="preserve">que pueda ser ejecutada manualmente o configurada para su ejecución automatizada es una práctica común entre los administradores de sistemas </w:t>
            </w:r>
          </w:p>
        </w:tc>
      </w:tr>
      <w:tr w:rsidRPr="00D3692F" w:rsidR="00C20EC5" w:rsidTr="4AD58749" w14:paraId="5A67C573"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025">
              <w:tcPr>
                <w:tcW w:w="1097" w:type="dxa"/>
              </w:tcPr>
            </w:tcPrChange>
          </w:tcPr>
          <w:p w:rsidR="00C20EC5" w:rsidP="1B1A7BA5" w:rsidRDefault="1B1A7BA5" w14:paraId="5A67C570" w14:textId="77777777">
            <w:pPr>
              <w:rPr>
                <w:sz w:val="18"/>
                <w:szCs w:val="18"/>
              </w:rPr>
            </w:pPr>
            <w:r w:rsidRPr="1B1A7BA5">
              <w:rPr>
                <w:sz w:val="18"/>
                <w:szCs w:val="18"/>
              </w:rPr>
              <w:t>14</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026">
              <w:tcPr>
                <w:tcW w:w="1405" w:type="dxa"/>
              </w:tcPr>
            </w:tcPrChange>
          </w:tcPr>
          <w:p w:rsidR="00C20EC5" w:rsidP="684699FD" w:rsidRDefault="684699FD" w14:paraId="5A67C571" w14:textId="77777777" w14:noSpellErr="1">
            <w:pPr>
              <w:rPr>
                <w:sz w:val="18"/>
                <w:szCs w:val="18"/>
              </w:rPr>
            </w:pPr>
            <w:r w:rsidRPr="684699FD">
              <w:rPr>
                <w:sz w:val="18"/>
                <w:szCs w:val="18"/>
              </w:rPr>
              <w:t>AT014</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027">
              <w:tcPr>
                <w:tcW w:w="6002" w:type="dxa"/>
              </w:tcPr>
            </w:tcPrChange>
          </w:tcPr>
          <w:p w:rsidRPr="00C20EC5" w:rsidR="00C20EC5" w:rsidP="1B1A7BA5" w:rsidRDefault="1B1A7BA5" w14:paraId="5A67C572" w14:textId="77777777">
            <w:pPr>
              <w:rPr>
                <w:sz w:val="18"/>
                <w:szCs w:val="18"/>
              </w:rPr>
            </w:pPr>
            <w:r w:rsidRPr="1B1A7BA5">
              <w:rPr>
                <w:sz w:val="18"/>
                <w:szCs w:val="18"/>
              </w:rPr>
              <w:t xml:space="preserve">Una aplicación </w:t>
            </w:r>
            <w:proofErr w:type="spellStart"/>
            <w:r w:rsidRPr="4AD58749">
              <w:rPr>
                <w:i w:val="1"/>
                <w:iCs w:val="1"/>
                <w:sz w:val="18"/>
                <w:szCs w:val="18"/>
              </w:rPr>
              <w:t>batch</w:t>
            </w:r>
            <w:proofErr w:type="spellEnd"/>
            <w:r w:rsidRPr="1B1A7BA5">
              <w:rPr>
                <w:sz w:val="18"/>
                <w:szCs w:val="18"/>
              </w:rPr>
              <w:t xml:space="preserve"> independiente puede ser ejecutada directamente sin ninguna necesidad especial para su despliegue</w:t>
            </w:r>
          </w:p>
        </w:tc>
      </w:tr>
    </w:tbl>
    <w:p w:rsidRPr="00D3692F" w:rsidR="002C462A" w:rsidP="002C462A" w:rsidRDefault="00BD4213" w14:paraId="5A67C574" w14:textId="6C3056ED">
      <w:pPr>
        <w:pStyle w:val="Ttulo2"/>
      </w:pPr>
      <w:bookmarkStart w:name="_Toc506162206" w:id="1028"/>
      <w:proofErr w:type="spellStart"/>
      <w:r>
        <w:rPr/>
        <w:lastRenderedPageBreak/>
        <w:t>Agents</w:t>
      </w:r>
      <w:proofErr w:type="spellEnd"/>
      <w:bookmarkEnd w:id="1028"/>
      <w:r w:rsidRPr="00D3692F" w:rsidR="002C462A">
        <w:fldChar w:fldCharType="begin"/>
      </w:r>
      <w:r w:rsidRPr="00D3692F" w:rsidR="002C462A">
        <w:instrText xml:space="preserve"> XE "View" </w:instrText>
      </w:r>
      <w:r w:rsidRPr="00D3692F" w:rsidR="002C462A">
        <w:fldChar w:fldCharType="end"/>
      </w:r>
    </w:p>
    <w:p w:rsidRPr="00D3692F" w:rsidR="002C462A" w:rsidP="002C462A" w:rsidRDefault="002C462A" w14:paraId="5A67C575" w14:textId="77777777">
      <w:pPr>
        <w:pStyle w:val="Ttulo3"/>
      </w:pPr>
      <w:bookmarkStart w:name="_Toc506162207" w:id="1029"/>
      <w:r w:rsidRPr="00D3692F">
        <w:rPr/>
        <w:t>Presentación principal</w:t>
      </w:r>
      <w:bookmarkEnd w:id="1029"/>
      <w:r w:rsidRPr="00D3692F">
        <w:fldChar w:fldCharType="begin"/>
      </w:r>
      <w:r w:rsidRPr="00D3692F">
        <w:instrText xml:space="preserve"> XE "Presentación principal" </w:instrText>
      </w:r>
      <w:r w:rsidRPr="00D3692F">
        <w:fldChar w:fldCharType="end"/>
      </w:r>
    </w:p>
    <w:p w:rsidRPr="00D3692F" w:rsidR="002C462A" w:rsidP="002C462A" w:rsidRDefault="000C73A4" w14:paraId="5A67C576" w14:textId="403F535B">
      <w:pPr>
        <w:keepNext/>
        <w:jc w:val="center"/>
      </w:pPr>
      <w:r>
        <w:rPr>
          <w:noProof/>
          <w:lang w:eastAsia="es-ES"/>
        </w:rPr>
        <w:drawing>
          <wp:inline distT="0" distB="0" distL="0" distR="0" wp14:anchorId="586DA0A3" wp14:editId="0AE47311">
            <wp:extent cx="3571875" cy="3200400"/>
            <wp:effectExtent l="0" t="0" r="9525" b="0"/>
            <wp:docPr id="6956354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rsidRPr="00D3692F" w:rsidR="002C462A" w:rsidP="002C462A" w:rsidRDefault="002C462A" w14:paraId="5A67C577" w14:textId="165563FA">
      <w:pPr>
        <w:pStyle w:val="Descripcin"/>
        <w:jc w:val="center"/>
      </w:pPr>
      <w:r w:rsidRPr="00D3692F">
        <w:rPr/>
        <w:t xml:space="preserve">Figura </w:t>
      </w:r>
      <w:r w:rsidR="003C6B33">
        <w:fldChar w:fldCharType="begin"/>
      </w:r>
      <w:r w:rsidR="003C6B33">
        <w:instrText xml:space="preserve"> SEQ Figura \* ARABIC </w:instrText>
      </w:r>
      <w:r w:rsidR="003C6B33">
        <w:fldChar w:fldCharType="separate"/>
      </w:r>
      <w:r w:rsidR="00D76555">
        <w:rPr>
          <w:noProof/>
        </w:rPr>
        <w:t>5</w:t>
      </w:r>
      <w:r w:rsidR="003C6B33">
        <w:fldChar w:fldCharType="end"/>
      </w:r>
      <w:r w:rsidRPr="4AD58749">
        <w:rPr/>
        <w:t xml:space="preserve">. </w:t>
      </w:r>
      <w:r w:rsidR="00C20EC5">
        <w:rPr/>
        <w:t xml:space="preserve">Vista de </w:t>
      </w:r>
      <w:proofErr w:type="spellStart"/>
      <w:r w:rsidR="00BD4213">
        <w:rPr/>
        <w:t>Agents</w:t>
      </w:r>
      <w:proofErr w:type="spellEnd"/>
      <w:r w:rsidRPr="4AD58749">
        <w:rPr/>
        <w:t xml:space="preserve"> </w:t>
      </w:r>
    </w:p>
    <w:p w:rsidRPr="00D3692F" w:rsidR="002C462A" w:rsidP="002C462A" w:rsidRDefault="002C462A" w14:paraId="5A67C578" w14:textId="77777777">
      <w:pPr>
        <w:pStyle w:val="Ttulo3"/>
      </w:pPr>
      <w:bookmarkStart w:name="_Toc506162208" w:id="1030"/>
      <w:r w:rsidRPr="00D3692F">
        <w:rPr/>
        <w:t>Catálogo de elementos</w:t>
      </w:r>
      <w:bookmarkEnd w:id="1030"/>
      <w:r w:rsidRPr="00D3692F">
        <w:fldChar w:fldCharType="begin"/>
      </w:r>
      <w:r w:rsidRPr="00D3692F">
        <w:instrText xml:space="preserve"> XE "Catálogo de elementos" </w:instrText>
      </w:r>
      <w:r w:rsidRPr="00D3692F">
        <w:fldChar w:fldCharType="end"/>
      </w:r>
    </w:p>
    <w:p w:rsidRPr="00D3692F" w:rsidR="002C462A" w:rsidP="002C462A" w:rsidRDefault="684699FD" w14:paraId="5A67C579" w14:textId="77777777" w14:noSpellErr="1">
      <w:pPr>
        <w:pStyle w:val="Ttulo4"/>
        <w:rPr/>
      </w:pPr>
      <w:r>
        <w:rPr/>
        <w:t>Elementos</w:t>
      </w:r>
    </w:p>
    <w:p w:rsidRPr="00D3692F" w:rsidR="002C462A" w:rsidP="002C462A" w:rsidRDefault="002C462A" w14:paraId="5A67C57A" w14:textId="77777777">
      <w:pPr>
        <w:spacing w:after="0"/>
        <w:ind w:left="2268"/>
        <w:rPr>
          <w:i/>
          <w:sz w:val="16"/>
          <w:szCs w:val="16"/>
        </w:rPr>
      </w:pPr>
    </w:p>
    <w:tbl>
      <w:tblPr>
        <w:tblStyle w:val="Sombreadoclaro-nfasis1"/>
        <w:tblW w:w="0" w:type="auto"/>
        <w:tblLook w:val="06A0" w:firstRow="1" w:lastRow="0" w:firstColumn="1" w:lastColumn="0" w:noHBand="1" w:noVBand="1"/>
        <w:tblPrChange w:author="Pablo González Martínez" w:date="2018-02-17T09:22:00Z" w:id="1031">
          <w:tblPr>
            <w:tblStyle w:val="Sombreadoclaro-nfasis1"/>
            <w:tblW w:w="0" w:type="auto"/>
            <w:tblLook w:val="06A0" w:firstRow="1" w:lastRow="0" w:firstColumn="1" w:lastColumn="0" w:noHBand="1" w:noVBand="1"/>
          </w:tblPr>
        </w:tblPrChange>
      </w:tblPr>
      <w:tblGrid>
        <w:gridCol w:w="2279"/>
        <w:gridCol w:w="6225"/>
        <w:tblGridChange w:id="1032">
          <w:tblGrid>
            <w:gridCol w:w="360"/>
            <w:gridCol w:w="360"/>
          </w:tblGrid>
        </w:tblGridChange>
      </w:tblGrid>
      <w:tr w:rsidRPr="00D3692F" w:rsidR="002C462A" w:rsidTr="4AD58749" w14:paraId="5A67C5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Mar/>
            <w:tcPrChange w:author="Pablo González Martínez" w:date="2018-02-17T09:22:00Z" w:id="1033">
              <w:tcPr>
                <w:tcW w:w="0" w:type="auto"/>
              </w:tcPr>
            </w:tcPrChange>
          </w:tcPr>
          <w:p w:rsidRPr="00D3692F" w:rsidR="002C462A" w:rsidP="684699FD" w:rsidRDefault="684699FD" w14:paraId="5A67C57B"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Elemento</w:t>
            </w:r>
          </w:p>
        </w:tc>
        <w:tc>
          <w:tcPr>
            <w:cnfStyle w:val="000000000000" w:firstRow="0" w:lastRow="0" w:firstColumn="0" w:lastColumn="0" w:oddVBand="0" w:evenVBand="0" w:oddHBand="0" w:evenHBand="0" w:firstRowFirstColumn="0" w:firstRowLastColumn="0" w:lastRowFirstColumn="0" w:lastRowLastColumn="0"/>
            <w:tcW w:w="6225" w:type="dxa"/>
            <w:tcMar/>
            <w:tcPrChange w:author="Usuario invitado" w:date="2018-02-18T12:30:43.4209349" w:id="1034">
              <w:tcPr>
                <w:tcW w:w="6225" w:type="dxa"/>
              </w:tcPr>
            </w:tcPrChange>
          </w:tcPr>
          <w:p w:rsidRPr="00D3692F" w:rsidR="002C462A" w:rsidP="684699FD" w:rsidRDefault="684699FD" w14:paraId="5A67C57C"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2C462A" w:rsidTr="4AD58749" w14:paraId="5A67C580" w14:textId="77777777">
        <w:tc>
          <w:tcPr>
            <w:cnfStyle w:val="001000000000" w:firstRow="0" w:lastRow="0" w:firstColumn="1" w:lastColumn="0" w:oddVBand="0" w:evenVBand="0" w:oddHBand="0" w:evenHBand="0" w:firstRowFirstColumn="0" w:firstRowLastColumn="0" w:lastRowFirstColumn="0" w:lastRowLastColumn="0"/>
            <w:tcW w:w="2279" w:type="dxa"/>
            <w:tcMar/>
            <w:tcPrChange w:author="Pablo González Martínez" w:date="2018-02-17T09:22:00Z" w:id="1035">
              <w:tcPr>
                <w:tcW w:w="0" w:type="auto"/>
              </w:tcPr>
            </w:tcPrChange>
          </w:tcPr>
          <w:p w:rsidRPr="00D3692F" w:rsidR="002C462A" w:rsidP="1B1A7BA5" w:rsidRDefault="1B1A7BA5" w14:paraId="5A67C57E" w14:textId="472EB459">
            <w:pPr>
              <w:rPr>
                <w:sz w:val="20"/>
                <w:szCs w:val="20"/>
              </w:rPr>
            </w:pPr>
            <w:proofErr w:type="spellStart"/>
            <w:r w:rsidRPr="1B1A7BA5">
              <w:rPr>
                <w:sz w:val="20"/>
                <w:szCs w:val="20"/>
              </w:rPr>
              <w:t>Agents</w:t>
            </w:r>
            <w:proofErr w:type="spellEnd"/>
          </w:p>
        </w:tc>
        <w:tc>
          <w:tcPr>
            <w:cnfStyle w:val="000000000000" w:firstRow="0" w:lastRow="0" w:firstColumn="0" w:lastColumn="0" w:oddVBand="0" w:evenVBand="0" w:oddHBand="0" w:evenHBand="0" w:firstRowFirstColumn="0" w:firstRowLastColumn="0" w:lastRowFirstColumn="0" w:lastRowLastColumn="0"/>
            <w:tcW w:w="6225" w:type="dxa"/>
            <w:tcMar/>
            <w:tcPrChange w:author="Usuario invitado" w:date="2018-02-18T12:30:43.4209349" w:id="1036">
              <w:tcPr>
                <w:tcW w:w="6225" w:type="dxa"/>
              </w:tcPr>
            </w:tcPrChange>
          </w:tcPr>
          <w:p w:rsidRPr="00D3692F" w:rsidR="002C462A" w:rsidP="1B1A7BA5" w:rsidRDefault="1B1A7BA5" w14:paraId="5A67C57F" w14:textId="14357E27">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Se accede a través de dos servicios web: </w:t>
            </w:r>
            <w:proofErr w:type="spellStart"/>
            <w:r w:rsidRPr="1B1A7BA5">
              <w:rPr>
                <w:sz w:val="20"/>
                <w:szCs w:val="20"/>
              </w:rPr>
              <w:t xml:space="preserve">GetAgent</w:t>
            </w:r>
            <w:proofErr w:type="spellEnd"/>
            <w:r w:rsidRPr="1B1A7BA5">
              <w:rPr>
                <w:sz w:val="20"/>
                <w:szCs w:val="20"/>
              </w:rPr>
              <w:t xml:space="preserve">, que permite al usuario acceder a sus datos en el sistema y (opcional) </w:t>
            </w:r>
            <w:proofErr w:type="spellStart"/>
            <w:r w:rsidRPr="4AD58749">
              <w:rPr>
                <w:i w:val="1"/>
                <w:iCs w:val="1"/>
                <w:sz w:val="20"/>
                <w:szCs w:val="20"/>
              </w:rPr>
              <w:t>ChangeInfo</w:t>
            </w:r>
            <w:proofErr w:type="spellEnd"/>
            <w:r w:rsidRPr="1B1A7BA5">
              <w:rPr>
                <w:sz w:val="20"/>
                <w:szCs w:val="20"/>
              </w:rPr>
              <w:t xml:space="preserve"> que permite al usuario cambiar su clave de acceso u otros datos.</w:t>
            </w:r>
          </w:p>
        </w:tc>
      </w:tr>
      <w:tr w:rsidRPr="00D3692F" w:rsidR="002C462A" w:rsidTr="4AD58749" w14:paraId="5A67C583" w14:textId="77777777">
        <w:tc>
          <w:tcPr>
            <w:cnfStyle w:val="001000000000" w:firstRow="0" w:lastRow="0" w:firstColumn="1" w:lastColumn="0" w:oddVBand="0" w:evenVBand="0" w:oddHBand="0" w:evenHBand="0" w:firstRowFirstColumn="0" w:firstRowLastColumn="0" w:lastRowFirstColumn="0" w:lastRowLastColumn="0"/>
            <w:tcW w:w="2279" w:type="dxa"/>
            <w:tcMar/>
            <w:tcPrChange w:author="Pablo González Martínez" w:date="2018-02-17T09:22:00Z" w:id="1037">
              <w:tcPr>
                <w:tcW w:w="0" w:type="auto"/>
              </w:tcPr>
            </w:tcPrChange>
          </w:tcPr>
          <w:p w:rsidR="002C462A" w:rsidP="1B1A7BA5" w:rsidRDefault="1B1A7BA5" w14:paraId="5A67C581" w14:textId="77777777">
            <w:pPr>
              <w:rPr>
                <w:sz w:val="20"/>
                <w:szCs w:val="20"/>
              </w:rPr>
            </w:pPr>
            <w:proofErr w:type="spellStart"/>
            <w:r w:rsidRPr="1B1A7BA5">
              <w:rPr>
                <w:sz w:val="20"/>
                <w:szCs w:val="20"/>
              </w:rPr>
              <w:t>DBManagement</w:t>
            </w:r>
            <w:proofErr w:type="spellEnd"/>
          </w:p>
        </w:tc>
        <w:tc>
          <w:tcPr>
            <w:cnfStyle w:val="000000000000" w:firstRow="0" w:lastRow="0" w:firstColumn="0" w:lastColumn="0" w:oddVBand="0" w:evenVBand="0" w:oddHBand="0" w:evenHBand="0" w:firstRowFirstColumn="0" w:firstRowLastColumn="0" w:lastRowFirstColumn="0" w:lastRowLastColumn="0"/>
            <w:tcW w:w="6225" w:type="dxa"/>
            <w:tcMar/>
            <w:tcPrChange w:author="Usuario invitado" w:date="2018-02-18T12:30:43.4209349" w:id="1038">
              <w:tcPr>
                <w:tcW w:w="6225" w:type="dxa"/>
              </w:tcPr>
            </w:tcPrChange>
          </w:tcPr>
          <w:p w:rsidRPr="00D3692F" w:rsidR="002C462A" w:rsidP="1B1A7BA5" w:rsidRDefault="1B1A7BA5" w14:paraId="5A67C582" w14:textId="5DE4663D">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Se accede a través de dos interfaces: </w:t>
            </w:r>
            <w:proofErr w:type="spellStart"/>
            <w:r w:rsidRPr="1B1A7BA5">
              <w:rPr>
                <w:sz w:val="20"/>
                <w:szCs w:val="20"/>
              </w:rPr>
              <w:t xml:space="preserve">GetAgent</w:t>
            </w:r>
            <w:proofErr w:type="spellEnd"/>
            <w:r w:rsidRPr="1B1A7BA5">
              <w:rPr>
                <w:sz w:val="20"/>
                <w:szCs w:val="20"/>
              </w:rPr>
              <w:t xml:space="preserve">, que devuelve los datos de un ciudadano en la base de datos y (opcional) </w:t>
            </w:r>
            <w:proofErr w:type="spellStart"/>
            <w:r w:rsidRPr="4AD58749">
              <w:rPr>
                <w:i w:val="1"/>
                <w:iCs w:val="1"/>
                <w:sz w:val="20"/>
                <w:szCs w:val="20"/>
              </w:rPr>
              <w:t>UpdateInfo</w:t>
            </w:r>
            <w:proofErr w:type="spellEnd"/>
            <w:r w:rsidRPr="1B1A7BA5">
              <w:rPr>
                <w:sz w:val="20"/>
                <w:szCs w:val="20"/>
              </w:rPr>
              <w:t>, para actualizar un cambio de clave en la base de datos.</w:t>
            </w:r>
          </w:p>
        </w:tc>
      </w:tr>
    </w:tbl>
    <w:p w:rsidRPr="00D3692F" w:rsidR="002C462A" w:rsidP="002C462A" w:rsidRDefault="684699FD" w14:paraId="5A67C584" w14:textId="77777777" w14:noSpellErr="1">
      <w:pPr>
        <w:pStyle w:val="Ttulo4"/>
        <w:rPr/>
      </w:pPr>
      <w:bookmarkStart w:name="_Ref441951475" w:id="1039"/>
      <w:r>
        <w:rPr/>
        <w:t>Relaciones</w:t>
      </w:r>
      <w:bookmarkEnd w:id="1039"/>
    </w:p>
    <w:p w:rsidR="002C462A" w:rsidP="002C462A" w:rsidRDefault="1B1A7BA5" w14:paraId="5A67C585" w14:textId="3112B5A7">
      <w:r>
        <w:rPr/>
        <w:t xml:space="preserve">El Sistema de Participación Ciudadana invoca </w:t>
      </w:r>
      <w:proofErr w:type="spellStart"/>
      <w:r w:rsidRPr="4AD58749">
        <w:rPr>
          <w:i w:val="1"/>
          <w:iCs w:val="1"/>
        </w:rPr>
        <w:t>Agents</w:t>
      </w:r>
      <w:proofErr w:type="spellEnd"/>
      <w:r>
        <w:rPr/>
        <w:t xml:space="preserve"> utilizando una llamada a un servicio web que es procesada por </w:t>
      </w:r>
      <w:proofErr w:type="spellStart"/>
      <w:r>
        <w:rPr/>
        <w:t xml:space="preserve">GetAgentsInfo</w:t>
      </w:r>
      <w:proofErr w:type="spellEnd"/>
      <w:r>
        <w:rPr/>
        <w:t xml:space="preserve">(enviado </w:t>
      </w:r>
      <w:r w:rsidRPr="4AD58749">
        <w:rPr>
          <w:i w:val="1"/>
          <w:iCs w:val="1"/>
        </w:rPr>
        <w:t>email/contraseña</w:t>
      </w:r>
      <w:r>
        <w:rPr/>
        <w:t xml:space="preserve">) y éste accede a los datos encapsulados en </w:t>
      </w:r>
      <w:proofErr w:type="spellStart"/>
      <w:r>
        <w:rPr/>
        <w:t xml:space="preserve">DBManagement</w:t>
      </w:r>
      <w:proofErr w:type="spellEnd"/>
      <w:r>
        <w:rPr/>
        <w:t xml:space="preserve"> mediante la interface </w:t>
      </w:r>
      <w:proofErr w:type="spellStart"/>
      <w:r w:rsidRPr="4AD58749">
        <w:rPr>
          <w:i w:val="1"/>
          <w:iCs w:val="1"/>
        </w:rPr>
        <w:t>GetAgent</w:t>
      </w:r>
      <w:proofErr w:type="spellEnd"/>
      <w:r>
        <w:rPr/>
        <w:t xml:space="preserve">. Si la combinación </w:t>
      </w:r>
      <w:r w:rsidRPr="4AD58749">
        <w:rPr>
          <w:i w:val="1"/>
          <w:iCs w:val="1"/>
        </w:rPr>
        <w:t>email/contraseña</w:t>
      </w:r>
      <w:r>
        <w:rPr/>
        <w:t xml:space="preserve"> es correcta se devuelve la información del usuario en formato JSON. </w:t>
      </w:r>
    </w:p>
    <w:p w:rsidR="00214F07" w:rsidP="002C462A" w:rsidRDefault="1B1A7BA5" w14:paraId="5A67C586" w14:textId="60F6ADF8">
      <w:r w:rsidRPr="4AD58749">
        <w:rPr/>
        <w:t>(</w:t>
      </w:r>
      <w:r w:rsidRPr="1B1A7BA5">
        <w:rPr>
          <w:b w:val="1"/>
          <w:bCs w:val="1"/>
        </w:rPr>
        <w:t>Opcional</w:t>
      </w:r>
      <w:r>
        <w:rPr/>
        <w:t xml:space="preserve">) El usuario (agente) accede a </w:t>
      </w:r>
      <w:proofErr w:type="spellStart"/>
      <w:r w:rsidRPr="4AD58749">
        <w:rPr>
          <w:i w:val="1"/>
          <w:iCs w:val="1"/>
        </w:rPr>
        <w:t>Agents</w:t>
      </w:r>
      <w:proofErr w:type="spellEnd"/>
      <w:r>
        <w:rPr/>
        <w:t xml:space="preserve"> de forma manual al servicio web </w:t>
      </w:r>
      <w:proofErr w:type="spellStart"/>
      <w:r w:rsidRPr="4AD58749">
        <w:rPr>
          <w:i w:val="1"/>
          <w:iCs w:val="1"/>
        </w:rPr>
        <w:t>ChangeInfo</w:t>
      </w:r>
      <w:proofErr w:type="spellEnd"/>
      <w:r>
        <w:rPr/>
        <w:t xml:space="preserve"> enviado </w:t>
      </w:r>
      <w:r w:rsidRPr="4AD58749">
        <w:rPr>
          <w:i w:val="1"/>
          <w:iCs w:val="1"/>
        </w:rPr>
        <w:t>usuario/</w:t>
      </w:r>
      <w:proofErr w:type="spellStart"/>
      <w:r w:rsidRPr="4AD58749">
        <w:rPr>
          <w:i w:val="1"/>
          <w:iCs w:val="1"/>
        </w:rPr>
        <w:t>password</w:t>
      </w:r>
      <w:proofErr w:type="spellEnd"/>
      <w:r w:rsidRPr="4AD58749">
        <w:rPr>
          <w:i w:val="1"/>
          <w:iCs w:val="1"/>
        </w:rPr>
        <w:t>/</w:t>
      </w:r>
      <w:proofErr w:type="spellStart"/>
      <w:r w:rsidRPr="4AD58749">
        <w:rPr>
          <w:i w:val="1"/>
          <w:iCs w:val="1"/>
        </w:rPr>
        <w:t>newPasswod</w:t>
      </w:r>
      <w:proofErr w:type="spellEnd"/>
      <w:r>
        <w:rPr/>
        <w:t xml:space="preserve">) y éste llama a la interface </w:t>
      </w:r>
      <w:proofErr w:type="spellStart"/>
      <w:r w:rsidRPr="4AD58749">
        <w:rPr>
          <w:i w:val="1"/>
          <w:iCs w:val="1"/>
        </w:rPr>
        <w:t>UpdateInfo</w:t>
      </w:r>
      <w:proofErr w:type="spellEnd"/>
      <w:r>
        <w:rPr/>
        <w:t xml:space="preserve"> para modificar la clave a través del componente </w:t>
      </w:r>
      <w:proofErr w:type="spellStart"/>
      <w:r w:rsidRPr="4AD58749">
        <w:rPr>
          <w:i w:val="1"/>
          <w:iCs w:val="1"/>
        </w:rPr>
        <w:t>DBManagement</w:t>
      </w:r>
      <w:proofErr w:type="spellEnd"/>
      <w:r w:rsidRPr="4AD58749">
        <w:rPr/>
        <w:t>.</w:t>
      </w:r>
    </w:p>
    <w:p w:rsidR="00BE00CC" w:rsidP="002C462A" w:rsidRDefault="684699FD" w14:paraId="2C4615AD" w14:textId="5A57C46F" w14:noSpellErr="1">
      <w:r>
        <w:rPr/>
        <w:t>(</w:t>
      </w:r>
      <w:r w:rsidRPr="684699FD">
        <w:rPr>
          <w:b w:val="1"/>
          <w:bCs w:val="1"/>
        </w:rPr>
        <w:t>Opcional</w:t>
      </w:r>
      <w:r>
        <w:rPr/>
        <w:t>) Se pueden crear tantas interfaces como elementos a modificar o usar la anterior con algún tipo de código para definir los datos a modificar.</w:t>
      </w:r>
    </w:p>
    <w:p w:rsidRPr="00D3692F" w:rsidR="002C462A" w:rsidP="002C462A" w:rsidRDefault="002C462A" w14:paraId="5A67C587" w14:textId="77777777" w14:noSpellErr="1">
      <w:pPr>
        <w:pStyle w:val="Ttulo4"/>
        <w:rPr/>
      </w:pPr>
      <w:r w:rsidRPr="00D3692F">
        <w:rPr/>
        <w:lastRenderedPageBreak/>
        <w:t>Interfaces</w:t>
      </w:r>
      <w:r w:rsidRPr="00D3692F">
        <w:fldChar w:fldCharType="begin"/>
      </w:r>
      <w:r w:rsidRPr="00D3692F">
        <w:instrText xml:space="preserve"> XE "Interfaces" </w:instrText>
      </w:r>
      <w:r w:rsidRPr="00D3692F">
        <w:fldChar w:fldCharType="end"/>
      </w:r>
      <w:r w:rsidRPr="00D3692F">
        <w:t xml:space="preserve"> / Puertos</w:t>
      </w:r>
    </w:p>
    <w:p w:rsidRPr="00D3692F" w:rsidR="002C462A" w:rsidP="4AD58749" w:rsidRDefault="1B1A7BA5" w14:paraId="5A67C588" w14:textId="40E18C8F">
      <w:pPr>
        <w:pStyle w:val="Ttulo5"/>
        <w:rPr/>
      </w:pPr>
      <w:proofErr w:type="spellStart"/>
      <w:r>
        <w:rPr/>
        <w:t>Agents</w:t>
      </w:r>
      <w:proofErr w:type="spellEnd"/>
    </w:p>
    <w:tbl>
      <w:tblPr>
        <w:tblStyle w:val="Sombreadoclaro-nfasis1"/>
        <w:tblW w:w="8720" w:type="dxa"/>
        <w:tblLook w:val="06A0" w:firstRow="1" w:lastRow="0" w:firstColumn="1" w:lastColumn="0" w:noHBand="1" w:noVBand="1"/>
        <w:tblPrChange w:author="Pablo González Martínez" w:date="2018-02-17T09:22:00Z" w:id="1040">
          <w:tblPr>
            <w:tblStyle w:val="Sombreadoclaro-nfasis1"/>
            <w:tblW w:w="8720" w:type="dxa"/>
            <w:tblLook w:val="06A0" w:firstRow="1" w:lastRow="0" w:firstColumn="1" w:lastColumn="0" w:noHBand="1" w:noVBand="1"/>
          </w:tblPr>
        </w:tblPrChange>
      </w:tblPr>
      <w:tblGrid>
        <w:gridCol w:w="1611"/>
        <w:gridCol w:w="1172"/>
        <w:gridCol w:w="1384"/>
        <w:gridCol w:w="4553"/>
        <w:tblGridChange w:id="1041">
          <w:tblGrid>
            <w:gridCol w:w="360"/>
            <w:gridCol w:w="360"/>
            <w:gridCol w:w="360"/>
            <w:gridCol w:w="360"/>
          </w:tblGrid>
        </w:tblGridChange>
      </w:tblGrid>
      <w:tr w:rsidRPr="00D3692F" w:rsidR="002C462A" w:rsidTr="4AD58749" w14:paraId="5A67C5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42">
              <w:tcPr>
                <w:tcW w:w="0" w:type="auto"/>
              </w:tcPr>
            </w:tcPrChange>
          </w:tcPr>
          <w:p w:rsidRPr="00D3692F" w:rsidR="002C462A" w:rsidP="684699FD" w:rsidRDefault="684699FD" w14:paraId="5A67C589"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43">
              <w:tcPr>
                <w:tcW w:w="1051" w:type="dxa"/>
              </w:tcPr>
            </w:tcPrChange>
          </w:tcPr>
          <w:p w:rsidRPr="00D3692F" w:rsidR="002C462A" w:rsidP="684699FD" w:rsidRDefault="684699FD" w14:paraId="5A67C58A" w14:textId="77777777" w14:noSpellErr="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44">
              <w:tcPr>
                <w:tcW w:w="1402" w:type="dxa"/>
              </w:tcPr>
            </w:tcPrChange>
          </w:tcPr>
          <w:p w:rsidRPr="00D3692F" w:rsidR="002C462A" w:rsidP="684699FD" w:rsidRDefault="684699FD" w14:paraId="5A67C58B" w14:textId="77777777" w14:noSpellErr="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45">
              <w:tcPr>
                <w:tcW w:w="4643" w:type="dxa"/>
              </w:tcPr>
            </w:tcPrChange>
          </w:tcPr>
          <w:p w:rsidRPr="00D3692F" w:rsidR="002C462A" w:rsidP="684699FD" w:rsidRDefault="684699FD" w14:paraId="5A67C58C"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2C462A" w:rsidTr="4AD58749" w14:paraId="5A67C592" w14:textId="77777777">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46">
              <w:tcPr>
                <w:tcW w:w="0" w:type="auto"/>
              </w:tcPr>
            </w:tcPrChange>
          </w:tcPr>
          <w:p w:rsidRPr="00D3692F" w:rsidR="002C462A" w:rsidP="1B1A7BA5" w:rsidRDefault="1B1A7BA5" w14:paraId="5A67C58E" w14:textId="6CC6E244">
            <w:pPr>
              <w:spacing w:after="160" w:line="259" w:lineRule="auto"/>
              <w:rPr>
                <w:sz w:val="20"/>
                <w:szCs w:val="20"/>
              </w:rPr>
            </w:pPr>
            <w:proofErr w:type="spellStart"/>
            <w:r w:rsidRPr="1B1A7BA5">
              <w:rPr>
                <w:sz w:val="20"/>
                <w:szCs w:val="20"/>
              </w:rPr>
              <w:t>GetAgentsInfo</w:t>
            </w:r>
            <w:proofErr w:type="spellEnd"/>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47">
              <w:tcPr>
                <w:tcW w:w="1051" w:type="dxa"/>
              </w:tcPr>
            </w:tcPrChange>
          </w:tcPr>
          <w:p w:rsidRPr="00D3692F" w:rsidR="002C462A" w:rsidP="684699FD" w:rsidRDefault="684699FD" w14:paraId="5A67C58F"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48">
              <w:tcPr>
                <w:tcW w:w="1402" w:type="dxa"/>
              </w:tcPr>
            </w:tcPrChange>
          </w:tcPr>
          <w:p w:rsidRPr="00D3692F" w:rsidR="002C462A" w:rsidP="684699FD" w:rsidRDefault="684699FD" w14:paraId="5A67C590"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Servicio Web</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49">
              <w:tcPr>
                <w:tcW w:w="4643" w:type="dxa"/>
              </w:tcPr>
            </w:tcPrChange>
          </w:tcPr>
          <w:p w:rsidRPr="00D3692F" w:rsidR="002C462A" w:rsidP="684699FD" w:rsidRDefault="684699FD" w14:paraId="5A67C591" w14:textId="0153A34A"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 xml:space="preserve">Permite el acceso a los datos de un participante mediante la combinación </w:t>
            </w:r>
            <w:r w:rsidRPr="2948BCC8">
              <w:rPr>
                <w:i w:val="1"/>
                <w:iCs w:val="1"/>
                <w:sz w:val="20"/>
                <w:szCs w:val="20"/>
              </w:rPr>
              <w:t>email/contraseña</w:t>
            </w:r>
            <w:r w:rsidRPr="684699FD">
              <w:rPr>
                <w:sz w:val="20"/>
                <w:szCs w:val="20"/>
              </w:rPr>
              <w:t>.</w:t>
            </w:r>
          </w:p>
        </w:tc>
      </w:tr>
      <w:tr w:rsidRPr="00D3692F" w:rsidR="001E5FF0" w:rsidTr="4AD58749" w14:paraId="5A67C597" w14:textId="77777777">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50">
              <w:tcPr>
                <w:tcW w:w="0" w:type="auto"/>
              </w:tcPr>
            </w:tcPrChange>
          </w:tcPr>
          <w:p w:rsidR="001E5FF0" w:rsidP="1B1A7BA5" w:rsidRDefault="1B1A7BA5" w14:paraId="5A67C593" w14:textId="1F110945">
            <w:pPr>
              <w:rPr>
                <w:sz w:val="20"/>
                <w:szCs w:val="20"/>
              </w:rPr>
            </w:pPr>
            <w:proofErr w:type="spellStart"/>
            <w:r w:rsidRPr="1B1A7BA5">
              <w:rPr>
                <w:sz w:val="20"/>
                <w:szCs w:val="20"/>
              </w:rPr>
              <w:t>GetPIP</w:t>
            </w:r>
            <w:proofErr w:type="spellEnd"/>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51">
              <w:tcPr>
                <w:tcW w:w="1051" w:type="dxa"/>
              </w:tcPr>
            </w:tcPrChange>
          </w:tcPr>
          <w:p w:rsidRPr="00D3692F" w:rsidR="001E5FF0" w:rsidP="684699FD" w:rsidRDefault="684699FD" w14:paraId="5A67C594"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52">
              <w:tcPr>
                <w:tcW w:w="1402" w:type="dxa"/>
              </w:tcPr>
            </w:tcPrChange>
          </w:tcPr>
          <w:p w:rsidRPr="00D3692F" w:rsidR="001E5FF0" w:rsidP="001E5FF0" w:rsidRDefault="001E5FF0" w14:paraId="5A67C595"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53">
              <w:tcPr>
                <w:tcW w:w="4643" w:type="dxa"/>
              </w:tcPr>
            </w:tcPrChange>
          </w:tcPr>
          <w:p w:rsidRPr="00D3692F" w:rsidR="001E5FF0" w:rsidP="684699FD" w:rsidRDefault="684699FD" w14:paraId="5A67C596"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Hace la validación del usuario antes de pedir los datos.</w:t>
            </w:r>
          </w:p>
        </w:tc>
      </w:tr>
      <w:tr w:rsidRPr="00D3692F" w:rsidR="001E5FF0" w:rsidTr="4AD58749" w14:paraId="5A67C59C" w14:textId="77777777">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54">
              <w:tcPr>
                <w:tcW w:w="0" w:type="auto"/>
              </w:tcPr>
            </w:tcPrChange>
          </w:tcPr>
          <w:p w:rsidR="001E5FF0" w:rsidP="1B1A7BA5" w:rsidRDefault="1B1A7BA5" w14:paraId="5A67C598" w14:textId="199F523E">
            <w:pPr>
              <w:rPr>
                <w:sz w:val="20"/>
                <w:szCs w:val="20"/>
              </w:rPr>
            </w:pPr>
            <w:proofErr w:type="spellStart"/>
            <w:r w:rsidRPr="1B1A7BA5">
              <w:rPr>
                <w:sz w:val="20"/>
                <w:szCs w:val="20"/>
              </w:rPr>
              <w:t>ChangeInfo</w:t>
            </w:r>
            <w:proofErr w:type="spellEnd"/>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55">
              <w:tcPr>
                <w:tcW w:w="1051" w:type="dxa"/>
              </w:tcPr>
            </w:tcPrChange>
          </w:tcPr>
          <w:p w:rsidRPr="00D3692F" w:rsidR="001E5FF0" w:rsidP="684699FD" w:rsidRDefault="684699FD" w14:paraId="5A67C599"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56">
              <w:tcPr>
                <w:tcW w:w="1402" w:type="dxa"/>
              </w:tcPr>
            </w:tcPrChange>
          </w:tcPr>
          <w:p w:rsidRPr="00D3692F" w:rsidR="001E5FF0" w:rsidP="684699FD" w:rsidRDefault="684699FD" w14:paraId="5A67C59A"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Servicio Web</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57">
              <w:tcPr>
                <w:tcW w:w="4643" w:type="dxa"/>
              </w:tcPr>
            </w:tcPrChange>
          </w:tcPr>
          <w:p w:rsidRPr="00D3692F" w:rsidR="001E5FF0" w:rsidP="1B1A7BA5" w:rsidRDefault="1B1A7BA5" w14:paraId="5A67C59B" w14:textId="7BB584D7">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 xml:space="preserve">Permite el cambio de clave u otra información a un ciudadano mediante una combinación de datos: </w:t>
            </w:r>
            <w:r w:rsidRPr="4AD58749">
              <w:rPr>
                <w:i w:val="1"/>
                <w:iCs w:val="1"/>
                <w:sz w:val="20"/>
                <w:szCs w:val="20"/>
              </w:rPr>
              <w:t>email/contraseña/</w:t>
            </w:r>
            <w:proofErr w:type="spellStart"/>
            <w:r w:rsidRPr="4AD58749">
              <w:rPr>
                <w:i w:val="1"/>
                <w:iCs w:val="1"/>
                <w:sz w:val="20"/>
                <w:szCs w:val="20"/>
              </w:rPr>
              <w:t>nuevaContraseña</w:t>
            </w:r>
            <w:proofErr w:type="spellEnd"/>
            <w:r w:rsidRPr="1B1A7BA5">
              <w:rPr>
                <w:sz w:val="20"/>
                <w:szCs w:val="20"/>
              </w:rPr>
              <w:t>.</w:t>
            </w:r>
          </w:p>
        </w:tc>
      </w:tr>
      <w:tr w:rsidRPr="00D3692F" w:rsidR="001E5FF0" w:rsidTr="4AD58749" w14:paraId="5A67C5A1" w14:textId="77777777">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58">
              <w:tcPr>
                <w:tcW w:w="0" w:type="auto"/>
              </w:tcPr>
            </w:tcPrChange>
          </w:tcPr>
          <w:p w:rsidR="001E5FF0" w:rsidP="1B1A7BA5" w:rsidRDefault="1B1A7BA5" w14:paraId="5A67C59D" w14:textId="02E1DA1F">
            <w:pPr>
              <w:rPr>
                <w:sz w:val="20"/>
                <w:szCs w:val="20"/>
              </w:rPr>
            </w:pPr>
            <w:proofErr w:type="spellStart"/>
            <w:r w:rsidRPr="1B1A7BA5">
              <w:rPr>
                <w:sz w:val="20"/>
                <w:szCs w:val="20"/>
              </w:rPr>
              <w:t>ChangeIP</w:t>
            </w:r>
            <w:proofErr w:type="spellEnd"/>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59">
              <w:tcPr>
                <w:tcW w:w="1051" w:type="dxa"/>
              </w:tcPr>
            </w:tcPrChange>
          </w:tcPr>
          <w:p w:rsidRPr="00D3692F" w:rsidR="001E5FF0" w:rsidP="684699FD" w:rsidRDefault="684699FD" w14:paraId="5A67C59E"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60">
              <w:tcPr>
                <w:tcW w:w="1402" w:type="dxa"/>
              </w:tcPr>
            </w:tcPrChange>
          </w:tcPr>
          <w:p w:rsidRPr="00D3692F" w:rsidR="001E5FF0" w:rsidP="001E5FF0" w:rsidRDefault="001E5FF0" w14:paraId="5A67C59F"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61">
              <w:tcPr>
                <w:tcW w:w="4643" w:type="dxa"/>
              </w:tcPr>
            </w:tcPrChange>
          </w:tcPr>
          <w:p w:rsidRPr="00D3692F" w:rsidR="001E5FF0" w:rsidP="684699FD" w:rsidRDefault="684699FD" w14:paraId="5A67C5A0"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Hace la validación del usuario antes de solicitar el cambio de clave.</w:t>
            </w:r>
          </w:p>
        </w:tc>
      </w:tr>
      <w:tr w:rsidRPr="00D3692F" w:rsidR="001E5FF0" w:rsidTr="4AD58749" w14:paraId="5A67C5A6" w14:textId="77777777">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62">
              <w:tcPr>
                <w:tcW w:w="0" w:type="auto"/>
              </w:tcPr>
            </w:tcPrChange>
          </w:tcPr>
          <w:p w:rsidR="001E5FF0" w:rsidP="1B1A7BA5" w:rsidRDefault="1B1A7BA5" w14:paraId="5A67C5A2" w14:textId="36D6E12B">
            <w:pPr>
              <w:rPr>
                <w:sz w:val="20"/>
                <w:szCs w:val="20"/>
              </w:rPr>
            </w:pPr>
            <w:proofErr w:type="spellStart"/>
            <w:r w:rsidRPr="1B1A7BA5">
              <w:rPr>
                <w:sz w:val="20"/>
                <w:szCs w:val="20"/>
              </w:rPr>
              <w:t>UpdateInfo</w:t>
            </w:r>
            <w:proofErr w:type="spellEnd"/>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63">
              <w:tcPr>
                <w:tcW w:w="1051" w:type="dxa"/>
              </w:tcPr>
            </w:tcPrChange>
          </w:tcPr>
          <w:p w:rsidRPr="00D3692F" w:rsidR="001E5FF0" w:rsidP="684699FD" w:rsidRDefault="684699FD" w14:paraId="5A67C5A3"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 (Requerida)</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64">
              <w:tcPr>
                <w:tcW w:w="1402" w:type="dxa"/>
              </w:tcPr>
            </w:tcPrChange>
          </w:tcPr>
          <w:p w:rsidRPr="00D3692F" w:rsidR="001E5FF0" w:rsidP="684699FD" w:rsidRDefault="684699FD" w14:paraId="5A67C5A4"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65">
              <w:tcPr>
                <w:tcW w:w="4643" w:type="dxa"/>
              </w:tcPr>
            </w:tcPrChange>
          </w:tcPr>
          <w:p w:rsidRPr="00D3692F" w:rsidR="001E5FF0" w:rsidP="684699FD" w:rsidRDefault="684699FD" w14:paraId="5A67C5A5"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Solicita el cambio de clave para el usuario.</w:t>
            </w:r>
          </w:p>
        </w:tc>
      </w:tr>
      <w:tr w:rsidRPr="00D3692F" w:rsidR="001E5FF0" w:rsidTr="4AD58749" w14:paraId="5A67C5AB" w14:textId="77777777">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66">
              <w:tcPr>
                <w:tcW w:w="0" w:type="auto"/>
              </w:tcPr>
            </w:tcPrChange>
          </w:tcPr>
          <w:p w:rsidR="001E5FF0" w:rsidP="1B1A7BA5" w:rsidRDefault="1B1A7BA5" w14:paraId="5A67C5A7" w14:textId="1ADC21C1">
            <w:pPr>
              <w:rPr>
                <w:sz w:val="20"/>
                <w:szCs w:val="20"/>
              </w:rPr>
            </w:pPr>
            <w:proofErr w:type="spellStart"/>
            <w:r w:rsidRPr="1B1A7BA5">
              <w:rPr>
                <w:sz w:val="20"/>
                <w:szCs w:val="20"/>
              </w:rPr>
              <w:t>UInfoR</w:t>
            </w:r>
            <w:proofErr w:type="spellEnd"/>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67">
              <w:tcPr>
                <w:tcW w:w="1051" w:type="dxa"/>
              </w:tcPr>
            </w:tcPrChange>
          </w:tcPr>
          <w:p w:rsidRPr="00D3692F" w:rsidR="001E5FF0" w:rsidP="684699FD" w:rsidRDefault="684699FD" w14:paraId="5A67C5A8"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68">
              <w:tcPr>
                <w:tcW w:w="1402" w:type="dxa"/>
              </w:tcPr>
            </w:tcPrChange>
          </w:tcPr>
          <w:p w:rsidRPr="00D3692F" w:rsidR="001E5FF0" w:rsidP="001E5FF0" w:rsidRDefault="001E5FF0" w14:paraId="5A67C5A9"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69">
              <w:tcPr>
                <w:tcW w:w="4643" w:type="dxa"/>
              </w:tcPr>
            </w:tcPrChange>
          </w:tcPr>
          <w:p w:rsidRPr="00D3692F" w:rsidR="001E5FF0" w:rsidP="1B1A7BA5" w:rsidRDefault="1B1A7BA5" w14:paraId="5A67C5AA" w14:textId="15B45F46">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w:t>
            </w:r>
          </w:p>
        </w:tc>
      </w:tr>
      <w:tr w:rsidRPr="00D3692F" w:rsidR="001E5FF0" w:rsidTr="4AD58749" w14:paraId="5A67C5B0" w14:textId="77777777">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70">
              <w:tcPr>
                <w:tcW w:w="0" w:type="auto"/>
              </w:tcPr>
            </w:tcPrChange>
          </w:tcPr>
          <w:p w:rsidR="001E5FF0" w:rsidP="1B1A7BA5" w:rsidRDefault="1B1A7BA5" w14:paraId="5A67C5AC" w14:textId="4D1B2906">
            <w:pPr>
              <w:spacing w:after="160" w:line="259" w:lineRule="auto"/>
              <w:rPr>
                <w:sz w:val="20"/>
                <w:szCs w:val="20"/>
              </w:rPr>
            </w:pPr>
            <w:proofErr w:type="spellStart"/>
            <w:r w:rsidRPr="1B1A7BA5">
              <w:rPr>
                <w:sz w:val="20"/>
                <w:szCs w:val="20"/>
              </w:rPr>
              <w:t>GetAgent</w:t>
            </w:r>
            <w:proofErr w:type="spellEnd"/>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71">
              <w:tcPr>
                <w:tcW w:w="1051" w:type="dxa"/>
              </w:tcPr>
            </w:tcPrChange>
          </w:tcPr>
          <w:p w:rsidRPr="00D3692F" w:rsidR="001E5FF0" w:rsidP="684699FD" w:rsidRDefault="684699FD" w14:paraId="5A67C5AD"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 (Requerida)</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72">
              <w:tcPr>
                <w:tcW w:w="1402" w:type="dxa"/>
              </w:tcPr>
            </w:tcPrChange>
          </w:tcPr>
          <w:p w:rsidRPr="00D3692F" w:rsidR="001E5FF0" w:rsidP="684699FD" w:rsidRDefault="684699FD" w14:paraId="5A67C5AE"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73">
              <w:tcPr>
                <w:tcW w:w="4643" w:type="dxa"/>
              </w:tcPr>
            </w:tcPrChange>
          </w:tcPr>
          <w:p w:rsidRPr="00D3692F" w:rsidR="001E5FF0" w:rsidP="684699FD" w:rsidRDefault="684699FD" w14:paraId="5A67C5AF"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Solicita la información para el usuario.</w:t>
            </w:r>
          </w:p>
        </w:tc>
      </w:tr>
      <w:tr w:rsidRPr="00D3692F" w:rsidR="002C462A" w:rsidTr="4AD58749" w14:paraId="5A67C5B5" w14:textId="77777777">
        <w:tc>
          <w:tcPr>
            <w:cnfStyle w:val="001000000000" w:firstRow="0" w:lastRow="0" w:firstColumn="1" w:lastColumn="0" w:oddVBand="0" w:evenVBand="0" w:oddHBand="0" w:evenHBand="0" w:firstRowFirstColumn="0" w:firstRowLastColumn="0" w:lastRowFirstColumn="0" w:lastRowLastColumn="0"/>
            <w:tcW w:w="1624" w:type="dxa"/>
            <w:tcMar/>
            <w:tcPrChange w:author="Pablo González Martínez" w:date="2018-02-17T09:22:00Z" w:id="1074">
              <w:tcPr>
                <w:tcW w:w="0" w:type="auto"/>
              </w:tcPr>
            </w:tcPrChange>
          </w:tcPr>
          <w:p w:rsidRPr="00D3692F" w:rsidR="002C462A" w:rsidP="1B1A7BA5" w:rsidRDefault="1B1A7BA5" w14:paraId="5A67C5B1" w14:textId="5433ABBE">
            <w:pPr>
              <w:rPr>
                <w:sz w:val="20"/>
                <w:szCs w:val="20"/>
              </w:rPr>
            </w:pPr>
            <w:proofErr w:type="spellStart"/>
            <w:r w:rsidRPr="1B1A7BA5">
              <w:rPr>
                <w:sz w:val="20"/>
                <w:szCs w:val="20"/>
              </w:rPr>
              <w:t>GetPR</w:t>
            </w:r>
            <w:proofErr w:type="spellEnd"/>
          </w:p>
        </w:tc>
        <w:tc>
          <w:tcPr>
            <w:cnfStyle w:val="000000000000" w:firstRow="0" w:lastRow="0" w:firstColumn="0" w:lastColumn="0" w:oddVBand="0" w:evenVBand="0" w:oddHBand="0" w:evenHBand="0" w:firstRowFirstColumn="0" w:firstRowLastColumn="0" w:lastRowFirstColumn="0" w:lastRowLastColumn="0"/>
            <w:tcW w:w="1051" w:type="dxa"/>
            <w:tcMar/>
            <w:tcPrChange w:author="Usuario invitado" w:date="2018-02-18T12:30:43.4209349" w:id="1075">
              <w:tcPr>
                <w:tcW w:w="1051" w:type="dxa"/>
              </w:tcPr>
            </w:tcPrChange>
          </w:tcPr>
          <w:p w:rsidRPr="00D3692F" w:rsidR="002C462A" w:rsidP="684699FD" w:rsidRDefault="684699FD" w14:paraId="5A67C5B2"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02" w:type="dxa"/>
            <w:tcMar/>
            <w:tcPrChange w:author="Usuario invitado" w:date="2018-02-18T12:30:43.4209349" w:id="1076">
              <w:tcPr>
                <w:tcW w:w="1402" w:type="dxa"/>
              </w:tcPr>
            </w:tcPrChange>
          </w:tcPr>
          <w:p w:rsidRPr="00D3692F" w:rsidR="002C462A" w:rsidP="001E5FF0" w:rsidRDefault="002C462A" w14:paraId="5A67C5B3"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643" w:type="dxa"/>
            <w:tcMar/>
            <w:tcPrChange w:author="Usuario invitado" w:date="2018-02-18T12:30:43.4209349" w:id="1077">
              <w:tcPr>
                <w:tcW w:w="4643" w:type="dxa"/>
              </w:tcPr>
            </w:tcPrChange>
          </w:tcPr>
          <w:p w:rsidRPr="00D3692F" w:rsidR="002C462A" w:rsidP="1B1A7BA5" w:rsidRDefault="1B1A7BA5" w14:paraId="5A67C5B4" w14:textId="79771640">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w:t>
            </w:r>
          </w:p>
        </w:tc>
      </w:tr>
    </w:tbl>
    <w:p w:rsidRPr="00D3692F" w:rsidR="002C462A" w:rsidP="4AD58749" w:rsidRDefault="1B1A7BA5" w14:paraId="5A67C5B6" w14:textId="77777777">
      <w:pPr>
        <w:pStyle w:val="Ttulo5"/>
        <w:rPr/>
      </w:pPr>
      <w:proofErr w:type="spellStart"/>
      <w:r>
        <w:rPr/>
        <w:t>DBManagement</w:t>
      </w:r>
      <w:proofErr w:type="spellEnd"/>
    </w:p>
    <w:tbl>
      <w:tblPr>
        <w:tblStyle w:val="Sombreadoclaro-nfasis1"/>
        <w:tblW w:w="8720" w:type="dxa"/>
        <w:tblLook w:val="06A0" w:firstRow="1" w:lastRow="0" w:firstColumn="1" w:lastColumn="0" w:noHBand="1" w:noVBand="1"/>
        <w:tblPrChange w:author="Pablo González Martínez" w:date="2018-02-17T09:22:00Z" w:id="1078">
          <w:tblPr>
            <w:tblStyle w:val="Sombreadoclaro-nfasis1"/>
            <w:tblW w:w="8720" w:type="dxa"/>
            <w:tblLook w:val="06A0" w:firstRow="1" w:lastRow="0" w:firstColumn="1" w:lastColumn="0" w:noHBand="1" w:noVBand="1"/>
          </w:tblPr>
        </w:tblPrChange>
      </w:tblPr>
      <w:tblGrid>
        <w:gridCol w:w="1630"/>
        <w:gridCol w:w="1172"/>
        <w:gridCol w:w="1448"/>
        <w:gridCol w:w="4470"/>
        <w:tblGridChange w:id="1079">
          <w:tblGrid>
            <w:gridCol w:w="360"/>
            <w:gridCol w:w="360"/>
            <w:gridCol w:w="360"/>
            <w:gridCol w:w="360"/>
          </w:tblGrid>
        </w:tblGridChange>
      </w:tblGrid>
      <w:tr w:rsidRPr="00D3692F" w:rsidR="002C462A" w:rsidTr="4AD58749" w14:paraId="5A67C5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Mar/>
            <w:tcPrChange w:author="Pablo González Martínez" w:date="2018-02-17T09:22:00Z" w:id="1080">
              <w:tcPr>
                <w:tcW w:w="0" w:type="auto"/>
              </w:tcPr>
            </w:tcPrChange>
          </w:tcPr>
          <w:p w:rsidRPr="00D3692F" w:rsidR="002C462A" w:rsidP="684699FD" w:rsidRDefault="684699FD" w14:paraId="5A67C5B7" w14:textId="77777777" w14:noSpellErr="1">
            <w:pPr>
              <w:keepNext/>
              <w:cnfStyle w:val="101000000000" w:firstRow="1" w:lastRow="0" w:firstColumn="1"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1081">
              <w:tcPr>
                <w:tcW w:w="1172" w:type="dxa"/>
              </w:tcPr>
            </w:tcPrChange>
          </w:tcPr>
          <w:p w:rsidRPr="00D3692F" w:rsidR="002C462A" w:rsidP="684699FD" w:rsidRDefault="684699FD" w14:paraId="5A67C5B8"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Tipo</w:t>
            </w:r>
          </w:p>
        </w:tc>
        <w:tc>
          <w:tcPr>
            <w:cnfStyle w:val="000000000000" w:firstRow="0" w:lastRow="0" w:firstColumn="0" w:lastColumn="0" w:oddVBand="0" w:evenVBand="0" w:oddHBand="0" w:evenHBand="0" w:firstRowFirstColumn="0" w:firstRowLastColumn="0" w:lastRowFirstColumn="0" w:lastRowLastColumn="0"/>
            <w:tcW w:w="1448" w:type="dxa"/>
            <w:tcMar/>
            <w:tcPrChange w:author="Usuario invitado" w:date="2018-02-18T12:30:43.4209349" w:id="1082">
              <w:tcPr>
                <w:tcW w:w="1448" w:type="dxa"/>
              </w:tcPr>
            </w:tcPrChange>
          </w:tcPr>
          <w:p w:rsidRPr="00D3692F" w:rsidR="002C462A" w:rsidP="684699FD" w:rsidRDefault="684699FD" w14:paraId="5A67C5B9"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Tecnología</w:t>
            </w:r>
          </w:p>
        </w:tc>
        <w:tc>
          <w:tcPr>
            <w:cnfStyle w:val="000000000000" w:firstRow="0" w:lastRow="0" w:firstColumn="0" w:lastColumn="0" w:oddVBand="0" w:evenVBand="0" w:oddHBand="0" w:evenHBand="0" w:firstRowFirstColumn="0" w:firstRowLastColumn="0" w:lastRowFirstColumn="0" w:lastRowLastColumn="0"/>
            <w:tcW w:w="4470" w:type="dxa"/>
            <w:tcMar/>
            <w:tcPrChange w:author="Usuario invitado" w:date="2018-02-18T12:30:43.4209349" w:id="1083">
              <w:tcPr>
                <w:tcW w:w="4470" w:type="dxa"/>
              </w:tcPr>
            </w:tcPrChange>
          </w:tcPr>
          <w:p w:rsidRPr="00D3692F" w:rsidR="002C462A" w:rsidP="684699FD" w:rsidRDefault="684699FD" w14:paraId="5A67C5BA" w14:textId="77777777" w14:noSpellErr="1">
            <w:pPr>
              <w:keepNext/>
              <w:cnfStyle w:val="100000000000" w:firstRow="1" w:lastRow="0" w:firstColumn="0" w:lastColumn="0" w:oddVBand="0" w:evenVBand="0" w:oddHBand="0" w:evenHBand="0" w:firstRowFirstColumn="0" w:firstRowLastColumn="0" w:lastRowFirstColumn="0" w:lastRowLastColumn="0"/>
              <w:rPr>
                <w:sz w:val="20"/>
                <w:szCs w:val="20"/>
              </w:rPr>
            </w:pPr>
            <w:r w:rsidRPr="684699FD">
              <w:rPr>
                <w:sz w:val="20"/>
                <w:szCs w:val="20"/>
              </w:rPr>
              <w:t>Propiedades</w:t>
            </w:r>
          </w:p>
        </w:tc>
      </w:tr>
      <w:tr w:rsidRPr="00D3692F" w:rsidR="00EA016E" w:rsidTr="4AD58749" w14:paraId="5A67C5C0" w14:textId="77777777">
        <w:tc>
          <w:tcPr>
            <w:cnfStyle w:val="001000000000" w:firstRow="0" w:lastRow="0" w:firstColumn="1" w:lastColumn="0" w:oddVBand="0" w:evenVBand="0" w:oddHBand="0" w:evenHBand="0" w:firstRowFirstColumn="0" w:firstRowLastColumn="0" w:lastRowFirstColumn="0" w:lastRowLastColumn="0"/>
            <w:tcW w:w="1630" w:type="dxa"/>
            <w:tcMar/>
            <w:tcPrChange w:author="Pablo González Martínez" w:date="2018-02-17T09:22:00Z" w:id="1084">
              <w:tcPr>
                <w:tcW w:w="0" w:type="auto"/>
              </w:tcPr>
            </w:tcPrChange>
          </w:tcPr>
          <w:p w:rsidR="00EA016E" w:rsidP="1B1A7BA5" w:rsidRDefault="1B1A7BA5" w14:paraId="5A67C5BC" w14:textId="5241871E">
            <w:pPr>
              <w:rPr>
                <w:sz w:val="20"/>
                <w:szCs w:val="20"/>
              </w:rPr>
            </w:pPr>
            <w:proofErr w:type="spellStart"/>
            <w:r w:rsidRPr="1B1A7BA5">
              <w:rPr>
                <w:sz w:val="20"/>
                <w:szCs w:val="20"/>
              </w:rPr>
              <w:t>UpdateInfo</w:t>
            </w:r>
            <w:proofErr w:type="spellEnd"/>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1085">
              <w:tcPr>
                <w:tcW w:w="1172" w:type="dxa"/>
              </w:tcPr>
            </w:tcPrChange>
          </w:tcPr>
          <w:p w:rsidRPr="00D3692F" w:rsidR="00EA016E" w:rsidP="684699FD" w:rsidRDefault="684699FD" w14:paraId="5A67C5BD"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48" w:type="dxa"/>
            <w:tcMar/>
            <w:tcPrChange w:author="Usuario invitado" w:date="2018-02-18T12:30:43.4209349" w:id="1086">
              <w:tcPr>
                <w:tcW w:w="1448" w:type="dxa"/>
              </w:tcPr>
            </w:tcPrChange>
          </w:tcPr>
          <w:p w:rsidRPr="00D3692F" w:rsidR="00EA016E" w:rsidP="684699FD" w:rsidRDefault="684699FD" w14:paraId="5A67C5BE"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470" w:type="dxa"/>
            <w:tcMar/>
            <w:tcPrChange w:author="Usuario invitado" w:date="2018-02-18T12:30:43.4209349" w:id="1087">
              <w:tcPr>
                <w:tcW w:w="4470" w:type="dxa"/>
              </w:tcPr>
            </w:tcPrChange>
          </w:tcPr>
          <w:p w:rsidRPr="00D3692F" w:rsidR="00EA016E" w:rsidP="684699FD" w:rsidRDefault="684699FD" w14:paraId="5A67C5BF" w14:textId="132CEDC0"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Permite la solicitud de cambio de contraseña u otra información para el usuario.</w:t>
            </w:r>
          </w:p>
        </w:tc>
      </w:tr>
      <w:tr w:rsidRPr="00D3692F" w:rsidR="00EA016E" w:rsidTr="4AD58749" w14:paraId="5A67C5C5" w14:textId="77777777">
        <w:tc>
          <w:tcPr>
            <w:cnfStyle w:val="001000000000" w:firstRow="0" w:lastRow="0" w:firstColumn="1" w:lastColumn="0" w:oddVBand="0" w:evenVBand="0" w:oddHBand="0" w:evenHBand="0" w:firstRowFirstColumn="0" w:firstRowLastColumn="0" w:lastRowFirstColumn="0" w:lastRowLastColumn="0"/>
            <w:tcW w:w="1630" w:type="dxa"/>
            <w:tcMar/>
            <w:tcPrChange w:author="Pablo González Martínez" w:date="2018-02-17T09:22:00Z" w:id="1088">
              <w:tcPr>
                <w:tcW w:w="0" w:type="auto"/>
              </w:tcPr>
            </w:tcPrChange>
          </w:tcPr>
          <w:p w:rsidR="00EA016E" w:rsidP="1B1A7BA5" w:rsidRDefault="1B1A7BA5" w14:paraId="5A67C5C1" w14:textId="715C9C87">
            <w:pPr>
              <w:rPr>
                <w:sz w:val="20"/>
                <w:szCs w:val="20"/>
              </w:rPr>
            </w:pPr>
            <w:proofErr w:type="spellStart"/>
            <w:r w:rsidRPr="1B1A7BA5">
              <w:rPr>
                <w:sz w:val="20"/>
                <w:szCs w:val="20"/>
              </w:rPr>
              <w:t>UInfoP</w:t>
            </w:r>
            <w:proofErr w:type="spellEnd"/>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1089">
              <w:tcPr>
                <w:tcW w:w="1172" w:type="dxa"/>
              </w:tcPr>
            </w:tcPrChange>
          </w:tcPr>
          <w:p w:rsidRPr="00D3692F" w:rsidR="00EA016E" w:rsidP="684699FD" w:rsidRDefault="684699FD" w14:paraId="5A67C5C2"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48" w:type="dxa"/>
            <w:tcMar/>
            <w:tcPrChange w:author="Usuario invitado" w:date="2018-02-18T12:30:43.4209349" w:id="1090">
              <w:tcPr>
                <w:tcW w:w="1448" w:type="dxa"/>
              </w:tcPr>
            </w:tcPrChange>
          </w:tcPr>
          <w:p w:rsidRPr="00D3692F" w:rsidR="00EA016E" w:rsidP="00EA016E" w:rsidRDefault="00EA016E" w14:paraId="5A67C5C3"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470" w:type="dxa"/>
            <w:tcMar/>
            <w:tcPrChange w:author="Usuario invitado" w:date="2018-02-18T12:30:43.4209349" w:id="1091">
              <w:tcPr>
                <w:tcW w:w="4470" w:type="dxa"/>
              </w:tcPr>
            </w:tcPrChange>
          </w:tcPr>
          <w:p w:rsidRPr="00D3692F" w:rsidR="00EA016E" w:rsidP="1B1A7BA5" w:rsidRDefault="1B1A7BA5" w14:paraId="5A67C5C4" w14:textId="7C72D93D">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w:t>
            </w:r>
          </w:p>
        </w:tc>
      </w:tr>
      <w:tr w:rsidRPr="00D3692F" w:rsidR="00EA016E" w:rsidTr="4AD58749" w14:paraId="5A67C5CA" w14:textId="77777777">
        <w:tc>
          <w:tcPr>
            <w:cnfStyle w:val="001000000000" w:firstRow="0" w:lastRow="0" w:firstColumn="1" w:lastColumn="0" w:oddVBand="0" w:evenVBand="0" w:oddHBand="0" w:evenHBand="0" w:firstRowFirstColumn="0" w:firstRowLastColumn="0" w:lastRowFirstColumn="0" w:lastRowLastColumn="0"/>
            <w:tcW w:w="1630" w:type="dxa"/>
            <w:tcMar/>
            <w:tcPrChange w:author="Pablo González Martínez" w:date="2018-02-17T09:22:00Z" w:id="1092">
              <w:tcPr>
                <w:tcW w:w="0" w:type="auto"/>
              </w:tcPr>
            </w:tcPrChange>
          </w:tcPr>
          <w:p w:rsidR="00EA016E" w:rsidP="1B1A7BA5" w:rsidRDefault="1B1A7BA5" w14:paraId="5A67C5C6" w14:textId="4C3DE214">
            <w:pPr>
              <w:spacing w:after="160" w:line="259" w:lineRule="auto"/>
              <w:rPr>
                <w:sz w:val="20"/>
                <w:szCs w:val="20"/>
              </w:rPr>
            </w:pPr>
            <w:proofErr w:type="spellStart"/>
            <w:r w:rsidRPr="1B1A7BA5">
              <w:rPr>
                <w:sz w:val="20"/>
                <w:szCs w:val="20"/>
              </w:rPr>
              <w:t>GetAgent</w:t>
            </w:r>
            <w:proofErr w:type="spellEnd"/>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1093">
              <w:tcPr>
                <w:tcW w:w="1172" w:type="dxa"/>
              </w:tcPr>
            </w:tcPrChange>
          </w:tcPr>
          <w:p w:rsidRPr="00D3692F" w:rsidR="00EA016E" w:rsidP="684699FD" w:rsidRDefault="684699FD" w14:paraId="5A67C5C7"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Interface</w:t>
            </w:r>
          </w:p>
        </w:tc>
        <w:tc>
          <w:tcPr>
            <w:cnfStyle w:val="000000000000" w:firstRow="0" w:lastRow="0" w:firstColumn="0" w:lastColumn="0" w:oddVBand="0" w:evenVBand="0" w:oddHBand="0" w:evenHBand="0" w:firstRowFirstColumn="0" w:firstRowLastColumn="0" w:lastRowFirstColumn="0" w:lastRowLastColumn="0"/>
            <w:tcW w:w="1448" w:type="dxa"/>
            <w:tcMar/>
            <w:tcPrChange w:author="Usuario invitado" w:date="2018-02-18T12:30:43.4209349" w:id="1094">
              <w:tcPr>
                <w:tcW w:w="1448" w:type="dxa"/>
              </w:tcPr>
            </w:tcPrChange>
          </w:tcPr>
          <w:p w:rsidRPr="00D3692F" w:rsidR="00EA016E" w:rsidP="684699FD" w:rsidRDefault="684699FD" w14:paraId="5A67C5C8"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Invocación a Métodos</w:t>
            </w:r>
          </w:p>
        </w:tc>
        <w:tc>
          <w:tcPr>
            <w:cnfStyle w:val="000000000000" w:firstRow="0" w:lastRow="0" w:firstColumn="0" w:lastColumn="0" w:oddVBand="0" w:evenVBand="0" w:oddHBand="0" w:evenHBand="0" w:firstRowFirstColumn="0" w:firstRowLastColumn="0" w:lastRowFirstColumn="0" w:lastRowLastColumn="0"/>
            <w:tcW w:w="4470" w:type="dxa"/>
            <w:tcMar/>
            <w:tcPrChange w:author="Usuario invitado" w:date="2018-02-18T12:30:43.4209349" w:id="1095">
              <w:tcPr>
                <w:tcW w:w="4470" w:type="dxa"/>
              </w:tcPr>
            </w:tcPrChange>
          </w:tcPr>
          <w:p w:rsidRPr="00D3692F" w:rsidR="00EA016E" w:rsidP="684699FD" w:rsidRDefault="684699FD" w14:paraId="5A67C5C9" w14:textId="77777777" w14:noSpellErr="1">
            <w:pPr>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Permite la solicitud la de información para el usuario.</w:t>
            </w:r>
          </w:p>
        </w:tc>
      </w:tr>
      <w:tr w:rsidRPr="00D3692F" w:rsidR="00EA016E" w:rsidTr="4AD58749" w14:paraId="5A67C5CF" w14:textId="77777777">
        <w:tc>
          <w:tcPr>
            <w:cnfStyle w:val="001000000000" w:firstRow="0" w:lastRow="0" w:firstColumn="1" w:lastColumn="0" w:oddVBand="0" w:evenVBand="0" w:oddHBand="0" w:evenHBand="0" w:firstRowFirstColumn="0" w:firstRowLastColumn="0" w:lastRowFirstColumn="0" w:lastRowLastColumn="0"/>
            <w:tcW w:w="1630" w:type="dxa"/>
            <w:tcMar/>
            <w:tcPrChange w:author="Pablo González Martínez" w:date="2018-02-17T09:22:00Z" w:id="1096">
              <w:tcPr>
                <w:tcW w:w="0" w:type="auto"/>
              </w:tcPr>
            </w:tcPrChange>
          </w:tcPr>
          <w:p w:rsidRPr="00D3692F" w:rsidR="00EA016E" w:rsidP="1B1A7BA5" w:rsidRDefault="1B1A7BA5" w14:paraId="5A67C5CB" w14:textId="21CC3DB7">
            <w:pPr>
              <w:rPr>
                <w:sz w:val="20"/>
                <w:szCs w:val="20"/>
              </w:rPr>
            </w:pPr>
            <w:proofErr w:type="spellStart"/>
            <w:r w:rsidRPr="1B1A7BA5">
              <w:rPr>
                <w:sz w:val="20"/>
                <w:szCs w:val="20"/>
              </w:rPr>
              <w:t>GetPP</w:t>
            </w:r>
            <w:proofErr w:type="spellEnd"/>
          </w:p>
        </w:tc>
        <w:tc>
          <w:tcPr>
            <w:cnfStyle w:val="000000000000" w:firstRow="0" w:lastRow="0" w:firstColumn="0" w:lastColumn="0" w:oddVBand="0" w:evenVBand="0" w:oddHBand="0" w:evenHBand="0" w:firstRowFirstColumn="0" w:firstRowLastColumn="0" w:lastRowFirstColumn="0" w:lastRowLastColumn="0"/>
            <w:tcW w:w="1172" w:type="dxa"/>
            <w:tcMar/>
            <w:tcPrChange w:author="Usuario invitado" w:date="2018-02-18T12:30:43.4209349" w:id="1097">
              <w:tcPr>
                <w:tcW w:w="1172" w:type="dxa"/>
              </w:tcPr>
            </w:tcPrChange>
          </w:tcPr>
          <w:p w:rsidRPr="00D3692F" w:rsidR="00EA016E" w:rsidP="684699FD" w:rsidRDefault="684699FD" w14:paraId="5A67C5CC" w14:textId="77777777" w14:noSpellErr="1">
            <w:pPr>
              <w:jc w:val="left"/>
              <w:cnfStyle w:val="000000000000" w:firstRow="0" w:lastRow="0" w:firstColumn="0" w:lastColumn="0" w:oddVBand="0" w:evenVBand="0" w:oddHBand="0" w:evenHBand="0" w:firstRowFirstColumn="0" w:firstRowLastColumn="0" w:lastRowFirstColumn="0" w:lastRowLastColumn="0"/>
              <w:rPr>
                <w:sz w:val="20"/>
                <w:szCs w:val="20"/>
              </w:rPr>
            </w:pPr>
            <w:r w:rsidRPr="684699FD">
              <w:rPr>
                <w:sz w:val="20"/>
                <w:szCs w:val="20"/>
              </w:rPr>
              <w:t>Port</w:t>
            </w:r>
          </w:p>
        </w:tc>
        <w:tc>
          <w:tcPr>
            <w:cnfStyle w:val="000000000000" w:firstRow="0" w:lastRow="0" w:firstColumn="0" w:lastColumn="0" w:oddVBand="0" w:evenVBand="0" w:oddHBand="0" w:evenHBand="0" w:firstRowFirstColumn="0" w:firstRowLastColumn="0" w:lastRowFirstColumn="0" w:lastRowLastColumn="0"/>
            <w:tcW w:w="1448" w:type="dxa"/>
            <w:tcMar/>
            <w:tcPrChange w:author="Usuario invitado" w:date="2018-02-18T12:30:43.4209349" w:id="1098">
              <w:tcPr>
                <w:tcW w:w="1448" w:type="dxa"/>
              </w:tcPr>
            </w:tcPrChange>
          </w:tcPr>
          <w:p w:rsidRPr="00D3692F" w:rsidR="00EA016E" w:rsidP="00EA016E" w:rsidRDefault="00EA016E" w14:paraId="5A67C5CD" w14:textId="7777777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4470" w:type="dxa"/>
            <w:tcMar/>
            <w:tcPrChange w:author="Usuario invitado" w:date="2018-02-18T12:30:43.4209349" w:id="1099">
              <w:tcPr>
                <w:tcW w:w="4470" w:type="dxa"/>
              </w:tcPr>
            </w:tcPrChange>
          </w:tcPr>
          <w:p w:rsidRPr="00D3692F" w:rsidR="00EA016E" w:rsidP="1B1A7BA5" w:rsidRDefault="1B1A7BA5" w14:paraId="5A67C5CE" w14:textId="603D522F">
            <w:pPr>
              <w:cnfStyle w:val="000000000000" w:firstRow="0" w:lastRow="0" w:firstColumn="0" w:lastColumn="0" w:oddVBand="0" w:evenVBand="0" w:oddHBand="0" w:evenHBand="0" w:firstRowFirstColumn="0" w:firstRowLastColumn="0" w:lastRowFirstColumn="0" w:lastRowLastColumn="0"/>
              <w:rPr>
                <w:sz w:val="20"/>
                <w:szCs w:val="20"/>
              </w:rPr>
            </w:pPr>
            <w:r w:rsidRPr="1B1A7BA5">
              <w:rPr>
                <w:sz w:val="20"/>
                <w:szCs w:val="20"/>
              </w:rPr>
              <w:t>--</w:t>
            </w:r>
          </w:p>
        </w:tc>
      </w:tr>
    </w:tbl>
    <w:p w:rsidRPr="00D3692F" w:rsidR="002C462A" w:rsidP="002C462A" w:rsidRDefault="684699FD" w14:paraId="5A67C5D0" w14:textId="77777777" w14:noSpellErr="1">
      <w:pPr>
        <w:pStyle w:val="Ttulo4"/>
        <w:rPr/>
      </w:pPr>
      <w:r>
        <w:rPr/>
        <w:t>Comportamiento</w:t>
      </w:r>
    </w:p>
    <w:p w:rsidRPr="00D3692F" w:rsidR="002C462A" w:rsidP="4AD58749" w:rsidRDefault="1B1A7BA5" w14:paraId="5A67C5D1" w14:textId="7DBEA909">
      <w:pPr>
        <w:pStyle w:val="Ttulo5"/>
        <w:rPr/>
      </w:pPr>
      <w:proofErr w:type="spellStart"/>
      <w:r>
        <w:rPr/>
        <w:t>Agents</w:t>
      </w:r>
      <w:proofErr w:type="spellEnd"/>
    </w:p>
    <w:p w:rsidR="002C462A" w:rsidP="002C462A" w:rsidRDefault="00E878C6" w14:paraId="5A67C5D2" w14:textId="0B5C3646" w14:noSpellErr="1">
      <w:r>
        <w:rPr/>
        <w:t xml:space="preserve">Ver </w:t>
      </w:r>
      <w:r>
        <w:fldChar w:fldCharType="begin"/>
      </w:r>
      <w:r>
        <w:instrText xml:space="preserve"> REF _Ref441951475 \r \h </w:instrText>
      </w:r>
      <w:r>
        <w:fldChar w:fldCharType="separate"/>
      </w:r>
      <w:r w:rsidR="00D76555">
        <w:rPr/>
        <w:t>9.3.2.2</w:t>
      </w:r>
      <w:r>
        <w:fldChar w:fldCharType="end"/>
      </w:r>
      <w:r>
        <w:rPr/>
        <w:t>.</w:t>
      </w:r>
    </w:p>
    <w:p w:rsidR="684699FD" w:rsidP="684699FD" w:rsidRDefault="684699FD" w14:paraId="2230E65B" w14:textId="2E7ACF4B" w14:noSpellErr="1">
      <w:r w:rsidRPr="684699FD">
        <w:rPr>
          <w:rFonts w:ascii="Calibri" w:hAnsi="Calibri" w:eastAsia="Calibri" w:cs="Calibri"/>
        </w:rPr>
        <w:t>Al igual que en el curso pasado, este módulo consiste en un servicio Web REST que permitirá consultar y obtener información de los agentes que participan en el sistema. El servicio Web está pensado para ser utilizado por agentes que puedan conectarse al sistema, por lo que la entrada serán ficheros en formato JSON y las respuestas también serán en formato JSON. Al igual que el año pasado, este sistema podrá disponer de un subsistema de acceso a través de Web para actualizar la clave de cada usuario. Opcionalmente, podrán actualizarse otros campos de los usuarios. El formato de las invocaciones al sistema es el siguiente (obsérvese que se han modificado 2 campos respecto al año pasado):</w:t>
      </w:r>
    </w:p>
    <w:p w:rsidR="684699FD" w:rsidP="684699FD" w:rsidRDefault="1B1A7BA5" w14:paraId="166EE3E6" w14:textId="796138C1">
      <w:r w:rsidRPr="1B1A7BA5">
        <w:rPr>
          <w:rFonts w:ascii="Calibri" w:hAnsi="Calibri" w:eastAsia="Calibri" w:cs="Calibri"/>
        </w:rPr>
        <w:t xml:space="preserve"> {"</w:t>
      </w:r>
      <w:proofErr w:type="spellStart"/>
      <w:r w:rsidRPr="1B1A7BA5">
        <w:rPr>
          <w:rFonts w:ascii="Calibri" w:hAnsi="Calibri" w:eastAsia="Calibri" w:cs="Calibri"/>
        </w:rPr>
        <w:t xml:space="preserve">login</w:t>
      </w:r>
      <w:proofErr w:type="spellEnd"/>
      <w:r w:rsidRPr="1B1A7BA5">
        <w:rPr>
          <w:rFonts w:ascii="Calibri" w:hAnsi="Calibri" w:eastAsia="Calibri" w:cs="Calibri"/>
        </w:rPr>
        <w:t xml:space="preserve">": usuario,</w:t>
      </w:r>
    </w:p>
    <w:p w:rsidR="684699FD" w:rsidP="684699FD" w:rsidRDefault="1B1A7BA5" w14:paraId="55E93C6B" w14:textId="0D73891D">
      <w:r w:rsidRPr="1B1A7BA5">
        <w:rPr>
          <w:rFonts w:ascii="Calibri" w:hAnsi="Calibri" w:eastAsia="Calibri" w:cs="Calibri"/>
        </w:rPr>
        <w:t xml:space="preserve"> "</w:t>
      </w:r>
      <w:proofErr w:type="spellStart"/>
      <w:r w:rsidRPr="1B1A7BA5">
        <w:rPr>
          <w:rFonts w:ascii="Calibri" w:hAnsi="Calibri" w:eastAsia="Calibri" w:cs="Calibri"/>
        </w:rPr>
        <w:t xml:space="preserve">password</w:t>
      </w:r>
      <w:proofErr w:type="spellEnd"/>
      <w:r w:rsidRPr="1B1A7BA5">
        <w:rPr>
          <w:rFonts w:ascii="Calibri" w:hAnsi="Calibri" w:eastAsia="Calibri" w:cs="Calibri"/>
        </w:rPr>
        <w:t xml:space="preserve">": </w:t>
      </w:r>
      <w:proofErr w:type="spellStart"/>
      <w:r w:rsidRPr="1B1A7BA5">
        <w:rPr>
          <w:rFonts w:ascii="Calibri" w:hAnsi="Calibri" w:eastAsia="Calibri" w:cs="Calibri"/>
        </w:rPr>
        <w:t xml:space="preserve">password</w:t>
      </w:r>
      <w:proofErr w:type="spellEnd"/>
      <w:r w:rsidRPr="1B1A7BA5">
        <w:rPr>
          <w:rFonts w:ascii="Calibri" w:hAnsi="Calibri" w:eastAsia="Calibri" w:cs="Calibri"/>
        </w:rPr>
        <w:t xml:space="preserve">, </w:t>
      </w:r>
    </w:p>
    <w:p w:rsidR="684699FD" w:rsidP="684699FD" w:rsidRDefault="1B1A7BA5" w14:paraId="4A10A02C" w14:textId="5C645263">
      <w:r w:rsidRPr="1B1A7BA5">
        <w:rPr>
          <w:rFonts w:ascii="Calibri" w:hAnsi="Calibri" w:eastAsia="Calibri" w:cs="Calibri"/>
        </w:rPr>
        <w:t xml:space="preserve">"</w:t>
      </w:r>
      <w:proofErr w:type="spellStart"/>
      <w:r w:rsidRPr="1B1A7BA5">
        <w:rPr>
          <w:rFonts w:ascii="Calibri" w:hAnsi="Calibri" w:eastAsia="Calibri" w:cs="Calibri"/>
        </w:rPr>
        <w:t xml:space="preserve">kind</w:t>
      </w:r>
      <w:proofErr w:type="spellEnd"/>
      <w:r w:rsidRPr="1B1A7BA5">
        <w:rPr>
          <w:rFonts w:ascii="Calibri" w:hAnsi="Calibri" w:eastAsia="Calibri" w:cs="Calibri"/>
        </w:rPr>
        <w:t xml:space="preserve">": tipo de agente} </w:t>
      </w:r>
    </w:p>
    <w:p w:rsidR="684699FD" w:rsidP="684699FD" w:rsidRDefault="1B1A7BA5" w14:paraId="70E5D834" w14:textId="164F9B44">
      <w:r w:rsidRPr="1B1A7BA5">
        <w:rPr>
          <w:rFonts w:ascii="Calibri" w:hAnsi="Calibri" w:eastAsia="Calibri" w:cs="Calibri"/>
        </w:rPr>
        <w:t xml:space="preserve">En caso de que la combinación </w:t>
      </w:r>
      <w:proofErr w:type="spellStart"/>
      <w:r w:rsidRPr="1B1A7BA5">
        <w:rPr>
          <w:rFonts w:ascii="Calibri" w:hAnsi="Calibri" w:eastAsia="Calibri" w:cs="Calibri"/>
        </w:rPr>
        <w:t xml:space="preserve">login</w:t>
      </w:r>
      <w:proofErr w:type="spellEnd"/>
      <w:r w:rsidRPr="1B1A7BA5">
        <w:rPr>
          <w:rFonts w:ascii="Calibri" w:hAnsi="Calibri" w:eastAsia="Calibri" w:cs="Calibri"/>
        </w:rPr>
        <w:t xml:space="preserve">/</w:t>
      </w:r>
      <w:proofErr w:type="spellStart"/>
      <w:r w:rsidRPr="1B1A7BA5">
        <w:rPr>
          <w:rFonts w:ascii="Calibri" w:hAnsi="Calibri" w:eastAsia="Calibri" w:cs="Calibri"/>
        </w:rPr>
        <w:t xml:space="preserve">password</w:t>
      </w:r>
      <w:proofErr w:type="spellEnd"/>
      <w:r w:rsidRPr="1B1A7BA5">
        <w:rPr>
          <w:rFonts w:ascii="Calibri" w:hAnsi="Calibri" w:eastAsia="Calibri" w:cs="Calibri"/>
        </w:rPr>
        <w:t xml:space="preserve">/</w:t>
      </w:r>
      <w:proofErr w:type="spellStart"/>
      <w:r w:rsidRPr="1B1A7BA5">
        <w:rPr>
          <w:rFonts w:ascii="Calibri" w:hAnsi="Calibri" w:eastAsia="Calibri" w:cs="Calibri"/>
        </w:rPr>
        <w:t xml:space="preserve">kind</w:t>
      </w:r>
      <w:proofErr w:type="spellEnd"/>
      <w:r w:rsidRPr="1B1A7BA5">
        <w:rPr>
          <w:rFonts w:ascii="Calibri" w:hAnsi="Calibri" w:eastAsia="Calibri" w:cs="Calibri"/>
        </w:rPr>
        <w:t xml:space="preserve"> aparezca en la base de datos, se devolverá la siguiente información: </w:t>
      </w:r>
    </w:p>
    <w:p w:rsidR="684699FD" w:rsidP="684699FD" w:rsidRDefault="1B1A7BA5" w14:paraId="666536EF" w14:textId="710F1429">
      <w:r w:rsidRPr="1B1A7BA5">
        <w:rPr>
          <w:rFonts w:ascii="Calibri" w:hAnsi="Calibri" w:eastAsia="Calibri" w:cs="Calibri"/>
        </w:rPr>
        <w:t>{ "</w:t>
      </w:r>
      <w:proofErr w:type="spellStart"/>
      <w:r w:rsidRPr="1B1A7BA5">
        <w:rPr>
          <w:rFonts w:ascii="Calibri" w:hAnsi="Calibri" w:eastAsia="Calibri" w:cs="Calibri"/>
        </w:rPr>
        <w:t>name</w:t>
      </w:r>
      <w:proofErr w:type="spellEnd"/>
      <w:r w:rsidRPr="1B1A7BA5">
        <w:rPr>
          <w:rFonts w:ascii="Calibri" w:hAnsi="Calibri" w:eastAsia="Calibri" w:cs="Calibri"/>
        </w:rPr>
        <w:t>": Nombre,</w:t>
      </w:r>
    </w:p>
    <w:p w:rsidR="684699FD" w:rsidP="684699FD" w:rsidRDefault="1B1A7BA5" w14:paraId="3620F79E" w14:textId="44F03E0F">
      <w:r w:rsidRPr="1B1A7BA5">
        <w:rPr>
          <w:rFonts w:ascii="Calibri" w:hAnsi="Calibri" w:eastAsia="Calibri" w:cs="Calibri"/>
        </w:rPr>
        <w:t xml:space="preserve"> "</w:t>
      </w:r>
      <w:proofErr w:type="spellStart"/>
      <w:r w:rsidRPr="1B1A7BA5">
        <w:rPr>
          <w:rFonts w:ascii="Calibri" w:hAnsi="Calibri" w:eastAsia="Calibri" w:cs="Calibri"/>
        </w:rPr>
        <w:t xml:space="preserve">location</w:t>
      </w:r>
      <w:proofErr w:type="spellEnd"/>
      <w:r w:rsidRPr="1B1A7BA5">
        <w:rPr>
          <w:rFonts w:ascii="Calibri" w:hAnsi="Calibri" w:eastAsia="Calibri" w:cs="Calibri"/>
        </w:rPr>
        <w:t xml:space="preserve">": Coordenadas (opcional),</w:t>
      </w:r>
    </w:p>
    <w:p w:rsidR="684699FD" w:rsidP="684699FD" w:rsidRDefault="684699FD" w14:paraId="3DA11BAB" w14:textId="05B258BB" w14:noSpellErr="1">
      <w:r w:rsidRPr="684699FD">
        <w:rPr>
          <w:rFonts w:ascii="Calibri" w:hAnsi="Calibri" w:eastAsia="Calibri" w:cs="Calibri"/>
        </w:rPr>
        <w:lastRenderedPageBreak/>
        <w:t xml:space="preserve"> "email": Email "id": identificador,</w:t>
      </w:r>
    </w:p>
    <w:p w:rsidR="684699FD" w:rsidP="684699FD" w:rsidRDefault="1B1A7BA5" w14:paraId="260E1530" w14:textId="5E88F79F">
      <w:r w:rsidRPr="1B1A7BA5">
        <w:rPr>
          <w:rFonts w:ascii="Calibri" w:hAnsi="Calibri" w:eastAsia="Calibri" w:cs="Calibri"/>
        </w:rPr>
        <w:t xml:space="preserve"> "</w:t>
      </w:r>
      <w:proofErr w:type="spellStart"/>
      <w:r w:rsidRPr="1B1A7BA5">
        <w:rPr>
          <w:rFonts w:ascii="Calibri" w:hAnsi="Calibri" w:eastAsia="Calibri" w:cs="Calibri"/>
        </w:rPr>
        <w:t xml:space="preserve">kind</w:t>
      </w:r>
      <w:proofErr w:type="spellEnd"/>
      <w:r w:rsidRPr="1B1A7BA5">
        <w:rPr>
          <w:rFonts w:ascii="Calibri" w:hAnsi="Calibri" w:eastAsia="Calibri" w:cs="Calibri"/>
        </w:rPr>
        <w:t xml:space="preserve">": tipo de usuario, </w:t>
      </w:r>
    </w:p>
    <w:p w:rsidR="684699FD" w:rsidP="684699FD" w:rsidRDefault="1B1A7BA5" w14:paraId="6198A622" w14:textId="1DDBEE79">
      <w:r w:rsidRPr="1B1A7BA5">
        <w:rPr>
          <w:rFonts w:ascii="Calibri" w:hAnsi="Calibri" w:eastAsia="Calibri" w:cs="Calibri"/>
        </w:rPr>
        <w:t xml:space="preserve">"</w:t>
      </w:r>
      <w:proofErr w:type="spellStart"/>
      <w:r w:rsidRPr="1B1A7BA5">
        <w:rPr>
          <w:rFonts w:ascii="Calibri" w:hAnsi="Calibri" w:eastAsia="Calibri" w:cs="Calibri"/>
        </w:rPr>
        <w:t xml:space="preserve">kindCode</w:t>
      </w:r>
      <w:proofErr w:type="spellEnd"/>
      <w:r w:rsidRPr="1B1A7BA5">
        <w:rPr>
          <w:rFonts w:ascii="Calibri" w:hAnsi="Calibri" w:eastAsia="Calibri" w:cs="Calibri"/>
        </w:rPr>
        <w:t xml:space="preserve">": código numérico del tipo de usuario, } </w:t>
      </w:r>
    </w:p>
    <w:p w:rsidR="684699FD" w:rsidP="684699FD" w:rsidRDefault="1B1A7BA5" w14:paraId="1329C3E6" w14:textId="2CF43FEA">
      <w:r w:rsidRPr="1B1A7BA5">
        <w:rPr>
          <w:rFonts w:ascii="Calibri" w:hAnsi="Calibri" w:eastAsia="Calibri" w:cs="Calibri"/>
        </w:rPr>
        <w:t xml:space="preserve">El campo "</w:t>
      </w:r>
      <w:proofErr w:type="spellStart"/>
      <w:r w:rsidRPr="1B1A7BA5">
        <w:rPr>
          <w:rFonts w:ascii="Calibri" w:hAnsi="Calibri" w:eastAsia="Calibri" w:cs="Calibri"/>
        </w:rPr>
        <w:t xml:space="preserve">kindCode</w:t>
      </w:r>
      <w:proofErr w:type="spellEnd"/>
      <w:r w:rsidRPr="1B1A7BA5">
        <w:rPr>
          <w:rFonts w:ascii="Calibri" w:hAnsi="Calibri" w:eastAsia="Calibri" w:cs="Calibri"/>
        </w:rPr>
        <w:t xml:space="preserve">"  se obtiene a partir de un fichero maestro en formato CSV que se ha descrito en la sección anterior.  </w:t>
      </w:r>
    </w:p>
    <w:p w:rsidRPr="009D1184" w:rsidR="00C20EC5" w:rsidP="00C20EC5" w:rsidRDefault="684699FD" w14:paraId="5A67C5DA" w14:textId="663B1ABA" w14:noSpellErr="1">
      <w:r>
        <w:rPr/>
        <w:t>(</w:t>
      </w:r>
      <w:r w:rsidRPr="684699FD">
        <w:rPr>
          <w:b w:val="1"/>
          <w:bCs w:val="1"/>
        </w:rPr>
        <w:t>Opcional</w:t>
      </w:r>
      <w:r>
        <w:rPr/>
        <w:t>) Se puede implementar un interfaz HTML para que el servicio Web pueda también ser utilizado por personas a través de un navegador Web convencional.</w:t>
      </w:r>
    </w:p>
    <w:p w:rsidRPr="009D1184" w:rsidR="00C20EC5" w:rsidP="00C20EC5" w:rsidRDefault="1B1A7BA5" w14:paraId="5A67C5DB" w14:textId="074E626A">
      <w:r w:rsidRPr="4AD58749">
        <w:rPr/>
        <w:t>(</w:t>
      </w:r>
      <w:r w:rsidRPr="1B1A7BA5">
        <w:rPr>
          <w:b w:val="1"/>
          <w:bCs w:val="1"/>
        </w:rPr>
        <w:t>Opcional</w:t>
      </w:r>
      <w:r>
        <w:rPr/>
        <w:t xml:space="preserve">) El servicio Web puede ser extendido para permitir a los usuarios cambiar su </w:t>
      </w:r>
      <w:proofErr w:type="spellStart"/>
      <w:r>
        <w:rPr/>
        <w:t>password</w:t>
      </w:r>
      <w:proofErr w:type="spellEnd"/>
      <w:r w:rsidRPr="4AD58749">
        <w:rPr/>
        <w:t xml:space="preserve">. </w:t>
      </w:r>
    </w:p>
    <w:p w:rsidRPr="00D3692F" w:rsidR="002C462A" w:rsidP="4AD58749" w:rsidRDefault="1B1A7BA5" w14:paraId="5A67C5DC" w14:textId="77777777">
      <w:pPr>
        <w:pStyle w:val="Ttulo5"/>
        <w:rPr/>
      </w:pPr>
      <w:proofErr w:type="spellStart"/>
      <w:r>
        <w:rPr/>
        <w:t>DBManagement</w:t>
      </w:r>
      <w:proofErr w:type="spellEnd"/>
    </w:p>
    <w:p w:rsidR="002C462A" w:rsidP="002C462A" w:rsidRDefault="684699FD" w14:paraId="5A67C5DD" w14:textId="77777777" w14:noSpellErr="1">
      <w:r>
        <w:rPr/>
        <w:t>Encapsula todos los accesos a la base de datos.</w:t>
      </w:r>
    </w:p>
    <w:p w:rsidRPr="00D3692F" w:rsidR="002C462A" w:rsidP="002C462A" w:rsidRDefault="002C462A" w14:paraId="5A67C5DE" w14:textId="77777777">
      <w:pPr>
        <w:pStyle w:val="Ttulo3"/>
      </w:pPr>
      <w:bookmarkStart w:name="_Toc506162209" w:id="1100"/>
      <w:r w:rsidRPr="00D3692F">
        <w:rPr/>
        <w:t>Diagrama contextual</w:t>
      </w:r>
      <w:bookmarkEnd w:id="1100"/>
      <w:r w:rsidRPr="00D3692F">
        <w:fldChar w:fldCharType="begin"/>
      </w:r>
      <w:r w:rsidRPr="00D3692F">
        <w:instrText xml:space="preserve"> XE "Diagrama contextual" </w:instrText>
      </w:r>
      <w:r w:rsidRPr="00D3692F">
        <w:fldChar w:fldCharType="end"/>
      </w:r>
    </w:p>
    <w:p w:rsidRPr="00D3692F" w:rsidR="00363BEA" w:rsidP="00363BEA" w:rsidRDefault="00363BEA" w14:paraId="5A67C5DF" w14:textId="2E481D36" w14:noSpellErr="1">
      <w:r>
        <w:rPr/>
        <w:t xml:space="preserve">Ver </w:t>
      </w:r>
      <w:r>
        <w:fldChar w:fldCharType="begin"/>
      </w:r>
      <w:r>
        <w:instrText xml:space="preserve"> REF _Ref441917715 \r \h </w:instrText>
      </w:r>
      <w:r>
        <w:fldChar w:fldCharType="separate"/>
      </w:r>
      <w:r w:rsidR="00D76555">
        <w:rPr/>
        <w:t>9.1</w:t>
      </w:r>
      <w:r>
        <w:fldChar w:fldCharType="end"/>
      </w:r>
      <w:r w:rsidRPr="00D3692F">
        <w:rPr/>
        <w:t>.</w:t>
      </w:r>
    </w:p>
    <w:p w:rsidRPr="00D3692F" w:rsidR="002C462A" w:rsidP="002C462A" w:rsidRDefault="002C462A" w14:paraId="5A67C5E0" w14:textId="77777777">
      <w:pPr>
        <w:pStyle w:val="Ttulo3"/>
      </w:pPr>
      <w:bookmarkStart w:name="_Toc506162210" w:id="1101"/>
      <w:r w:rsidRPr="00D3692F">
        <w:rPr/>
        <w:t>Justificación de las decisiones</w:t>
      </w:r>
      <w:bookmarkEnd w:id="1101"/>
      <w:r w:rsidRPr="00D3692F">
        <w:fldChar w:fldCharType="begin"/>
      </w:r>
      <w:r w:rsidRPr="00D3692F">
        <w:instrText xml:space="preserve"> XE "Justificación de las decisiones" </w:instrText>
      </w:r>
      <w:r w:rsidRPr="00D3692F">
        <w:fldChar w:fldCharType="end"/>
      </w:r>
    </w:p>
    <w:p w:rsidRPr="00D3692F" w:rsidR="002C462A" w:rsidP="002C462A" w:rsidRDefault="684699FD" w14:paraId="5A67C5E1" w14:textId="77777777" w14:noSpellErr="1">
      <w:r>
        <w:rPr/>
        <w:t>Las decisiones que han llevado a este diseño son:</w:t>
      </w:r>
    </w:p>
    <w:tbl>
      <w:tblPr>
        <w:tblStyle w:val="Sombreadoclaro-nfasis1"/>
        <w:tblW w:w="0" w:type="auto"/>
        <w:tblLook w:val="0620" w:firstRow="1" w:lastRow="0" w:firstColumn="0" w:lastColumn="0" w:noHBand="1" w:noVBand="1"/>
        <w:tblPrChange w:author="Pablo González Martínez" w:date="2018-02-17T09:22:00Z" w:id="1102">
          <w:tblPr>
            <w:tblStyle w:val="Sombreadoclaro-nfasis1"/>
            <w:tblW w:w="0" w:type="auto"/>
            <w:tblLook w:val="0620" w:firstRow="1" w:lastRow="0" w:firstColumn="0" w:lastColumn="0" w:noHBand="1" w:noVBand="1"/>
          </w:tblPr>
        </w:tblPrChange>
      </w:tblPr>
      <w:tblGrid>
        <w:gridCol w:w="1097"/>
        <w:gridCol w:w="1405"/>
        <w:gridCol w:w="6002"/>
        <w:tblGridChange w:id="1103">
          <w:tblGrid>
            <w:gridCol w:w="360"/>
            <w:gridCol w:w="360"/>
            <w:gridCol w:w="360"/>
          </w:tblGrid>
        </w:tblGridChange>
      </w:tblGrid>
      <w:tr w:rsidRPr="00D3692F" w:rsidR="002C462A" w:rsidTr="4AD58749" w14:paraId="5A67C5E5"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04">
              <w:tcPr>
                <w:tcW w:w="1097" w:type="dxa"/>
              </w:tcPr>
            </w:tcPrChange>
          </w:tcPr>
          <w:p w:rsidRPr="00D3692F" w:rsidR="002C462A" w:rsidP="684699FD" w:rsidRDefault="684699FD" w14:paraId="5A67C5E2"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Escenario</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05">
              <w:tcPr>
                <w:tcW w:w="1405" w:type="dxa"/>
              </w:tcPr>
            </w:tcPrChange>
          </w:tcPr>
          <w:p w:rsidRPr="00D3692F" w:rsidR="002C462A" w:rsidP="00AB713E" w:rsidRDefault="002C462A" w14:paraId="5A67C5E3" w14:textId="77777777">
            <w:pPr>
              <w:jc w:val="left"/>
              <w:cnfStyle w:val="100000000000" w:firstRow="1" w:lastRow="0" w:firstColumn="0" w:lastColumn="0" w:oddVBand="0" w:evenVBand="0" w:oddHBand="0" w:evenHBand="0" w:firstRowFirstColumn="0" w:firstRowLastColumn="0" w:lastRowFirstColumn="0" w:lastRowLastColumn="0"/>
              <w:rPr>
                <w:sz w:val="18"/>
              </w:rPr>
            </w:pPr>
            <w:r w:rsidRPr="684699FD">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06">
              <w:tcPr>
                <w:tcW w:w="6002" w:type="dxa"/>
              </w:tcPr>
            </w:tcPrChange>
          </w:tcPr>
          <w:p w:rsidRPr="00D3692F" w:rsidR="002C462A" w:rsidP="684699FD" w:rsidRDefault="684699FD" w14:paraId="5A67C5E4"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Justificación</w:t>
            </w:r>
          </w:p>
        </w:tc>
      </w:tr>
      <w:tr w:rsidRPr="00D3692F" w:rsidR="00C20EC5" w:rsidTr="4AD58749" w14:paraId="5A67C5E9"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07">
              <w:tcPr>
                <w:tcW w:w="1097" w:type="dxa"/>
              </w:tcPr>
            </w:tcPrChange>
          </w:tcPr>
          <w:p w:rsidRPr="00173CE9" w:rsidR="00C20EC5" w:rsidP="1B1A7BA5" w:rsidRDefault="1B1A7BA5" w14:paraId="5A67C5E6" w14:textId="77777777">
            <w:pPr>
              <w:jc w:val="left"/>
              <w:rPr>
                <w:sz w:val="18"/>
                <w:szCs w:val="18"/>
              </w:rPr>
            </w:pPr>
            <w:r w:rsidRPr="1B1A7BA5">
              <w:rPr>
                <w:sz w:val="18"/>
                <w:szCs w:val="18"/>
              </w:rPr>
              <w:t>1</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08">
              <w:tcPr>
                <w:tcW w:w="1405" w:type="dxa"/>
              </w:tcPr>
            </w:tcPrChange>
          </w:tcPr>
          <w:p w:rsidRPr="00173CE9" w:rsidR="00C20EC5" w:rsidP="684699FD" w:rsidRDefault="684699FD" w14:paraId="5A67C5E7" w14:textId="77777777" w14:noSpellErr="1">
            <w:pPr>
              <w:jc w:val="left"/>
              <w:rPr>
                <w:sz w:val="18"/>
                <w:szCs w:val="18"/>
              </w:rPr>
            </w:pPr>
            <w:r w:rsidRPr="684699FD">
              <w:rPr>
                <w:sz w:val="18"/>
                <w:szCs w:val="18"/>
              </w:rPr>
              <w:t>AT001</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09">
              <w:tcPr>
                <w:tcW w:w="6002" w:type="dxa"/>
              </w:tcPr>
            </w:tcPrChange>
          </w:tcPr>
          <w:p w:rsidRPr="00173CE9" w:rsidR="00C20EC5" w:rsidP="684699FD" w:rsidRDefault="684699FD" w14:paraId="5A67C5E8" w14:textId="1344AAB3" w14:noSpellErr="1">
            <w:pPr>
              <w:jc w:val="left"/>
              <w:rPr>
                <w:sz w:val="18"/>
                <w:szCs w:val="18"/>
              </w:rPr>
            </w:pPr>
            <w:r w:rsidRPr="684699FD">
              <w:rPr>
                <w:sz w:val="18"/>
                <w:szCs w:val="18"/>
              </w:rPr>
              <w:t>La utilización de un servicio web REST aprovecha de la tecnología HTTP y facilita el despliegue del sistema en infraestructuras de alta disponibilidad como pueden ser servidores Web, tanto locales como en la nube.</w:t>
            </w:r>
          </w:p>
        </w:tc>
      </w:tr>
      <w:tr w:rsidRPr="00D3692F" w:rsidR="00C20EC5" w:rsidTr="4AD58749" w14:paraId="5A67C5ED"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10">
              <w:tcPr>
                <w:tcW w:w="1097" w:type="dxa"/>
              </w:tcPr>
            </w:tcPrChange>
          </w:tcPr>
          <w:p w:rsidRPr="00173CE9" w:rsidR="00C20EC5" w:rsidP="1B1A7BA5" w:rsidRDefault="1B1A7BA5" w14:paraId="5A67C5EA" w14:textId="77777777">
            <w:pPr>
              <w:jc w:val="left"/>
              <w:rPr>
                <w:sz w:val="18"/>
                <w:szCs w:val="18"/>
              </w:rPr>
            </w:pPr>
            <w:r w:rsidRPr="1B1A7BA5">
              <w:rPr>
                <w:sz w:val="18"/>
                <w:szCs w:val="18"/>
              </w:rPr>
              <w:t>4</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11">
              <w:tcPr>
                <w:tcW w:w="1405" w:type="dxa"/>
              </w:tcPr>
            </w:tcPrChange>
          </w:tcPr>
          <w:p w:rsidRPr="00173CE9" w:rsidR="00C20EC5" w:rsidP="684699FD" w:rsidRDefault="684699FD" w14:paraId="5A67C5EB" w14:textId="77777777" w14:noSpellErr="1">
            <w:pPr>
              <w:jc w:val="left"/>
              <w:rPr>
                <w:sz w:val="18"/>
                <w:szCs w:val="18"/>
              </w:rPr>
            </w:pPr>
            <w:r w:rsidRPr="684699FD">
              <w:rPr>
                <w:sz w:val="18"/>
                <w:szCs w:val="18"/>
              </w:rPr>
              <w:t>AT005</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12">
              <w:tcPr>
                <w:tcW w:w="6002" w:type="dxa"/>
              </w:tcPr>
            </w:tcPrChange>
          </w:tcPr>
          <w:p w:rsidRPr="00173CE9" w:rsidR="00C20EC5" w:rsidP="1B1A7BA5" w:rsidRDefault="1B1A7BA5" w14:paraId="5A67C5EC" w14:textId="323EE063">
            <w:pPr>
              <w:jc w:val="left"/>
              <w:rPr>
                <w:sz w:val="18"/>
                <w:szCs w:val="18"/>
              </w:rPr>
            </w:pPr>
            <w:r w:rsidRPr="1B1A7BA5">
              <w:rPr>
                <w:sz w:val="18"/>
                <w:szCs w:val="18"/>
              </w:rPr>
              <w:t xml:space="preserve">La encapsulación de las características del modelo que afectan a la base durante el desarrollo y la utilización de un </w:t>
            </w:r>
            <w:proofErr w:type="spellStart"/>
            <w:r w:rsidRPr="1B1A7BA5">
              <w:rPr>
                <w:sz w:val="18"/>
                <w:szCs w:val="18"/>
              </w:rPr>
              <w:t xml:space="preserve">framework</w:t>
            </w:r>
            <w:proofErr w:type="spellEnd"/>
            <w:r w:rsidRPr="1B1A7BA5">
              <w:rPr>
                <w:sz w:val="18"/>
                <w:szCs w:val="18"/>
              </w:rPr>
              <w:t xml:space="preserve"> basado en MVC facilitará el desarrollo de nuevas funcionalidades como las vistas basadas en HTML o el cambio de clave o nuevos servicios de los usuarios. </w:t>
            </w:r>
          </w:p>
        </w:tc>
      </w:tr>
      <w:tr w:rsidRPr="00D3692F" w:rsidR="00C20EC5" w:rsidTr="4AD58749" w14:paraId="5A67C5F1"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13">
              <w:tcPr>
                <w:tcW w:w="1097" w:type="dxa"/>
              </w:tcPr>
            </w:tcPrChange>
          </w:tcPr>
          <w:p w:rsidRPr="00173CE9" w:rsidR="00C20EC5" w:rsidP="1B1A7BA5" w:rsidRDefault="1B1A7BA5" w14:paraId="5A67C5EE" w14:textId="77777777">
            <w:pPr>
              <w:jc w:val="left"/>
              <w:rPr>
                <w:sz w:val="18"/>
                <w:szCs w:val="18"/>
              </w:rPr>
            </w:pPr>
            <w:r w:rsidRPr="1B1A7BA5">
              <w:rPr>
                <w:sz w:val="18"/>
                <w:szCs w:val="18"/>
              </w:rPr>
              <w:t>6</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14">
              <w:tcPr>
                <w:tcW w:w="1405" w:type="dxa"/>
              </w:tcPr>
            </w:tcPrChange>
          </w:tcPr>
          <w:p w:rsidRPr="00173CE9" w:rsidR="00C20EC5" w:rsidP="684699FD" w:rsidRDefault="684699FD" w14:paraId="5A67C5EF" w14:textId="77777777" w14:noSpellErr="1">
            <w:pPr>
              <w:jc w:val="left"/>
              <w:rPr>
                <w:sz w:val="18"/>
                <w:szCs w:val="18"/>
              </w:rPr>
            </w:pPr>
            <w:r w:rsidRPr="684699FD">
              <w:rPr>
                <w:sz w:val="18"/>
                <w:szCs w:val="18"/>
              </w:rPr>
              <w:t>AT006</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15">
              <w:tcPr>
                <w:tcW w:w="6002" w:type="dxa"/>
              </w:tcPr>
            </w:tcPrChange>
          </w:tcPr>
          <w:p w:rsidRPr="00173CE9" w:rsidR="00C20EC5" w:rsidP="1B1A7BA5" w:rsidRDefault="1B1A7BA5" w14:paraId="5A67C5F0" w14:textId="0040FDBA">
            <w:pPr>
              <w:jc w:val="left"/>
              <w:rPr>
                <w:sz w:val="18"/>
                <w:szCs w:val="18"/>
              </w:rPr>
            </w:pPr>
            <w:r w:rsidRPr="1B1A7BA5">
              <w:rPr>
                <w:sz w:val="18"/>
                <w:szCs w:val="18"/>
              </w:rPr>
              <w:t xml:space="preserve">La utilización del </w:t>
            </w:r>
            <w:proofErr w:type="spellStart"/>
            <w:r w:rsidRPr="1B1A7BA5">
              <w:rPr>
                <w:sz w:val="18"/>
                <w:szCs w:val="18"/>
              </w:rPr>
              <w:t xml:space="preserve">framework</w:t>
            </w:r>
            <w:proofErr w:type="spellEnd"/>
            <w:r w:rsidRPr="1B1A7BA5">
              <w:rPr>
                <w:sz w:val="18"/>
                <w:szCs w:val="18"/>
              </w:rPr>
              <w:t xml:space="preserve"> Spring </w:t>
            </w:r>
            <w:proofErr w:type="spellStart"/>
            <w:r w:rsidRPr="1B1A7BA5">
              <w:rPr>
                <w:sz w:val="18"/>
                <w:szCs w:val="18"/>
              </w:rPr>
              <w:t xml:space="preserve">Boot</w:t>
            </w:r>
            <w:proofErr w:type="spellEnd"/>
            <w:r w:rsidRPr="1B1A7BA5">
              <w:rPr>
                <w:sz w:val="18"/>
                <w:szCs w:val="18"/>
              </w:rPr>
              <w:t xml:space="preserve"> facilitará el desarrollo posterior de características comunes de la web como la negociación de contenido, dado que el </w:t>
            </w:r>
            <w:proofErr w:type="spellStart"/>
            <w:r w:rsidRPr="1B1A7BA5">
              <w:rPr>
                <w:sz w:val="18"/>
                <w:szCs w:val="18"/>
              </w:rPr>
              <w:t xml:space="preserve">framework</w:t>
            </w:r>
            <w:proofErr w:type="spellEnd"/>
            <w:r w:rsidRPr="1B1A7BA5">
              <w:rPr>
                <w:sz w:val="18"/>
                <w:szCs w:val="18"/>
              </w:rPr>
              <w:t xml:space="preserve"> ya contiene herramientas para su implementación. </w:t>
            </w:r>
          </w:p>
        </w:tc>
      </w:tr>
      <w:tr w:rsidRPr="00D3692F" w:rsidR="00C20EC5" w:rsidTr="4AD58749" w14:paraId="5A67C5F5"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16">
              <w:tcPr>
                <w:tcW w:w="1097" w:type="dxa"/>
              </w:tcPr>
            </w:tcPrChange>
          </w:tcPr>
          <w:p w:rsidRPr="00173CE9" w:rsidR="00C20EC5" w:rsidP="1B1A7BA5" w:rsidRDefault="1B1A7BA5" w14:paraId="5A67C5F2" w14:textId="77777777">
            <w:pPr>
              <w:jc w:val="left"/>
              <w:rPr>
                <w:sz w:val="18"/>
                <w:szCs w:val="18"/>
              </w:rPr>
            </w:pPr>
            <w:r w:rsidRPr="1B1A7BA5">
              <w:rPr>
                <w:sz w:val="18"/>
                <w:szCs w:val="18"/>
              </w:rPr>
              <w:t>8</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17">
              <w:tcPr>
                <w:tcW w:w="1405" w:type="dxa"/>
              </w:tcPr>
            </w:tcPrChange>
          </w:tcPr>
          <w:p w:rsidRPr="00173CE9" w:rsidR="00C20EC5" w:rsidP="684699FD" w:rsidRDefault="684699FD" w14:paraId="5A67C5F3" w14:textId="77777777" w14:noSpellErr="1">
            <w:pPr>
              <w:jc w:val="left"/>
              <w:rPr>
                <w:sz w:val="18"/>
                <w:szCs w:val="18"/>
              </w:rPr>
            </w:pPr>
            <w:r w:rsidRPr="684699FD">
              <w:rPr>
                <w:sz w:val="18"/>
                <w:szCs w:val="18"/>
              </w:rPr>
              <w:t>AT008</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18">
              <w:tcPr>
                <w:tcW w:w="6002" w:type="dxa"/>
              </w:tcPr>
            </w:tcPrChange>
          </w:tcPr>
          <w:p w:rsidRPr="00173CE9" w:rsidR="00C20EC5" w:rsidP="1B1A7BA5" w:rsidRDefault="1B1A7BA5" w14:paraId="5A67C5F4" w14:textId="77777777">
            <w:pPr>
              <w:jc w:val="left"/>
              <w:rPr>
                <w:sz w:val="18"/>
                <w:szCs w:val="18"/>
              </w:rPr>
            </w:pPr>
            <w:r w:rsidRPr="1B1A7BA5">
              <w:rPr>
                <w:sz w:val="18"/>
                <w:szCs w:val="18"/>
              </w:rPr>
              <w:t xml:space="preserve">La restricción de acceso mediante </w:t>
            </w:r>
            <w:r w:rsidRPr="4AD58749">
              <w:rPr>
                <w:i w:val="1"/>
                <w:iCs w:val="1"/>
                <w:sz w:val="18"/>
                <w:szCs w:val="18"/>
              </w:rPr>
              <w:t>email/</w:t>
            </w:r>
            <w:proofErr w:type="spellStart"/>
            <w:r w:rsidRPr="4AD58749">
              <w:rPr>
                <w:i w:val="1"/>
                <w:iCs w:val="1"/>
                <w:sz w:val="18"/>
                <w:szCs w:val="18"/>
              </w:rPr>
              <w:t>password</w:t>
            </w:r>
            <w:proofErr w:type="spellEnd"/>
            <w:r w:rsidRPr="1B1A7BA5">
              <w:rPr>
                <w:sz w:val="18"/>
                <w:szCs w:val="18"/>
              </w:rPr>
              <w:t xml:space="preserve"> se considera suficientemente segura para este proceso. Las claves deberían almacenarse encriptadas.</w:t>
            </w:r>
          </w:p>
        </w:tc>
      </w:tr>
      <w:tr w:rsidRPr="00D3692F" w:rsidR="00C20EC5" w:rsidTr="4AD58749" w14:paraId="5A67C5F9"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19">
              <w:tcPr>
                <w:tcW w:w="1097" w:type="dxa"/>
              </w:tcPr>
            </w:tcPrChange>
          </w:tcPr>
          <w:p w:rsidRPr="00173CE9" w:rsidR="00C20EC5" w:rsidP="1B1A7BA5" w:rsidRDefault="1B1A7BA5" w14:paraId="5A67C5F6" w14:textId="77777777">
            <w:pPr>
              <w:jc w:val="left"/>
              <w:rPr>
                <w:sz w:val="18"/>
                <w:szCs w:val="18"/>
              </w:rPr>
            </w:pPr>
            <w:r w:rsidRPr="1B1A7BA5">
              <w:rPr>
                <w:sz w:val="18"/>
                <w:szCs w:val="18"/>
              </w:rPr>
              <w:t>9</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20">
              <w:tcPr>
                <w:tcW w:w="1405" w:type="dxa"/>
              </w:tcPr>
            </w:tcPrChange>
          </w:tcPr>
          <w:p w:rsidRPr="00173CE9" w:rsidR="00C20EC5" w:rsidP="684699FD" w:rsidRDefault="684699FD" w14:paraId="5A67C5F7" w14:textId="77777777" w14:noSpellErr="1">
            <w:pPr>
              <w:jc w:val="left"/>
              <w:rPr>
                <w:sz w:val="18"/>
                <w:szCs w:val="18"/>
              </w:rPr>
            </w:pPr>
            <w:r w:rsidRPr="684699FD">
              <w:rPr>
                <w:sz w:val="18"/>
                <w:szCs w:val="18"/>
              </w:rPr>
              <w:t>AT009</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21">
              <w:tcPr>
                <w:tcW w:w="6002" w:type="dxa"/>
              </w:tcPr>
            </w:tcPrChange>
          </w:tcPr>
          <w:p w:rsidRPr="00173CE9" w:rsidR="00C20EC5" w:rsidP="1B1A7BA5" w:rsidRDefault="1B1A7BA5" w14:paraId="5A67C5F8" w14:textId="77777777">
            <w:pPr>
              <w:jc w:val="left"/>
              <w:rPr>
                <w:sz w:val="18"/>
                <w:szCs w:val="18"/>
              </w:rPr>
            </w:pPr>
            <w:r w:rsidRPr="1B1A7BA5">
              <w:rPr>
                <w:sz w:val="18"/>
                <w:szCs w:val="18"/>
              </w:rPr>
              <w:t xml:space="preserve">El desarrollo de un servicio web REST basado en formatos JSON facilitará la creación de pruebas. El </w:t>
            </w:r>
            <w:proofErr w:type="spellStart"/>
            <w:r w:rsidRPr="1B1A7BA5">
              <w:rPr>
                <w:sz w:val="18"/>
                <w:szCs w:val="18"/>
              </w:rPr>
              <w:t xml:space="preserve">framework</w:t>
            </w:r>
            <w:proofErr w:type="spellEnd"/>
            <w:r w:rsidRPr="1B1A7BA5">
              <w:rPr>
                <w:sz w:val="18"/>
                <w:szCs w:val="18"/>
              </w:rPr>
              <w:t xml:space="preserve"> Spring </w:t>
            </w:r>
            <w:proofErr w:type="spellStart"/>
            <w:r w:rsidRPr="1B1A7BA5">
              <w:rPr>
                <w:sz w:val="18"/>
                <w:szCs w:val="18"/>
              </w:rPr>
              <w:t xml:space="preserve">Boot</w:t>
            </w:r>
            <w:proofErr w:type="spellEnd"/>
            <w:r w:rsidRPr="1B1A7BA5">
              <w:rPr>
                <w:sz w:val="18"/>
                <w:szCs w:val="18"/>
              </w:rPr>
              <w:t xml:space="preserve"> contiene varias herramientas para pruebas unitarias y de integración. </w:t>
            </w:r>
          </w:p>
        </w:tc>
      </w:tr>
      <w:tr w:rsidRPr="00D3692F" w:rsidR="00C20EC5" w:rsidTr="4AD58749" w14:paraId="5A67C5FD"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22">
              <w:tcPr>
                <w:tcW w:w="1097" w:type="dxa"/>
              </w:tcPr>
            </w:tcPrChange>
          </w:tcPr>
          <w:p w:rsidRPr="00173CE9" w:rsidR="00C20EC5" w:rsidP="1B1A7BA5" w:rsidRDefault="1B1A7BA5" w14:paraId="5A67C5FA" w14:textId="77777777">
            <w:pPr>
              <w:jc w:val="left"/>
              <w:rPr>
                <w:sz w:val="18"/>
                <w:szCs w:val="18"/>
              </w:rPr>
            </w:pPr>
            <w:r w:rsidRPr="1B1A7BA5">
              <w:rPr>
                <w:sz w:val="18"/>
                <w:szCs w:val="18"/>
              </w:rPr>
              <w:t>12</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23">
              <w:tcPr>
                <w:tcW w:w="1405" w:type="dxa"/>
              </w:tcPr>
            </w:tcPrChange>
          </w:tcPr>
          <w:p w:rsidRPr="00173CE9" w:rsidR="00C20EC5" w:rsidP="684699FD" w:rsidRDefault="684699FD" w14:paraId="5A67C5FB" w14:textId="77777777" w14:noSpellErr="1">
            <w:pPr>
              <w:jc w:val="left"/>
              <w:rPr>
                <w:sz w:val="18"/>
                <w:szCs w:val="18"/>
              </w:rPr>
            </w:pPr>
            <w:r w:rsidRPr="684699FD">
              <w:rPr>
                <w:sz w:val="18"/>
                <w:szCs w:val="18"/>
              </w:rPr>
              <w:t>AT012</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24">
              <w:tcPr>
                <w:tcW w:w="6002" w:type="dxa"/>
              </w:tcPr>
            </w:tcPrChange>
          </w:tcPr>
          <w:p w:rsidRPr="00173CE9" w:rsidR="00C20EC5" w:rsidP="684699FD" w:rsidRDefault="684699FD" w14:paraId="5A67C5FC" w14:textId="77777777" w14:noSpellErr="1">
            <w:pPr>
              <w:jc w:val="left"/>
              <w:rPr>
                <w:sz w:val="18"/>
                <w:szCs w:val="18"/>
              </w:rPr>
            </w:pPr>
            <w:r w:rsidRPr="684699FD">
              <w:rPr>
                <w:sz w:val="18"/>
                <w:szCs w:val="18"/>
              </w:rPr>
              <w:t xml:space="preserve">El uso de un servicio web REST permitirá el acceso automático al sistema a través de software cliente. </w:t>
            </w:r>
          </w:p>
        </w:tc>
      </w:tr>
      <w:tr w:rsidRPr="00D3692F" w:rsidR="00C20EC5" w:rsidTr="4AD58749" w14:paraId="5A67C601"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25">
              <w:tcPr>
                <w:tcW w:w="1097" w:type="dxa"/>
              </w:tcPr>
            </w:tcPrChange>
          </w:tcPr>
          <w:p w:rsidRPr="00173CE9" w:rsidR="00C20EC5" w:rsidP="1B1A7BA5" w:rsidRDefault="1B1A7BA5" w14:paraId="5A67C5FE" w14:textId="77777777">
            <w:pPr>
              <w:jc w:val="left"/>
              <w:rPr>
                <w:sz w:val="18"/>
                <w:szCs w:val="18"/>
              </w:rPr>
            </w:pPr>
            <w:r w:rsidRPr="1B1A7BA5">
              <w:rPr>
                <w:sz w:val="18"/>
                <w:szCs w:val="18"/>
              </w:rPr>
              <w:t>13</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26">
              <w:tcPr>
                <w:tcW w:w="1405" w:type="dxa"/>
              </w:tcPr>
            </w:tcPrChange>
          </w:tcPr>
          <w:p w:rsidRPr="00173CE9" w:rsidR="00C20EC5" w:rsidP="684699FD" w:rsidRDefault="684699FD" w14:paraId="5A67C5FF" w14:textId="77777777" w14:noSpellErr="1">
            <w:pPr>
              <w:jc w:val="left"/>
              <w:rPr>
                <w:sz w:val="18"/>
                <w:szCs w:val="18"/>
              </w:rPr>
            </w:pPr>
            <w:r w:rsidRPr="684699FD">
              <w:rPr>
                <w:sz w:val="18"/>
                <w:szCs w:val="18"/>
              </w:rPr>
              <w:t>AT013</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27">
              <w:tcPr>
                <w:tcW w:w="6002" w:type="dxa"/>
              </w:tcPr>
            </w:tcPrChange>
          </w:tcPr>
          <w:p w:rsidRPr="00173CE9" w:rsidR="00C20EC5" w:rsidP="1B1A7BA5" w:rsidRDefault="1B1A7BA5" w14:paraId="5A67C600" w14:textId="77777777">
            <w:pPr>
              <w:jc w:val="left"/>
              <w:rPr>
                <w:sz w:val="18"/>
                <w:szCs w:val="18"/>
              </w:rPr>
            </w:pPr>
            <w:r w:rsidRPr="1B1A7BA5">
              <w:rPr>
                <w:sz w:val="18"/>
                <w:szCs w:val="18"/>
              </w:rPr>
              <w:t xml:space="preserve">El API del servicio web es simple y contiene la funcionalidad mínima necesaria. La utilización del </w:t>
            </w:r>
            <w:proofErr w:type="spellStart"/>
            <w:r w:rsidRPr="1B1A7BA5">
              <w:rPr>
                <w:sz w:val="18"/>
                <w:szCs w:val="18"/>
              </w:rPr>
              <w:t xml:space="preserve">framework</w:t>
            </w:r>
            <w:proofErr w:type="spellEnd"/>
            <w:r w:rsidRPr="1B1A7BA5">
              <w:rPr>
                <w:sz w:val="18"/>
                <w:szCs w:val="18"/>
              </w:rPr>
              <w:t xml:space="preserve"> Spring </w:t>
            </w:r>
            <w:proofErr w:type="spellStart"/>
            <w:r w:rsidRPr="1B1A7BA5">
              <w:rPr>
                <w:sz w:val="18"/>
                <w:szCs w:val="18"/>
              </w:rPr>
              <w:t xml:space="preserve">Boot</w:t>
            </w:r>
            <w:proofErr w:type="spellEnd"/>
            <w:r w:rsidRPr="1B1A7BA5">
              <w:rPr>
                <w:sz w:val="18"/>
                <w:szCs w:val="18"/>
              </w:rPr>
              <w:t xml:space="preserve"> facilitará el desarrollo por los estudiantes dado que el </w:t>
            </w:r>
            <w:proofErr w:type="spellStart"/>
            <w:r w:rsidRPr="1B1A7BA5">
              <w:rPr>
                <w:sz w:val="18"/>
                <w:szCs w:val="18"/>
              </w:rPr>
              <w:t xml:space="preserve">framework</w:t>
            </w:r>
            <w:proofErr w:type="spellEnd"/>
            <w:r w:rsidRPr="1B1A7BA5">
              <w:rPr>
                <w:sz w:val="18"/>
                <w:szCs w:val="18"/>
              </w:rPr>
              <w:t xml:space="preserve"> tiene soluciones para toda la funcionalidad requerida. </w:t>
            </w:r>
          </w:p>
        </w:tc>
      </w:tr>
      <w:tr w:rsidRPr="00D3692F" w:rsidR="00C20EC5" w:rsidTr="4AD58749" w14:paraId="5A67C605"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28">
              <w:tcPr>
                <w:tcW w:w="1097" w:type="dxa"/>
              </w:tcPr>
            </w:tcPrChange>
          </w:tcPr>
          <w:p w:rsidRPr="00173CE9" w:rsidR="00C20EC5" w:rsidP="1B1A7BA5" w:rsidRDefault="1B1A7BA5" w14:paraId="5A67C602" w14:textId="77777777">
            <w:pPr>
              <w:jc w:val="left"/>
              <w:rPr>
                <w:sz w:val="18"/>
                <w:szCs w:val="18"/>
              </w:rPr>
            </w:pPr>
            <w:r w:rsidRPr="1B1A7BA5">
              <w:rPr>
                <w:sz w:val="18"/>
                <w:szCs w:val="18"/>
              </w:rPr>
              <w:t>14</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29">
              <w:tcPr>
                <w:tcW w:w="1405" w:type="dxa"/>
              </w:tcPr>
            </w:tcPrChange>
          </w:tcPr>
          <w:p w:rsidRPr="00173CE9" w:rsidR="00C20EC5" w:rsidP="684699FD" w:rsidRDefault="684699FD" w14:paraId="5A67C603" w14:textId="77777777" w14:noSpellErr="1">
            <w:pPr>
              <w:jc w:val="left"/>
              <w:rPr>
                <w:sz w:val="18"/>
                <w:szCs w:val="18"/>
              </w:rPr>
            </w:pPr>
            <w:r w:rsidRPr="684699FD">
              <w:rPr>
                <w:sz w:val="18"/>
                <w:szCs w:val="18"/>
              </w:rPr>
              <w:t>AT014</w:t>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30">
              <w:tcPr>
                <w:tcW w:w="6002" w:type="dxa"/>
              </w:tcPr>
            </w:tcPrChange>
          </w:tcPr>
          <w:p w:rsidRPr="00173CE9" w:rsidR="00C20EC5" w:rsidP="1B1A7BA5" w:rsidRDefault="1B1A7BA5" w14:paraId="5A67C604" w14:textId="77777777">
            <w:pPr>
              <w:jc w:val="left"/>
              <w:rPr>
                <w:sz w:val="18"/>
                <w:szCs w:val="18"/>
              </w:rPr>
            </w:pPr>
            <w:r w:rsidRPr="1B1A7BA5">
              <w:rPr>
                <w:sz w:val="18"/>
                <w:szCs w:val="18"/>
              </w:rPr>
              <w:t xml:space="preserve">La utilización del </w:t>
            </w:r>
            <w:proofErr w:type="spellStart"/>
            <w:r w:rsidRPr="1B1A7BA5">
              <w:rPr>
                <w:sz w:val="18"/>
                <w:szCs w:val="18"/>
              </w:rPr>
              <w:t xml:space="preserve">framework</w:t>
            </w:r>
            <w:proofErr w:type="spellEnd"/>
            <w:r w:rsidRPr="1B1A7BA5">
              <w:rPr>
                <w:sz w:val="18"/>
                <w:szCs w:val="18"/>
              </w:rPr>
              <w:t xml:space="preserve"> Spring </w:t>
            </w:r>
            <w:proofErr w:type="spellStart"/>
            <w:r w:rsidRPr="1B1A7BA5">
              <w:rPr>
                <w:sz w:val="18"/>
                <w:szCs w:val="18"/>
              </w:rPr>
              <w:t xml:space="preserve">Boot</w:t>
            </w:r>
            <w:proofErr w:type="spellEnd"/>
            <w:r w:rsidRPr="1B1A7BA5">
              <w:rPr>
                <w:sz w:val="18"/>
                <w:szCs w:val="18"/>
              </w:rPr>
              <w:t xml:space="preserve"> facilita el despliegue. Hay varios ejemplos que muestran cómo desplegar aplicaciones basadas en Spring </w:t>
            </w:r>
            <w:proofErr w:type="spellStart"/>
            <w:r w:rsidRPr="1B1A7BA5">
              <w:rPr>
                <w:sz w:val="18"/>
                <w:szCs w:val="18"/>
              </w:rPr>
              <w:t xml:space="preserve">Boot</w:t>
            </w:r>
            <w:proofErr w:type="spellEnd"/>
            <w:r w:rsidRPr="1B1A7BA5">
              <w:rPr>
                <w:sz w:val="18"/>
                <w:szCs w:val="18"/>
              </w:rPr>
              <w:t xml:space="preserve"> en servidores de producción. </w:t>
            </w:r>
          </w:p>
        </w:tc>
      </w:tr>
    </w:tbl>
    <w:p w:rsidR="003D7AE5" w:rsidP="00173CE9" w:rsidRDefault="003D7AE5" w14:paraId="01F1AB79" w14:textId="78EE146A">
      <w:pPr>
        <w:tabs>
          <w:tab w:val="left" w:pos="1205"/>
          <w:tab w:val="left" w:pos="2610"/>
        </w:tabs>
        <w:ind w:left="108"/>
        <w:jc w:val="left"/>
        <w:rPr>
          <w:sz w:val="18"/>
        </w:rPr>
      </w:pPr>
    </w:p>
    <w:p w:rsidR="003D7AE5" w:rsidRDefault="003D7AE5" w14:paraId="4CD4B35B" w14:textId="77777777">
      <w:pPr>
        <w:jc w:val="left"/>
        <w:rPr>
          <w:rFonts w:ascii="Cambria" w:hAnsi="Cambria" w:eastAsiaTheme="majorEastAsia" w:cstheme="majorBidi"/>
          <w:b/>
          <w:bCs/>
          <w:color w:val="5B9BD5" w:themeColor="accent1"/>
          <w:sz w:val="26"/>
          <w:szCs w:val="26"/>
          <w:lang w:eastAsia="es-ES"/>
        </w:rPr>
      </w:pPr>
      <w:r>
        <w:br w:type="page"/>
      </w:r>
    </w:p>
    <w:p w:rsidRPr="00D3692F" w:rsidR="003D7AE5" w:rsidP="003D7AE5" w:rsidRDefault="003D7AE5" w14:paraId="65AD0373" w14:textId="688A77DA">
      <w:pPr>
        <w:pStyle w:val="Ttulo2"/>
      </w:pPr>
      <w:bookmarkStart w:name="_Toc506162211" w:id="1131"/>
      <w:r>
        <w:rPr/>
        <w:lastRenderedPageBreak/>
        <w:t>Vista de Paquetes</w:t>
      </w:r>
      <w:bookmarkEnd w:id="1131"/>
      <w:r w:rsidRPr="00D3692F">
        <w:fldChar w:fldCharType="begin"/>
      </w:r>
      <w:r w:rsidRPr="00D3692F">
        <w:instrText xml:space="preserve"> XE "View" </w:instrText>
      </w:r>
      <w:r w:rsidRPr="00D3692F">
        <w:fldChar w:fldCharType="end"/>
      </w:r>
    </w:p>
    <w:p w:rsidRPr="00D3692F" w:rsidR="003D7AE5" w:rsidP="003D7AE5" w:rsidRDefault="003D7AE5" w14:paraId="396A5095" w14:textId="77777777">
      <w:pPr>
        <w:pStyle w:val="Ttulo3"/>
      </w:pPr>
      <w:bookmarkStart w:name="_Toc506162212" w:id="1132"/>
      <w:r w:rsidRPr="00D3692F">
        <w:rPr/>
        <w:t>Presentación principal</w:t>
      </w:r>
      <w:bookmarkEnd w:id="1132"/>
      <w:r w:rsidRPr="00D3692F">
        <w:fldChar w:fldCharType="begin"/>
      </w:r>
      <w:r w:rsidRPr="00D3692F">
        <w:instrText xml:space="preserve"> XE "Presentación principal" </w:instrText>
      </w:r>
      <w:r w:rsidRPr="00D3692F">
        <w:fldChar w:fldCharType="end"/>
      </w:r>
    </w:p>
    <w:p w:rsidR="003D7AE5" w:rsidP="003D7AE5" w:rsidRDefault="003D7AE5" w14:paraId="05244CBB" w14:textId="77777777"/>
    <w:p w:rsidR="003D7AE5" w:rsidP="003D7AE5" w:rsidRDefault="684699FD" w14:paraId="43AF76B3" w14:textId="28F2C961" w14:noSpellErr="1">
      <w:pPr>
        <w:pStyle w:val="Ttulo3"/>
        <w:rPr/>
      </w:pPr>
      <w:bookmarkStart w:name="_Toc506162213" w:id="1133"/>
      <w:r>
        <w:rPr/>
        <w:t>Catálogo de elementos</w:t>
      </w:r>
      <w:bookmarkEnd w:id="1133"/>
    </w:p>
    <w:p w:rsidRPr="00D3692F" w:rsidR="003D7AE5" w:rsidP="003D7AE5" w:rsidRDefault="003D7AE5" w14:paraId="456BEC04" w14:textId="32F6DE00">
      <w:r w:rsidRPr="00D3692F">
        <w:fldChar w:fldCharType="begin"/>
      </w:r>
      <w:r w:rsidRPr="00D3692F">
        <w:instrText xml:space="preserve"> XE "Catálogo de elementos" </w:instrText>
      </w:r>
      <w:r w:rsidRPr="00D3692F">
        <w:fldChar w:fldCharType="end"/>
      </w:r>
    </w:p>
    <w:p w:rsidR="003D7AE5" w:rsidP="003D7AE5" w:rsidRDefault="684699FD" w14:paraId="584A1ECF" w14:textId="116B59F4" w14:noSpellErr="1">
      <w:pPr>
        <w:pStyle w:val="Ttulo4"/>
        <w:rPr/>
      </w:pPr>
      <w:r>
        <w:rPr/>
        <w:t>Elementos</w:t>
      </w:r>
    </w:p>
    <w:p w:rsidRPr="003D7AE5" w:rsidR="003D7AE5" w:rsidP="003D7AE5" w:rsidRDefault="003D7AE5" w14:paraId="5E66B2D1" w14:textId="77777777">
      <w:pPr>
        <w:rPr>
          <w:lang w:eastAsia="es-ES"/>
        </w:rPr>
      </w:pPr>
    </w:p>
    <w:p w:rsidR="003D7AE5" w:rsidP="003D7AE5" w:rsidRDefault="684699FD" w14:paraId="274B2E35" w14:textId="26BEECFB" w14:noSpellErr="1">
      <w:pPr>
        <w:pStyle w:val="Ttulo4"/>
        <w:rPr/>
      </w:pPr>
      <w:r>
        <w:rPr/>
        <w:t>Relaciones</w:t>
      </w:r>
    </w:p>
    <w:p w:rsidRPr="003D7AE5" w:rsidR="003D7AE5" w:rsidP="003D7AE5" w:rsidRDefault="003D7AE5" w14:paraId="059626AA" w14:textId="77777777">
      <w:pPr>
        <w:rPr>
          <w:lang w:eastAsia="es-ES"/>
        </w:rPr>
      </w:pPr>
    </w:p>
    <w:p w:rsidR="003D7AE5" w:rsidP="003D7AE5" w:rsidRDefault="003D7AE5" w14:paraId="3294DA1A" w14:textId="6280D56A" w14:noSpellErr="1">
      <w:pPr>
        <w:pStyle w:val="Ttulo4"/>
        <w:rPr/>
      </w:pPr>
      <w:r w:rsidRPr="00D3692F">
        <w:rPr/>
        <w:t>Interfaces</w:t>
      </w:r>
      <w:r w:rsidRPr="00D3692F">
        <w:fldChar w:fldCharType="begin"/>
      </w:r>
      <w:r w:rsidRPr="00D3692F">
        <w:instrText xml:space="preserve"> XE "Interfaces" </w:instrText>
      </w:r>
      <w:r w:rsidRPr="00D3692F">
        <w:fldChar w:fldCharType="end"/>
      </w:r>
      <w:r w:rsidRPr="00D3692F">
        <w:t xml:space="preserve"> / Puertos</w:t>
      </w:r>
    </w:p>
    <w:p w:rsidRPr="003D7AE5" w:rsidR="003D7AE5" w:rsidP="003D7AE5" w:rsidRDefault="003D7AE5" w14:paraId="0388212C" w14:textId="77777777">
      <w:pPr>
        <w:rPr>
          <w:lang w:eastAsia="es-ES"/>
        </w:rPr>
      </w:pPr>
    </w:p>
    <w:p w:rsidR="003D7AE5" w:rsidP="003D7AE5" w:rsidRDefault="684699FD" w14:paraId="76678181" w14:textId="311AE1D9" w14:noSpellErr="1">
      <w:pPr>
        <w:pStyle w:val="Ttulo4"/>
        <w:rPr/>
      </w:pPr>
      <w:r>
        <w:rPr/>
        <w:t>Comportamiento</w:t>
      </w:r>
    </w:p>
    <w:p w:rsidRPr="003D7AE5" w:rsidR="003D7AE5" w:rsidP="003D7AE5" w:rsidRDefault="003D7AE5" w14:paraId="6F5717D9" w14:textId="77777777">
      <w:pPr>
        <w:rPr>
          <w:lang w:eastAsia="es-ES"/>
        </w:rPr>
      </w:pPr>
    </w:p>
    <w:p w:rsidRPr="00D3692F" w:rsidR="003D7AE5" w:rsidP="003D7AE5" w:rsidRDefault="003D7AE5" w14:paraId="39E0AAC0" w14:textId="77777777">
      <w:pPr>
        <w:pStyle w:val="Ttulo3"/>
      </w:pPr>
      <w:bookmarkStart w:name="_Toc506162214" w:id="1134"/>
      <w:r w:rsidRPr="00D3692F">
        <w:rPr/>
        <w:t>Diagrama contextual</w:t>
      </w:r>
      <w:bookmarkEnd w:id="1134"/>
      <w:r w:rsidRPr="00D3692F">
        <w:fldChar w:fldCharType="begin"/>
      </w:r>
      <w:r w:rsidRPr="00D3692F">
        <w:instrText xml:space="preserve"> XE "Diagrama contextual" </w:instrText>
      </w:r>
      <w:r w:rsidRPr="00D3692F">
        <w:fldChar w:fldCharType="end"/>
      </w:r>
    </w:p>
    <w:p w:rsidRPr="00D3692F" w:rsidR="003D7AE5" w:rsidP="003D7AE5" w:rsidRDefault="684699FD" w14:paraId="7B035872" w14:textId="1F3C331C" w14:noSpellErr="1">
      <w:r>
        <w:rPr/>
        <w:t>Ver …</w:t>
      </w:r>
    </w:p>
    <w:p w:rsidRPr="00D3692F" w:rsidR="003D7AE5" w:rsidP="003D7AE5" w:rsidRDefault="003D7AE5" w14:paraId="4A64FF4E" w14:textId="77777777">
      <w:pPr>
        <w:pStyle w:val="Ttulo3"/>
      </w:pPr>
      <w:bookmarkStart w:name="_Toc506162215" w:id="1135"/>
      <w:r w:rsidRPr="00D3692F">
        <w:rPr/>
        <w:t>Justificación de las decisiones</w:t>
      </w:r>
      <w:bookmarkEnd w:id="1135"/>
      <w:r w:rsidRPr="00D3692F">
        <w:fldChar w:fldCharType="begin"/>
      </w:r>
      <w:r w:rsidRPr="00D3692F">
        <w:instrText xml:space="preserve"> XE "Justificación de las decisiones" </w:instrText>
      </w:r>
      <w:r w:rsidRPr="00D3692F">
        <w:fldChar w:fldCharType="end"/>
      </w:r>
    </w:p>
    <w:p w:rsidRPr="00D3692F" w:rsidR="003D7AE5" w:rsidP="003D7AE5" w:rsidRDefault="684699FD" w14:paraId="1FA330C6" w14:textId="77777777" w14:noSpellErr="1">
      <w:r>
        <w:rPr/>
        <w:t>Las decisiones que han llevado a este diseño son:</w:t>
      </w:r>
    </w:p>
    <w:tbl>
      <w:tblPr>
        <w:tblStyle w:val="Sombreadoclaro-nfasis1"/>
        <w:tblW w:w="0" w:type="auto"/>
        <w:tblLook w:val="0620" w:firstRow="1" w:lastRow="0" w:firstColumn="0" w:lastColumn="0" w:noHBand="1" w:noVBand="1"/>
        <w:tblPrChange w:author="Pablo González Martínez" w:date="2018-02-17T09:22:00Z" w:id="1136">
          <w:tblPr>
            <w:tblStyle w:val="Sombreadoclaro-nfasis1"/>
            <w:tblW w:w="0" w:type="auto"/>
            <w:tblLook w:val="0620" w:firstRow="1" w:lastRow="0" w:firstColumn="0" w:lastColumn="0" w:noHBand="1" w:noVBand="1"/>
          </w:tblPr>
        </w:tblPrChange>
      </w:tblPr>
      <w:tblGrid>
        <w:gridCol w:w="1097"/>
        <w:gridCol w:w="1405"/>
        <w:gridCol w:w="6002"/>
        <w:tblGridChange w:id="1137">
          <w:tblGrid>
            <w:gridCol w:w="360"/>
            <w:gridCol w:w="360"/>
            <w:gridCol w:w="360"/>
          </w:tblGrid>
        </w:tblGridChange>
      </w:tblGrid>
      <w:tr w:rsidRPr="00D3692F" w:rsidR="003D7AE5" w:rsidTr="4AD58749" w14:paraId="4E01AD26"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38">
              <w:tcPr>
                <w:tcW w:w="1097" w:type="dxa"/>
              </w:tcPr>
            </w:tcPrChange>
          </w:tcPr>
          <w:p w:rsidRPr="00D3692F" w:rsidR="003D7AE5" w:rsidP="684699FD" w:rsidRDefault="684699FD" w14:paraId="5292E2D0"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Escenario</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39">
              <w:tcPr>
                <w:tcW w:w="1405" w:type="dxa"/>
              </w:tcPr>
            </w:tcPrChange>
          </w:tcPr>
          <w:p w:rsidRPr="00D3692F" w:rsidR="003D7AE5" w:rsidP="001B1DA4" w:rsidRDefault="003D7AE5" w14:paraId="681418F5" w14:textId="77777777">
            <w:pPr>
              <w:jc w:val="left"/>
              <w:cnfStyle w:val="100000000000" w:firstRow="1" w:lastRow="0" w:firstColumn="0" w:lastColumn="0" w:oddVBand="0" w:evenVBand="0" w:oddHBand="0" w:evenHBand="0" w:firstRowFirstColumn="0" w:firstRowLastColumn="0" w:lastRowFirstColumn="0" w:lastRowLastColumn="0"/>
              <w:rPr>
                <w:sz w:val="18"/>
              </w:rPr>
            </w:pPr>
            <w:r w:rsidRPr="684699FD">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40">
              <w:tcPr>
                <w:tcW w:w="6002" w:type="dxa"/>
              </w:tcPr>
            </w:tcPrChange>
          </w:tcPr>
          <w:p w:rsidRPr="00D3692F" w:rsidR="003D7AE5" w:rsidP="684699FD" w:rsidRDefault="684699FD" w14:paraId="660E4F36"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Justificación</w:t>
            </w:r>
          </w:p>
        </w:tc>
      </w:tr>
      <w:tr w:rsidRPr="00D3692F" w:rsidR="003D7AE5" w:rsidTr="4AD58749" w14:paraId="3AD83C06"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41">
              <w:tcPr>
                <w:tcW w:w="1097" w:type="dxa"/>
              </w:tcPr>
            </w:tcPrChange>
          </w:tcPr>
          <w:p w:rsidRPr="00173CE9" w:rsidR="003D7AE5" w:rsidP="001B1DA4" w:rsidRDefault="003D7AE5" w14:paraId="315C5F2D" w14:textId="1ED37D76">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42">
              <w:tcPr>
                <w:tcW w:w="1405" w:type="dxa"/>
              </w:tcPr>
            </w:tcPrChange>
          </w:tcPr>
          <w:p w:rsidRPr="00173CE9" w:rsidR="003D7AE5" w:rsidP="001B1DA4" w:rsidRDefault="003D7AE5" w14:paraId="3FBC090E" w14:textId="78B6FB4C">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43">
              <w:tcPr>
                <w:tcW w:w="6002" w:type="dxa"/>
              </w:tcPr>
            </w:tcPrChange>
          </w:tcPr>
          <w:p w:rsidRPr="00173CE9" w:rsidR="003D7AE5" w:rsidP="001B1DA4" w:rsidRDefault="003D7AE5" w14:paraId="2BB43168" w14:textId="00953FA3">
            <w:pPr>
              <w:jc w:val="left"/>
              <w:rPr>
                <w:sz w:val="18"/>
              </w:rPr>
            </w:pPr>
          </w:p>
        </w:tc>
      </w:tr>
      <w:tr w:rsidRPr="00D3692F" w:rsidR="003D7AE5" w:rsidTr="4AD58749" w14:paraId="419B0A8E"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44">
              <w:tcPr>
                <w:tcW w:w="1097" w:type="dxa"/>
              </w:tcPr>
            </w:tcPrChange>
          </w:tcPr>
          <w:p w:rsidRPr="00173CE9" w:rsidR="003D7AE5" w:rsidP="001B1DA4" w:rsidRDefault="003D7AE5" w14:paraId="14837279" w14:textId="26D8030A">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45">
              <w:tcPr>
                <w:tcW w:w="1405" w:type="dxa"/>
              </w:tcPr>
            </w:tcPrChange>
          </w:tcPr>
          <w:p w:rsidRPr="00173CE9" w:rsidR="003D7AE5" w:rsidP="001B1DA4" w:rsidRDefault="003D7AE5" w14:paraId="11CB3997" w14:textId="13DD2B6F">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46">
              <w:tcPr>
                <w:tcW w:w="6002" w:type="dxa"/>
              </w:tcPr>
            </w:tcPrChange>
          </w:tcPr>
          <w:p w:rsidRPr="00173CE9" w:rsidR="003D7AE5" w:rsidP="001B1DA4" w:rsidRDefault="003D7AE5" w14:paraId="3C6D2116" w14:textId="3280D7A2">
            <w:pPr>
              <w:jc w:val="left"/>
              <w:rPr>
                <w:sz w:val="18"/>
              </w:rPr>
            </w:pPr>
          </w:p>
        </w:tc>
      </w:tr>
      <w:tr w:rsidRPr="00D3692F" w:rsidR="003D7AE5" w:rsidTr="4AD58749" w14:paraId="7491BDFB"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47">
              <w:tcPr>
                <w:tcW w:w="1097" w:type="dxa"/>
              </w:tcPr>
            </w:tcPrChange>
          </w:tcPr>
          <w:p w:rsidRPr="00173CE9" w:rsidR="003D7AE5" w:rsidP="001B1DA4" w:rsidRDefault="003D7AE5" w14:paraId="73F0C0F3" w14:textId="233FB222">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48">
              <w:tcPr>
                <w:tcW w:w="1405" w:type="dxa"/>
              </w:tcPr>
            </w:tcPrChange>
          </w:tcPr>
          <w:p w:rsidRPr="00173CE9" w:rsidR="003D7AE5" w:rsidP="001B1DA4" w:rsidRDefault="003D7AE5" w14:paraId="76272289" w14:textId="4354B20F">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49">
              <w:tcPr>
                <w:tcW w:w="6002" w:type="dxa"/>
              </w:tcPr>
            </w:tcPrChange>
          </w:tcPr>
          <w:p w:rsidRPr="00173CE9" w:rsidR="003D7AE5" w:rsidP="001B1DA4" w:rsidRDefault="003D7AE5" w14:paraId="5664D023" w14:textId="47F95593">
            <w:pPr>
              <w:jc w:val="left"/>
              <w:rPr>
                <w:sz w:val="18"/>
              </w:rPr>
            </w:pPr>
          </w:p>
        </w:tc>
      </w:tr>
      <w:tr w:rsidRPr="00D3692F" w:rsidR="003D7AE5" w:rsidTr="4AD58749" w14:paraId="7680A828"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50">
              <w:tcPr>
                <w:tcW w:w="1097" w:type="dxa"/>
              </w:tcPr>
            </w:tcPrChange>
          </w:tcPr>
          <w:p w:rsidRPr="00173CE9" w:rsidR="003D7AE5" w:rsidP="001B1DA4" w:rsidRDefault="003D7AE5" w14:paraId="16323C46" w14:textId="51B81D9C">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51">
              <w:tcPr>
                <w:tcW w:w="1405" w:type="dxa"/>
              </w:tcPr>
            </w:tcPrChange>
          </w:tcPr>
          <w:p w:rsidRPr="00173CE9" w:rsidR="003D7AE5" w:rsidP="001B1DA4" w:rsidRDefault="003D7AE5" w14:paraId="203F0719" w14:textId="174BCB04">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52">
              <w:tcPr>
                <w:tcW w:w="6002" w:type="dxa"/>
              </w:tcPr>
            </w:tcPrChange>
          </w:tcPr>
          <w:p w:rsidRPr="00173CE9" w:rsidR="003D7AE5" w:rsidP="001B1DA4" w:rsidRDefault="003D7AE5" w14:paraId="2D00105E" w14:textId="5DA17D2B">
            <w:pPr>
              <w:jc w:val="left"/>
              <w:rPr>
                <w:sz w:val="18"/>
              </w:rPr>
            </w:pPr>
          </w:p>
        </w:tc>
      </w:tr>
      <w:tr w:rsidRPr="00D3692F" w:rsidR="003D7AE5" w:rsidTr="4AD58749" w14:paraId="27044FE9"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53">
              <w:tcPr>
                <w:tcW w:w="1097" w:type="dxa"/>
              </w:tcPr>
            </w:tcPrChange>
          </w:tcPr>
          <w:p w:rsidRPr="00173CE9" w:rsidR="003D7AE5" w:rsidP="001B1DA4" w:rsidRDefault="003D7AE5" w14:paraId="40C007B5" w14:textId="3F9B571A">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54">
              <w:tcPr>
                <w:tcW w:w="1405" w:type="dxa"/>
              </w:tcPr>
            </w:tcPrChange>
          </w:tcPr>
          <w:p w:rsidRPr="00173CE9" w:rsidR="003D7AE5" w:rsidP="001B1DA4" w:rsidRDefault="003D7AE5" w14:paraId="21F48A4A" w14:textId="15A03EF1">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55">
              <w:tcPr>
                <w:tcW w:w="6002" w:type="dxa"/>
              </w:tcPr>
            </w:tcPrChange>
          </w:tcPr>
          <w:p w:rsidRPr="00173CE9" w:rsidR="003D7AE5" w:rsidP="001B1DA4" w:rsidRDefault="003D7AE5" w14:paraId="3D6A0310" w14:textId="1F54DC9D">
            <w:pPr>
              <w:jc w:val="left"/>
              <w:rPr>
                <w:sz w:val="18"/>
              </w:rPr>
            </w:pPr>
          </w:p>
        </w:tc>
      </w:tr>
      <w:tr w:rsidRPr="00D3692F" w:rsidR="003D7AE5" w:rsidTr="4AD58749" w14:paraId="359366B3"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56">
              <w:tcPr>
                <w:tcW w:w="1097" w:type="dxa"/>
              </w:tcPr>
            </w:tcPrChange>
          </w:tcPr>
          <w:p w:rsidRPr="00173CE9" w:rsidR="003D7AE5" w:rsidP="001B1DA4" w:rsidRDefault="003D7AE5" w14:paraId="6B7A61FA" w14:textId="0244B6F2">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57">
              <w:tcPr>
                <w:tcW w:w="1405" w:type="dxa"/>
              </w:tcPr>
            </w:tcPrChange>
          </w:tcPr>
          <w:p w:rsidRPr="00173CE9" w:rsidR="003D7AE5" w:rsidP="001B1DA4" w:rsidRDefault="003D7AE5" w14:paraId="510DA6D6" w14:textId="758B7642">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58">
              <w:tcPr>
                <w:tcW w:w="6002" w:type="dxa"/>
              </w:tcPr>
            </w:tcPrChange>
          </w:tcPr>
          <w:p w:rsidRPr="00173CE9" w:rsidR="003D7AE5" w:rsidP="001B1DA4" w:rsidRDefault="003D7AE5" w14:paraId="13C632B1" w14:textId="45695916">
            <w:pPr>
              <w:jc w:val="left"/>
              <w:rPr>
                <w:sz w:val="18"/>
              </w:rPr>
            </w:pPr>
          </w:p>
        </w:tc>
      </w:tr>
      <w:tr w:rsidRPr="00D3692F" w:rsidR="003D7AE5" w:rsidTr="4AD58749" w14:paraId="31AEA48E"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59">
              <w:tcPr>
                <w:tcW w:w="1097" w:type="dxa"/>
              </w:tcPr>
            </w:tcPrChange>
          </w:tcPr>
          <w:p w:rsidRPr="00173CE9" w:rsidR="003D7AE5" w:rsidP="001B1DA4" w:rsidRDefault="003D7AE5" w14:paraId="72D7B5EB" w14:textId="4CB278FA">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60">
              <w:tcPr>
                <w:tcW w:w="1405" w:type="dxa"/>
              </w:tcPr>
            </w:tcPrChange>
          </w:tcPr>
          <w:p w:rsidRPr="00173CE9" w:rsidR="003D7AE5" w:rsidP="001B1DA4" w:rsidRDefault="003D7AE5" w14:paraId="586AF0DB" w14:textId="0A3FCD45">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61">
              <w:tcPr>
                <w:tcW w:w="6002" w:type="dxa"/>
              </w:tcPr>
            </w:tcPrChange>
          </w:tcPr>
          <w:p w:rsidRPr="00173CE9" w:rsidR="003D7AE5" w:rsidP="001B1DA4" w:rsidRDefault="003D7AE5" w14:paraId="19A6DE66" w14:textId="212B03DC">
            <w:pPr>
              <w:jc w:val="left"/>
              <w:rPr>
                <w:sz w:val="18"/>
              </w:rPr>
            </w:pPr>
          </w:p>
        </w:tc>
      </w:tr>
      <w:tr w:rsidRPr="00D3692F" w:rsidR="003D7AE5" w:rsidTr="4AD58749" w14:paraId="7B426EB0"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62">
              <w:tcPr>
                <w:tcW w:w="1097" w:type="dxa"/>
              </w:tcPr>
            </w:tcPrChange>
          </w:tcPr>
          <w:p w:rsidRPr="00173CE9" w:rsidR="003D7AE5" w:rsidP="001B1DA4" w:rsidRDefault="003D7AE5" w14:paraId="13EBA997" w14:textId="6AF738B9">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63">
              <w:tcPr>
                <w:tcW w:w="1405" w:type="dxa"/>
              </w:tcPr>
            </w:tcPrChange>
          </w:tcPr>
          <w:p w:rsidRPr="00173CE9" w:rsidR="003D7AE5" w:rsidP="001B1DA4" w:rsidRDefault="003D7AE5" w14:paraId="52D5BCB4" w14:textId="7808216D">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64">
              <w:tcPr>
                <w:tcW w:w="6002" w:type="dxa"/>
              </w:tcPr>
            </w:tcPrChange>
          </w:tcPr>
          <w:p w:rsidRPr="00173CE9" w:rsidR="003D7AE5" w:rsidP="001B1DA4" w:rsidRDefault="003D7AE5" w14:paraId="6CB51DBB" w14:textId="75D7EF66">
            <w:pPr>
              <w:jc w:val="left"/>
              <w:rPr>
                <w:sz w:val="18"/>
              </w:rPr>
            </w:pPr>
          </w:p>
        </w:tc>
      </w:tr>
    </w:tbl>
    <w:p w:rsidR="003D7AE5" w:rsidP="003D7AE5" w:rsidRDefault="003D7AE5" w14:paraId="3F888248" w14:textId="77777777"/>
    <w:p w:rsidR="003D7AE5" w:rsidRDefault="003D7AE5" w14:paraId="1BC4A117" w14:textId="77777777">
      <w:pPr>
        <w:jc w:val="left"/>
        <w:rPr>
          <w:rFonts w:ascii="Cambria" w:hAnsi="Cambria" w:eastAsiaTheme="majorEastAsia" w:cstheme="majorBidi"/>
          <w:b/>
          <w:bCs/>
          <w:color w:val="5B9BD5" w:themeColor="accent1"/>
          <w:sz w:val="26"/>
          <w:szCs w:val="26"/>
          <w:lang w:eastAsia="es-ES"/>
        </w:rPr>
      </w:pPr>
      <w:r>
        <w:br w:type="page"/>
      </w:r>
    </w:p>
    <w:p w:rsidRPr="00D3692F" w:rsidR="003D7AE5" w:rsidP="003D7AE5" w:rsidRDefault="003D7AE5" w14:paraId="708934C3" w14:textId="7913DF76">
      <w:pPr>
        <w:pStyle w:val="Ttulo2"/>
      </w:pPr>
      <w:bookmarkStart w:name="_Toc506162216" w:id="1165"/>
      <w:r>
        <w:rPr/>
        <w:lastRenderedPageBreak/>
        <w:t>Vista de Despliegue</w:t>
      </w:r>
      <w:bookmarkEnd w:id="1165"/>
      <w:r w:rsidRPr="00D3692F">
        <w:fldChar w:fldCharType="begin"/>
      </w:r>
      <w:r w:rsidRPr="00D3692F">
        <w:instrText xml:space="preserve"> XE "View" </w:instrText>
      </w:r>
      <w:r w:rsidRPr="00D3692F">
        <w:fldChar w:fldCharType="end"/>
      </w:r>
    </w:p>
    <w:p w:rsidRPr="00D3692F" w:rsidR="003D7AE5" w:rsidP="003D7AE5" w:rsidRDefault="003D7AE5" w14:paraId="5ABA06DD" w14:textId="77777777">
      <w:pPr>
        <w:pStyle w:val="Ttulo3"/>
      </w:pPr>
      <w:bookmarkStart w:name="_Toc506162217" w:id="1166"/>
      <w:r w:rsidRPr="00D3692F">
        <w:rPr/>
        <w:t>Presentación principal</w:t>
      </w:r>
      <w:bookmarkEnd w:id="1166"/>
      <w:r w:rsidRPr="00D3692F">
        <w:fldChar w:fldCharType="begin"/>
      </w:r>
      <w:r w:rsidRPr="00D3692F">
        <w:instrText xml:space="preserve"> XE "Presentación principal" </w:instrText>
      </w:r>
      <w:r w:rsidRPr="00D3692F">
        <w:fldChar w:fldCharType="end"/>
      </w:r>
    </w:p>
    <w:p w:rsidR="003D7AE5" w:rsidP="003D7AE5" w:rsidRDefault="003D7AE5" w14:paraId="2DA62706" w14:textId="77777777"/>
    <w:p w:rsidR="003D7AE5" w:rsidP="003D7AE5" w:rsidRDefault="684699FD" w14:paraId="5A33E9BE" w14:textId="77777777" w14:noSpellErr="1">
      <w:pPr>
        <w:pStyle w:val="Ttulo3"/>
        <w:rPr/>
      </w:pPr>
      <w:bookmarkStart w:name="_Toc506162218" w:id="1167"/>
      <w:r>
        <w:rPr/>
        <w:t>Catálogo de elementos</w:t>
      </w:r>
      <w:bookmarkEnd w:id="1167"/>
    </w:p>
    <w:p w:rsidRPr="00D3692F" w:rsidR="003D7AE5" w:rsidP="003D7AE5" w:rsidRDefault="003D7AE5" w14:paraId="149B12B1" w14:textId="77777777">
      <w:r w:rsidRPr="00D3692F">
        <w:fldChar w:fldCharType="begin"/>
      </w:r>
      <w:r w:rsidRPr="00D3692F">
        <w:instrText xml:space="preserve"> XE "Catálogo de elementos" </w:instrText>
      </w:r>
      <w:r w:rsidRPr="00D3692F">
        <w:fldChar w:fldCharType="end"/>
      </w:r>
    </w:p>
    <w:p w:rsidR="003D7AE5" w:rsidP="003D7AE5" w:rsidRDefault="684699FD" w14:paraId="1C28BCA9" w14:textId="77777777" w14:noSpellErr="1">
      <w:pPr>
        <w:pStyle w:val="Ttulo4"/>
        <w:rPr/>
      </w:pPr>
      <w:r>
        <w:rPr/>
        <w:t>Elementos</w:t>
      </w:r>
    </w:p>
    <w:p w:rsidRPr="003D7AE5" w:rsidR="003D7AE5" w:rsidP="003D7AE5" w:rsidRDefault="003D7AE5" w14:paraId="61DA6740" w14:textId="77777777">
      <w:pPr>
        <w:rPr>
          <w:lang w:eastAsia="es-ES"/>
        </w:rPr>
      </w:pPr>
    </w:p>
    <w:p w:rsidR="003D7AE5" w:rsidP="003D7AE5" w:rsidRDefault="684699FD" w14:paraId="12B7E383" w14:textId="77777777" w14:noSpellErr="1">
      <w:pPr>
        <w:pStyle w:val="Ttulo4"/>
        <w:rPr/>
      </w:pPr>
      <w:r>
        <w:rPr/>
        <w:t>Relaciones</w:t>
      </w:r>
    </w:p>
    <w:p w:rsidRPr="003D7AE5" w:rsidR="003D7AE5" w:rsidP="003D7AE5" w:rsidRDefault="003D7AE5" w14:paraId="339FC33A" w14:textId="77777777">
      <w:pPr>
        <w:rPr>
          <w:lang w:eastAsia="es-ES"/>
        </w:rPr>
      </w:pPr>
    </w:p>
    <w:p w:rsidR="003D7AE5" w:rsidP="003D7AE5" w:rsidRDefault="003D7AE5" w14:paraId="1311491C" w14:textId="77777777" w14:noSpellErr="1">
      <w:pPr>
        <w:pStyle w:val="Ttulo4"/>
        <w:rPr/>
      </w:pPr>
      <w:r w:rsidRPr="00D3692F">
        <w:rPr/>
        <w:t>Interfaces</w:t>
      </w:r>
      <w:r w:rsidRPr="00D3692F">
        <w:fldChar w:fldCharType="begin"/>
      </w:r>
      <w:r w:rsidRPr="00D3692F">
        <w:instrText xml:space="preserve"> XE "Interfaces" </w:instrText>
      </w:r>
      <w:r w:rsidRPr="00D3692F">
        <w:fldChar w:fldCharType="end"/>
      </w:r>
      <w:r w:rsidRPr="00D3692F">
        <w:t xml:space="preserve"> / Puertos</w:t>
      </w:r>
    </w:p>
    <w:p w:rsidRPr="003D7AE5" w:rsidR="003D7AE5" w:rsidP="003D7AE5" w:rsidRDefault="003D7AE5" w14:paraId="192E8420" w14:textId="77777777">
      <w:pPr>
        <w:rPr>
          <w:lang w:eastAsia="es-ES"/>
        </w:rPr>
      </w:pPr>
    </w:p>
    <w:p w:rsidR="003D7AE5" w:rsidP="003D7AE5" w:rsidRDefault="684699FD" w14:paraId="288F8802" w14:textId="77777777" w14:noSpellErr="1">
      <w:pPr>
        <w:pStyle w:val="Ttulo4"/>
        <w:rPr/>
      </w:pPr>
      <w:r>
        <w:rPr/>
        <w:t>Comportamiento</w:t>
      </w:r>
    </w:p>
    <w:p w:rsidRPr="003D7AE5" w:rsidR="003D7AE5" w:rsidP="003D7AE5" w:rsidRDefault="003D7AE5" w14:paraId="25617A0A" w14:textId="77777777">
      <w:pPr>
        <w:rPr>
          <w:lang w:eastAsia="es-ES"/>
        </w:rPr>
      </w:pPr>
    </w:p>
    <w:p w:rsidRPr="00D3692F" w:rsidR="003D7AE5" w:rsidP="003D7AE5" w:rsidRDefault="003D7AE5" w14:paraId="279385C9" w14:textId="77777777">
      <w:pPr>
        <w:pStyle w:val="Ttulo3"/>
      </w:pPr>
      <w:bookmarkStart w:name="_Toc506162219" w:id="1168"/>
      <w:r w:rsidRPr="00D3692F">
        <w:rPr/>
        <w:t>Diagrama contextual</w:t>
      </w:r>
      <w:bookmarkEnd w:id="1168"/>
      <w:r w:rsidRPr="00D3692F">
        <w:fldChar w:fldCharType="begin"/>
      </w:r>
      <w:r w:rsidRPr="00D3692F">
        <w:instrText xml:space="preserve"> XE "Diagrama contextual" </w:instrText>
      </w:r>
      <w:r w:rsidRPr="00D3692F">
        <w:fldChar w:fldCharType="end"/>
      </w:r>
    </w:p>
    <w:p w:rsidRPr="00D3692F" w:rsidR="003D7AE5" w:rsidP="003D7AE5" w:rsidRDefault="684699FD" w14:paraId="618033AE" w14:textId="77777777" w14:noSpellErr="1">
      <w:r>
        <w:rPr/>
        <w:t>Ver …</w:t>
      </w:r>
    </w:p>
    <w:p w:rsidRPr="00D3692F" w:rsidR="003D7AE5" w:rsidP="003D7AE5" w:rsidRDefault="003D7AE5" w14:paraId="0E4B74E1" w14:textId="77777777">
      <w:pPr>
        <w:pStyle w:val="Ttulo3"/>
      </w:pPr>
      <w:bookmarkStart w:name="_Toc506162220" w:id="1169"/>
      <w:r w:rsidRPr="00D3692F">
        <w:rPr/>
        <w:t>Justificación de las decisiones</w:t>
      </w:r>
      <w:bookmarkEnd w:id="1169"/>
      <w:r w:rsidRPr="00D3692F">
        <w:fldChar w:fldCharType="begin"/>
      </w:r>
      <w:r w:rsidRPr="00D3692F">
        <w:instrText xml:space="preserve"> XE "Justificación de las decisiones" </w:instrText>
      </w:r>
      <w:r w:rsidRPr="00D3692F">
        <w:fldChar w:fldCharType="end"/>
      </w:r>
    </w:p>
    <w:p w:rsidRPr="00D3692F" w:rsidR="003D7AE5" w:rsidP="003D7AE5" w:rsidRDefault="684699FD" w14:paraId="7FCF86F8" w14:textId="77777777" w14:noSpellErr="1">
      <w:r>
        <w:rPr/>
        <w:t>Las decisiones que han llevado a este diseño son:</w:t>
      </w:r>
    </w:p>
    <w:tbl>
      <w:tblPr>
        <w:tblStyle w:val="Sombreadoclaro-nfasis1"/>
        <w:tblW w:w="0" w:type="auto"/>
        <w:tblLook w:val="0620" w:firstRow="1" w:lastRow="0" w:firstColumn="0" w:lastColumn="0" w:noHBand="1" w:noVBand="1"/>
        <w:tblPrChange w:author="Pablo González Martínez" w:date="2018-02-17T09:22:00Z" w:id="1170">
          <w:tblPr>
            <w:tblStyle w:val="Sombreadoclaro-nfasis1"/>
            <w:tblW w:w="0" w:type="auto"/>
            <w:tblLook w:val="0620" w:firstRow="1" w:lastRow="0" w:firstColumn="0" w:lastColumn="0" w:noHBand="1" w:noVBand="1"/>
          </w:tblPr>
        </w:tblPrChange>
      </w:tblPr>
      <w:tblGrid>
        <w:gridCol w:w="1097"/>
        <w:gridCol w:w="1405"/>
        <w:gridCol w:w="6002"/>
        <w:tblGridChange w:id="1171">
          <w:tblGrid>
            <w:gridCol w:w="360"/>
            <w:gridCol w:w="360"/>
            <w:gridCol w:w="360"/>
          </w:tblGrid>
        </w:tblGridChange>
      </w:tblGrid>
      <w:tr w:rsidRPr="00D3692F" w:rsidR="003D7AE5" w:rsidTr="4AD58749" w14:paraId="4CAAD129"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72">
              <w:tcPr>
                <w:tcW w:w="1097" w:type="dxa"/>
              </w:tcPr>
            </w:tcPrChange>
          </w:tcPr>
          <w:p w:rsidRPr="00D3692F" w:rsidR="003D7AE5" w:rsidP="684699FD" w:rsidRDefault="684699FD" w14:paraId="5779D0E1"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Escenario</w:t>
            </w: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73">
              <w:tcPr>
                <w:tcW w:w="1405" w:type="dxa"/>
              </w:tcPr>
            </w:tcPrChange>
          </w:tcPr>
          <w:p w:rsidRPr="00D3692F" w:rsidR="003D7AE5" w:rsidP="001B1DA4" w:rsidRDefault="003D7AE5" w14:paraId="774F1A15" w14:textId="77777777">
            <w:pPr>
              <w:jc w:val="left"/>
              <w:cnfStyle w:val="100000000000" w:firstRow="1" w:lastRow="0" w:firstColumn="0" w:lastColumn="0" w:oddVBand="0" w:evenVBand="0" w:oddHBand="0" w:evenHBand="0" w:firstRowFirstColumn="0" w:firstRowLastColumn="0" w:lastRowFirstColumn="0" w:lastRowLastColumn="0"/>
              <w:rPr>
                <w:sz w:val="18"/>
              </w:rPr>
            </w:pPr>
            <w:r w:rsidRPr="684699FD">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74">
              <w:tcPr>
                <w:tcW w:w="6002" w:type="dxa"/>
              </w:tcPr>
            </w:tcPrChange>
          </w:tcPr>
          <w:p w:rsidRPr="00D3692F" w:rsidR="003D7AE5" w:rsidP="684699FD" w:rsidRDefault="684699FD" w14:paraId="30A8895F" w14:textId="77777777" w14:noSpellErr="1">
            <w:pPr>
              <w:jc w:val="left"/>
              <w:cnfStyle w:val="100000000000" w:firstRow="1" w:lastRow="0" w:firstColumn="0" w:lastColumn="0" w:oddVBand="0" w:evenVBand="0" w:oddHBand="0" w:evenHBand="0" w:firstRowFirstColumn="0" w:firstRowLastColumn="0" w:lastRowFirstColumn="0" w:lastRowLastColumn="0"/>
              <w:rPr>
                <w:sz w:val="18"/>
                <w:szCs w:val="18"/>
              </w:rPr>
            </w:pPr>
            <w:r w:rsidRPr="684699FD">
              <w:rPr>
                <w:sz w:val="18"/>
                <w:szCs w:val="18"/>
              </w:rPr>
              <w:t>Justificación</w:t>
            </w:r>
          </w:p>
        </w:tc>
      </w:tr>
      <w:tr w:rsidRPr="00D3692F" w:rsidR="003D7AE5" w:rsidTr="4AD58749" w14:paraId="78E02EFD"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75">
              <w:tcPr>
                <w:tcW w:w="1097" w:type="dxa"/>
              </w:tcPr>
            </w:tcPrChange>
          </w:tcPr>
          <w:p w:rsidRPr="00173CE9" w:rsidR="003D7AE5" w:rsidP="001B1DA4" w:rsidRDefault="003D7AE5" w14:paraId="5026EEF4"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76">
              <w:tcPr>
                <w:tcW w:w="1405" w:type="dxa"/>
              </w:tcPr>
            </w:tcPrChange>
          </w:tcPr>
          <w:p w:rsidRPr="00173CE9" w:rsidR="003D7AE5" w:rsidP="001B1DA4" w:rsidRDefault="003D7AE5" w14:paraId="00A9F769"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77">
              <w:tcPr>
                <w:tcW w:w="6002" w:type="dxa"/>
              </w:tcPr>
            </w:tcPrChange>
          </w:tcPr>
          <w:p w:rsidRPr="00173CE9" w:rsidR="003D7AE5" w:rsidP="001B1DA4" w:rsidRDefault="003D7AE5" w14:paraId="138538C9" w14:textId="77777777">
            <w:pPr>
              <w:jc w:val="left"/>
              <w:rPr>
                <w:sz w:val="18"/>
              </w:rPr>
            </w:pPr>
          </w:p>
        </w:tc>
      </w:tr>
      <w:tr w:rsidRPr="00D3692F" w:rsidR="003D7AE5" w:rsidTr="4AD58749" w14:paraId="76E7DF97"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78">
              <w:tcPr>
                <w:tcW w:w="1097" w:type="dxa"/>
              </w:tcPr>
            </w:tcPrChange>
          </w:tcPr>
          <w:p w:rsidRPr="00173CE9" w:rsidR="003D7AE5" w:rsidP="001B1DA4" w:rsidRDefault="003D7AE5" w14:paraId="4B779F8D"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79">
              <w:tcPr>
                <w:tcW w:w="1405" w:type="dxa"/>
              </w:tcPr>
            </w:tcPrChange>
          </w:tcPr>
          <w:p w:rsidRPr="00173CE9" w:rsidR="003D7AE5" w:rsidP="001B1DA4" w:rsidRDefault="003D7AE5" w14:paraId="4730BB37"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80">
              <w:tcPr>
                <w:tcW w:w="6002" w:type="dxa"/>
              </w:tcPr>
            </w:tcPrChange>
          </w:tcPr>
          <w:p w:rsidRPr="00173CE9" w:rsidR="003D7AE5" w:rsidP="001B1DA4" w:rsidRDefault="003D7AE5" w14:paraId="338B0266" w14:textId="77777777">
            <w:pPr>
              <w:jc w:val="left"/>
              <w:rPr>
                <w:sz w:val="18"/>
              </w:rPr>
            </w:pPr>
          </w:p>
        </w:tc>
      </w:tr>
      <w:tr w:rsidRPr="00D3692F" w:rsidR="003D7AE5" w:rsidTr="4AD58749" w14:paraId="4FCAE5B8"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81">
              <w:tcPr>
                <w:tcW w:w="1097" w:type="dxa"/>
              </w:tcPr>
            </w:tcPrChange>
          </w:tcPr>
          <w:p w:rsidRPr="00173CE9" w:rsidR="003D7AE5" w:rsidP="001B1DA4" w:rsidRDefault="003D7AE5" w14:paraId="38798A35"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82">
              <w:tcPr>
                <w:tcW w:w="1405" w:type="dxa"/>
              </w:tcPr>
            </w:tcPrChange>
          </w:tcPr>
          <w:p w:rsidRPr="00173CE9" w:rsidR="003D7AE5" w:rsidP="001B1DA4" w:rsidRDefault="003D7AE5" w14:paraId="29B7F1E4"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83">
              <w:tcPr>
                <w:tcW w:w="6002" w:type="dxa"/>
              </w:tcPr>
            </w:tcPrChange>
          </w:tcPr>
          <w:p w:rsidRPr="00173CE9" w:rsidR="003D7AE5" w:rsidP="001B1DA4" w:rsidRDefault="003D7AE5" w14:paraId="10C77B1E" w14:textId="77777777">
            <w:pPr>
              <w:jc w:val="left"/>
              <w:rPr>
                <w:sz w:val="18"/>
              </w:rPr>
            </w:pPr>
          </w:p>
        </w:tc>
      </w:tr>
      <w:tr w:rsidRPr="00D3692F" w:rsidR="003D7AE5" w:rsidTr="4AD58749" w14:paraId="4214B97A"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84">
              <w:tcPr>
                <w:tcW w:w="1097" w:type="dxa"/>
              </w:tcPr>
            </w:tcPrChange>
          </w:tcPr>
          <w:p w:rsidRPr="00173CE9" w:rsidR="003D7AE5" w:rsidP="001B1DA4" w:rsidRDefault="003D7AE5" w14:paraId="35DBAA0C"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85">
              <w:tcPr>
                <w:tcW w:w="1405" w:type="dxa"/>
              </w:tcPr>
            </w:tcPrChange>
          </w:tcPr>
          <w:p w:rsidRPr="00173CE9" w:rsidR="003D7AE5" w:rsidP="001B1DA4" w:rsidRDefault="003D7AE5" w14:paraId="47175EE8"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86">
              <w:tcPr>
                <w:tcW w:w="6002" w:type="dxa"/>
              </w:tcPr>
            </w:tcPrChange>
          </w:tcPr>
          <w:p w:rsidRPr="00173CE9" w:rsidR="003D7AE5" w:rsidP="001B1DA4" w:rsidRDefault="003D7AE5" w14:paraId="66A0CE3C" w14:textId="77777777">
            <w:pPr>
              <w:jc w:val="left"/>
              <w:rPr>
                <w:sz w:val="18"/>
              </w:rPr>
            </w:pPr>
          </w:p>
        </w:tc>
      </w:tr>
      <w:tr w:rsidRPr="00D3692F" w:rsidR="003D7AE5" w:rsidTr="4AD58749" w14:paraId="4A379213"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87">
              <w:tcPr>
                <w:tcW w:w="1097" w:type="dxa"/>
              </w:tcPr>
            </w:tcPrChange>
          </w:tcPr>
          <w:p w:rsidRPr="00173CE9" w:rsidR="003D7AE5" w:rsidP="001B1DA4" w:rsidRDefault="003D7AE5" w14:paraId="301C4374"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88">
              <w:tcPr>
                <w:tcW w:w="1405" w:type="dxa"/>
              </w:tcPr>
            </w:tcPrChange>
          </w:tcPr>
          <w:p w:rsidRPr="00173CE9" w:rsidR="003D7AE5" w:rsidP="001B1DA4" w:rsidRDefault="003D7AE5" w14:paraId="47549394"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89">
              <w:tcPr>
                <w:tcW w:w="6002" w:type="dxa"/>
              </w:tcPr>
            </w:tcPrChange>
          </w:tcPr>
          <w:p w:rsidRPr="00173CE9" w:rsidR="003D7AE5" w:rsidP="001B1DA4" w:rsidRDefault="003D7AE5" w14:paraId="12AE77D3" w14:textId="77777777">
            <w:pPr>
              <w:jc w:val="left"/>
              <w:rPr>
                <w:sz w:val="18"/>
              </w:rPr>
            </w:pPr>
          </w:p>
        </w:tc>
      </w:tr>
      <w:tr w:rsidRPr="00D3692F" w:rsidR="003D7AE5" w:rsidTr="4AD58749" w14:paraId="138E5425"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90">
              <w:tcPr>
                <w:tcW w:w="1097" w:type="dxa"/>
              </w:tcPr>
            </w:tcPrChange>
          </w:tcPr>
          <w:p w:rsidRPr="00173CE9" w:rsidR="003D7AE5" w:rsidP="001B1DA4" w:rsidRDefault="003D7AE5" w14:paraId="50EBB420"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91">
              <w:tcPr>
                <w:tcW w:w="1405" w:type="dxa"/>
              </w:tcPr>
            </w:tcPrChange>
          </w:tcPr>
          <w:p w:rsidRPr="00173CE9" w:rsidR="003D7AE5" w:rsidP="001B1DA4" w:rsidRDefault="003D7AE5" w14:paraId="7D6A0590"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92">
              <w:tcPr>
                <w:tcW w:w="6002" w:type="dxa"/>
              </w:tcPr>
            </w:tcPrChange>
          </w:tcPr>
          <w:p w:rsidRPr="00173CE9" w:rsidR="003D7AE5" w:rsidP="001B1DA4" w:rsidRDefault="003D7AE5" w14:paraId="676472A0" w14:textId="77777777">
            <w:pPr>
              <w:jc w:val="left"/>
              <w:rPr>
                <w:sz w:val="18"/>
              </w:rPr>
            </w:pPr>
          </w:p>
        </w:tc>
      </w:tr>
      <w:tr w:rsidRPr="00D3692F" w:rsidR="003D7AE5" w:rsidTr="4AD58749" w14:paraId="5EBC4B92"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93">
              <w:tcPr>
                <w:tcW w:w="1097" w:type="dxa"/>
              </w:tcPr>
            </w:tcPrChange>
          </w:tcPr>
          <w:p w:rsidRPr="00173CE9" w:rsidR="003D7AE5" w:rsidP="001B1DA4" w:rsidRDefault="003D7AE5" w14:paraId="563ED81F"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94">
              <w:tcPr>
                <w:tcW w:w="1405" w:type="dxa"/>
              </w:tcPr>
            </w:tcPrChange>
          </w:tcPr>
          <w:p w:rsidRPr="00173CE9" w:rsidR="003D7AE5" w:rsidP="001B1DA4" w:rsidRDefault="003D7AE5" w14:paraId="43F5FE72"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95">
              <w:tcPr>
                <w:tcW w:w="6002" w:type="dxa"/>
              </w:tcPr>
            </w:tcPrChange>
          </w:tcPr>
          <w:p w:rsidRPr="00173CE9" w:rsidR="003D7AE5" w:rsidP="001B1DA4" w:rsidRDefault="003D7AE5" w14:paraId="4F2F2571" w14:textId="77777777">
            <w:pPr>
              <w:jc w:val="left"/>
              <w:rPr>
                <w:sz w:val="18"/>
              </w:rPr>
            </w:pPr>
          </w:p>
        </w:tc>
      </w:tr>
      <w:tr w:rsidRPr="00D3692F" w:rsidR="003D7AE5" w:rsidTr="4AD58749" w14:paraId="5E13B8DE" w14:textId="77777777">
        <w:tc>
          <w:tcPr>
            <w:cnfStyle w:val="000000000000" w:firstRow="0" w:lastRow="0" w:firstColumn="0" w:lastColumn="0" w:oddVBand="0" w:evenVBand="0" w:oddHBand="0" w:evenHBand="0" w:firstRowFirstColumn="0" w:firstRowLastColumn="0" w:lastRowFirstColumn="0" w:lastRowLastColumn="0"/>
            <w:tcW w:w="1097" w:type="dxa"/>
            <w:tcMar/>
            <w:tcPrChange w:author="Usuario invitado" w:date="2018-02-18T12:30:43.4209349" w:id="1196">
              <w:tcPr>
                <w:tcW w:w="1097" w:type="dxa"/>
              </w:tcPr>
            </w:tcPrChange>
          </w:tcPr>
          <w:p w:rsidRPr="00173CE9" w:rsidR="003D7AE5" w:rsidP="001B1DA4" w:rsidRDefault="003D7AE5" w14:paraId="78AC12FA"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1405" w:type="dxa"/>
            <w:tcMar/>
            <w:tcPrChange w:author="Usuario invitado" w:date="2018-02-18T12:30:43.4209349" w:id="1197">
              <w:tcPr>
                <w:tcW w:w="1405" w:type="dxa"/>
              </w:tcPr>
            </w:tcPrChange>
          </w:tcPr>
          <w:p w:rsidRPr="00173CE9" w:rsidR="003D7AE5" w:rsidP="001B1DA4" w:rsidRDefault="003D7AE5" w14:paraId="7C60F315" w14:textId="77777777">
            <w:pPr>
              <w:jc w:val="left"/>
              <w:rPr>
                <w:sz w:val="18"/>
              </w:rPr>
            </w:pPr>
          </w:p>
        </w:tc>
        <w:tc>
          <w:tcPr>
            <w:cnfStyle w:val="000000000000" w:firstRow="0" w:lastRow="0" w:firstColumn="0" w:lastColumn="0" w:oddVBand="0" w:evenVBand="0" w:oddHBand="0" w:evenHBand="0" w:firstRowFirstColumn="0" w:firstRowLastColumn="0" w:lastRowFirstColumn="0" w:lastRowLastColumn="0"/>
            <w:tcW w:w="6002" w:type="dxa"/>
            <w:tcMar/>
            <w:tcPrChange w:author="Usuario invitado" w:date="2018-02-18T12:30:43.4209349" w:id="1198">
              <w:tcPr>
                <w:tcW w:w="6002" w:type="dxa"/>
              </w:tcPr>
            </w:tcPrChange>
          </w:tcPr>
          <w:p w:rsidRPr="00173CE9" w:rsidR="003D7AE5" w:rsidP="001B1DA4" w:rsidRDefault="003D7AE5" w14:paraId="2E5A6CFC" w14:textId="77777777">
            <w:pPr>
              <w:jc w:val="left"/>
              <w:rPr>
                <w:sz w:val="18"/>
              </w:rPr>
            </w:pPr>
          </w:p>
        </w:tc>
      </w:tr>
    </w:tbl>
    <w:p w:rsidR="003D7AE5" w:rsidP="003D7AE5" w:rsidRDefault="003D7AE5" w14:paraId="35A7F4C4" w14:textId="77777777">
      <w:pPr>
        <w:tabs>
          <w:tab w:val="left" w:pos="1205"/>
          <w:tab w:val="left" w:pos="2610"/>
        </w:tabs>
        <w:ind w:left="108"/>
        <w:jc w:val="left"/>
        <w:rPr>
          <w:sz w:val="18"/>
        </w:rPr>
      </w:pPr>
    </w:p>
    <w:p w:rsidR="003D7AE5" w:rsidP="003D7AE5" w:rsidRDefault="003D7AE5" w14:paraId="3E9D5B89" w14:textId="77777777">
      <w:pPr>
        <w:tabs>
          <w:tab w:val="left" w:pos="1205"/>
          <w:tab w:val="left" w:pos="2610"/>
        </w:tabs>
        <w:ind w:left="108"/>
        <w:jc w:val="left"/>
        <w:rPr>
          <w:sz w:val="18"/>
        </w:rPr>
      </w:pPr>
    </w:p>
    <w:p w:rsidR="003D7AE5" w:rsidP="00173CE9" w:rsidRDefault="003D7AE5" w14:paraId="60920FC8" w14:textId="77777777">
      <w:pPr>
        <w:tabs>
          <w:tab w:val="left" w:pos="1205"/>
          <w:tab w:val="left" w:pos="2610"/>
        </w:tabs>
        <w:ind w:left="108"/>
        <w:jc w:val="left"/>
        <w:rPr>
          <w:sz w:val="18"/>
        </w:rPr>
      </w:pPr>
    </w:p>
    <w:bookmarkStart w:name="_Toc506162221" w:displacedByCustomXml="next" w:id="1199"/>
    <w:sdt>
      <w:sdtPr>
        <w:rPr>
          <w:rFonts w:asciiTheme="minorHAnsi" w:hAnsiTheme="minorHAnsi" w:eastAsiaTheme="minorHAnsi" w:cstheme="minorBidi"/>
          <w:b w:val="0"/>
          <w:bCs w:val="0"/>
          <w:noProof/>
          <w:color w:val="auto"/>
          <w:sz w:val="22"/>
          <w:szCs w:val="22"/>
          <w:lang w:eastAsia="en-US"/>
        </w:rPr>
        <w:id w:val="-19781845"/>
        <w:docPartObj>
          <w:docPartGallery w:val="Bibliographies"/>
          <w:docPartUnique/>
        </w:docPartObj>
      </w:sdtPr>
      <w:sdtContent>
        <w:p w:rsidRPr="00D3692F" w:rsidR="00D70222" w:rsidP="00D70222" w:rsidRDefault="00D70222" w14:paraId="5A67C606" w14:textId="77777777">
          <w:pPr>
            <w:pStyle w:val="Ttulo1"/>
            <w:rPr>
              <w:noProof/>
            </w:rPr>
          </w:pPr>
          <w:r w:rsidRPr="00D3692F">
            <w:rPr>
              <w:noProof/>
            </w:rPr>
            <w:t>Bibliografía</w:t>
          </w:r>
          <w:bookmarkEnd w:id="1199"/>
        </w:p>
        <w:sdt>
          <w:sdtPr>
            <w:rPr>
              <w:rFonts w:eastAsiaTheme="minorHAnsi" w:cstheme="minorBidi"/>
              <w:noProof/>
              <w:szCs w:val="22"/>
              <w:lang w:eastAsia="en-US"/>
            </w:rPr>
            <w:id w:val="111145805"/>
            <w:bibliography/>
          </w:sdtPr>
          <w:sdtContent>
            <w:p w:rsidRPr="005159DE" w:rsidR="00045BB0" w:rsidP="00045BB0" w:rsidRDefault="00D70222" w14:paraId="71D25CF8" w14:textId="77777777">
              <w:pPr>
                <w:pStyle w:val="Bibliografa"/>
                <w:ind w:left="720" w:hanging="720"/>
                <w:rPr>
                  <w:noProof/>
                  <w:sz w:val="24"/>
                  <w:lang w:val="en-GB"/>
                </w:rPr>
              </w:pPr>
              <w:r w:rsidRPr="00D3692F">
                <w:rPr>
                  <w:noProof/>
                </w:rPr>
                <w:fldChar w:fldCharType="begin"/>
              </w:r>
              <w:r w:rsidRPr="00AB21AD">
                <w:rPr>
                  <w:noProof/>
                  <w:lang w:val="en-US"/>
                </w:rPr>
                <w:instrText>BIBLIOGRAPHY</w:instrText>
              </w:r>
              <w:r w:rsidRPr="00D3692F">
                <w:rPr>
                  <w:noProof/>
                </w:rPr>
                <w:fldChar w:fldCharType="separate"/>
              </w:r>
              <w:r w:rsidRPr="005159DE" w:rsidR="00045BB0">
                <w:rPr>
                  <w:noProof/>
                  <w:lang w:val="en-GB"/>
                </w:rPr>
                <w:t xml:space="preserve">ANSI/IEEE 1471. (2000). </w:t>
              </w:r>
              <w:r w:rsidRPr="005159DE" w:rsidR="00045BB0">
                <w:rPr>
                  <w:i/>
                  <w:iCs/>
                  <w:noProof/>
                  <w:lang w:val="en-GB"/>
                </w:rPr>
                <w:t>Recommended Practice for Architectural Description of Software-Intensive Systems.</w:t>
              </w:r>
              <w:r w:rsidRPr="005159DE" w:rsidR="00045BB0">
                <w:rPr>
                  <w:noProof/>
                  <w:lang w:val="en-GB"/>
                </w:rPr>
                <w:t xml:space="preserve"> ANSI/IEEE.</w:t>
              </w:r>
            </w:p>
            <w:p w:rsidR="00045BB0" w:rsidP="0008308D" w:rsidRDefault="00045BB0" w14:paraId="2E457986" w14:textId="77777777">
              <w:pPr>
                <w:pStyle w:val="Bibliografa"/>
                <w:ind w:left="720" w:hanging="720"/>
                <w:rPr>
                  <w:noProof/>
                </w:rPr>
              </w:pPr>
              <w:r w:rsidRPr="005159DE">
                <w:rPr>
                  <w:noProof/>
                  <w:lang w:val="en-GB"/>
                </w:rPr>
                <w:t xml:space="preserve">Bass, L., Clements, P., &amp; Kazman, R. (2003). </w:t>
              </w:r>
              <w:r w:rsidRPr="005159DE">
                <w:rPr>
                  <w:i/>
                  <w:iCs/>
                  <w:noProof/>
                  <w:lang w:val="en-GB"/>
                </w:rPr>
                <w:t>Software Architecture in Practice, Second Edition.</w:t>
              </w:r>
              <w:r w:rsidRPr="005159DE">
                <w:rPr>
                  <w:noProof/>
                  <w:lang w:val="en-GB"/>
                </w:rPr>
                <w:t xml:space="preserve"> </w:t>
              </w:r>
              <w:r>
                <w:rPr>
                  <w:noProof/>
                </w:rPr>
                <w:t>Boston: Addison Wesley.</w:t>
              </w:r>
            </w:p>
            <w:p w:rsidRPr="00D3692F" w:rsidR="00D70222" w:rsidRDefault="00D70222" w14:paraId="5A67C609" w14:textId="77777777">
              <w:pPr>
                <w:rPr>
                  <w:noProof/>
                </w:rPr>
              </w:pPr>
              <w:r w:rsidRPr="00D3692F">
                <w:rPr>
                  <w:b/>
                  <w:bCs/>
                  <w:noProof/>
                </w:rPr>
                <w:fldChar w:fldCharType="end"/>
              </w:r>
            </w:p>
          </w:sdtContent>
        </w:sdt>
      </w:sdtContent>
    </w:sdt>
    <w:sectPr w:rsidRPr="00D3692F" w:rsidR="00D70222" w:rsidSect="00040ACF">
      <w:sectPrChange w:author="Usuario invitado" w:date="2018-02-18T12:30:43.4209349" w:id="451433906">
        <w:sectPr w:rsidRPr="00D3692F" w:rsidR="00D70222" w:rsidSect="00040ACF">
          <w:pgSz w:w="11906" w:h="16838"/>
          <w:pgMar w:top="1276" w:right="1701" w:bottom="1701" w:left="1701" w:header="720" w:footer="720" w:gutter="0"/>
          <w:cols w:space="720"/>
        </w:sectPr>
      </w:sectPrChange>
      <w:pgSz w:w="11906" w:h="16838" w:orient="portrait"/>
      <w:pgMar w:top="1276"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KPG" w:author="Kilian Pérez González" w:date="2018-02-17T00:52:00Z" w:id="10">
    <w:p w:rsidR="00992052" w:rsidRDefault="00992052" w14:paraId="648F757B" w14:textId="064F134F">
      <w:pPr>
        <w:pStyle w:val="Textocomentario"/>
      </w:pPr>
      <w:r>
        <w:rPr>
          <w:rStyle w:val="Refdecomentario"/>
        </w:rPr>
        <w:annotationRef/>
      </w:r>
      <w:r>
        <w:t>En las condiciones de entrega de la práctica se hace mención a la necesidad de reconocer la autoría de los estudiantes del año pasado ¿deberíamos incluirlos aquí?</w:t>
      </w:r>
    </w:p>
  </w:comment>
  <w:comment w:initials="KPG" w:author="Kilian Pérez González" w:date="2018-02-17T00:56:00Z" w:id="61">
    <w:p w:rsidR="00992052" w:rsidRDefault="00992052" w14:paraId="26B82931" w14:textId="7288C948">
      <w:pPr>
        <w:pStyle w:val="Textocomentario"/>
      </w:pPr>
      <w:r>
        <w:rPr>
          <w:rStyle w:val="Refdecomentario"/>
        </w:rPr>
        <w:annotationRef/>
      </w:r>
      <w:r>
        <w:t>En los pies de página siguen incluidos los autores originales del documento (Aquilino, Labra, etc) y el año 2017.</w:t>
      </w:r>
    </w:p>
  </w:comment>
  <w:comment w:initials="KPG" w:author="Kilian Pérez González" w:date="2018-02-17T01:21:00Z" w:id="168">
    <w:p w:rsidR="00992052" w:rsidRDefault="00992052" w14:paraId="2334E924" w14:textId="635D25F1">
      <w:pPr>
        <w:pStyle w:val="Textocomentario"/>
      </w:pPr>
      <w:r>
        <w:rPr>
          <w:rStyle w:val="Refdecomentario"/>
        </w:rPr>
        <w:annotationRef/>
      </w:r>
      <w:r>
        <w:t>Adaptado a los nuevos requisitos.</w:t>
      </w:r>
    </w:p>
  </w:comment>
  <w:comment w:initials="KPG" w:author="Kilian Pérez González" w:date="2018-02-17T01:52:00Z" w:id="174">
    <w:p w:rsidR="00992052" w:rsidRDefault="00992052" w14:paraId="0E6EDBFA" w14:textId="2D34642F">
      <w:pPr>
        <w:pStyle w:val="Textocomentario"/>
      </w:pPr>
      <w:r>
        <w:rPr>
          <w:rStyle w:val="Refdecomentario"/>
        </w:rPr>
        <w:annotationRef/>
      </w:r>
      <w:r>
        <w:t>Hace falta añadir una descripción del fichero maestro que contiene los tipos de agentes disponibles en formato CSV.</w:t>
      </w:r>
    </w:p>
  </w:comment>
  <w:comment w:initials="KPG" w:author="Kilian Pérez González" w:date="2018-02-17T02:02:00Z" w:id="209">
    <w:p w:rsidR="00992052" w:rsidRDefault="00992052" w14:paraId="31E689C6" w14:textId="0ADC7A31">
      <w:pPr>
        <w:pStyle w:val="Textocomentario"/>
      </w:pPr>
      <w:r>
        <w:rPr>
          <w:rStyle w:val="Refdecomentario"/>
        </w:rPr>
        <w:annotationRef/>
      </w:r>
      <w:r>
        <w:t>Adaptado a los nuevos requisitos.</w:t>
      </w:r>
    </w:p>
  </w:comment>
  <w:comment w:initials="KPG" w:author="Kilian Pérez González" w:date="2018-02-18T14:25:00Z" w:id="322">
    <w:p w:rsidR="00992052" w:rsidRDefault="00992052" w14:paraId="6EEB042E" w14:textId="13A6FE75">
      <w:pPr>
        <w:pStyle w:val="Textocomentario"/>
      </w:pPr>
      <w:r>
        <w:rPr>
          <w:rStyle w:val="Refdecomentario"/>
        </w:rPr>
        <w:annotationRef/>
      </w:r>
      <w:r>
        <w:t>Según la nueva documentación creo que sería más adecuado  referirse a este módulo como: “Carga de usuarios”.</w:t>
      </w:r>
    </w:p>
  </w:comment>
  <w:comment w:initials="KPG" w:author="Kilian Pérez González" w:date="2018-02-18T13:17:00Z" w:id="391">
    <w:p w:rsidR="00992052" w:rsidRDefault="00992052" w14:paraId="42F4BFC7" w14:textId="2A1D9281">
      <w:pPr>
        <w:pStyle w:val="Textocomentario"/>
      </w:pPr>
      <w:r>
        <w:rPr>
          <w:rStyle w:val="Refdecomentario"/>
        </w:rPr>
        <w:annotationRef/>
      </w:r>
      <w:r>
        <w:t>No se ajusta a los nuevos requisitos.</w:t>
      </w:r>
    </w:p>
  </w:comment>
  <w:comment w:initials="KPG" w:author="Kilian Pérez González" w:date="2018-02-18T14:32:00Z" w:id="711">
    <w:p w:rsidR="00992052" w:rsidRDefault="00992052" w14:paraId="791729BD" w14:textId="4CD1F357">
      <w:pPr>
        <w:pStyle w:val="Textocomentario"/>
      </w:pPr>
      <w:r>
        <w:rPr>
          <w:rStyle w:val="Refdecomentario"/>
        </w:rPr>
        <w:annotationRef/>
      </w:r>
      <w:r>
        <w:t>Adaptado a los nuevos requisitos.</w:t>
      </w:r>
    </w:p>
  </w:comment>
  <w:comment w:initials="KPG" w:author="Kilian Pérez González" w:date="2018-02-18T14:56:00Z" w:id="715">
    <w:p w:rsidR="00992052" w:rsidRDefault="00992052" w14:paraId="3C961A31" w14:textId="52128187">
      <w:pPr>
        <w:pStyle w:val="Textocomentario"/>
      </w:pPr>
      <w:r>
        <w:rPr>
          <w:rStyle w:val="Refdecomentario"/>
        </w:rPr>
        <w:annotationRef/>
      </w:r>
      <w:r>
        <w:t>Adaptado a los nuevos requisitos.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8F757B" w15:done="0"/>
  <w15:commentEx w15:paraId="26B82931" w15:done="0"/>
  <w15:commentEx w15:paraId="2334E924" w15:done="0"/>
  <w15:commentEx w15:paraId="0E6EDBFA" w15:done="0"/>
  <w15:commentEx w15:paraId="31E689C6" w15:done="0"/>
  <w15:commentEx w15:paraId="6EEB042E" w15:done="0"/>
  <w15:commentEx w15:paraId="42F4BFC7" w15:done="0"/>
  <w15:commentEx w15:paraId="791729BD" w15:done="0"/>
  <w15:commentEx w15:paraId="3C961A3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052" w:rsidP="00D70222" w:rsidRDefault="00992052" w14:paraId="7695E80E" w14:textId="77777777">
      <w:pPr>
        <w:spacing w:after="0" w:line="240" w:lineRule="auto"/>
      </w:pPr>
      <w:r>
        <w:separator/>
      </w:r>
    </w:p>
  </w:endnote>
  <w:endnote w:type="continuationSeparator" w:id="0">
    <w:p w:rsidR="00992052" w:rsidP="00D70222" w:rsidRDefault="00992052" w14:paraId="0C03341E" w14:textId="77777777">
      <w:pPr>
        <w:spacing w:after="0" w:line="240" w:lineRule="auto"/>
      </w:pPr>
      <w:r>
        <w:continuationSeparator/>
      </w:r>
    </w:p>
  </w:endnote>
  <w:endnote w:type="continuationNotice" w:id="1">
    <w:p w:rsidR="00992052" w:rsidRDefault="00992052" w14:paraId="16D9251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52" w:rsidRDefault="00992052" w14:paraId="5A67C62A" w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992052" w:rsidRDefault="00992052" w14:paraId="5A67C62B"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Pr="00D70222" w:rsidR="00992052" w:rsidTr="6E56960D" w14:paraId="5A67C62E" w14:textId="77777777">
      <w:trPr>
        <w:cantSplit/>
        <w:trHeight w:val="320" w:hRule="exact"/>
      </w:trPr>
      <w:tc>
        <w:tcPr>
          <w:tcW w:w="7680" w:type="dxa"/>
          <w:gridSpan w:val="3"/>
          <w:tcMar/>
          <w:vAlign w:val="center"/>
          <w:tcPrChange w:author="Usuario invitado" w:date="2018-02-18T12:31:13.6609455" w:id="246560143">
            <w:tcPr>
              <w:tcW w:w="7680" w:type="dxa"/>
              <w:gridSpan w:val="3"/>
            </w:tcPr>
          </w:tcPrChange>
        </w:tcPr>
        <w:p w:rsidRPr="00D70222" w:rsidR="00992052" w:rsidP="00BD46B5" w:rsidRDefault="00992052" w14:paraId="5A67C62C" w14:textId="27C0CA02" w14:noSpellErr="1">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 xml:space="preserve">es: </w:t>
          </w:r>
          <w:sdt>
            <w:sdtPr>
              <w:rPr>
                <w:rFonts w:ascii="Arial" w:hAnsi="Arial"/>
                <w:sz w:val="16"/>
                <w:szCs w:val="18"/>
              </w:rPr>
              <w:alias w:val="Autor"/>
              <w:tag w:val=""/>
              <w:id w:val="1419134769"/>
              <w:placeholder>
                <w:docPart w:val="EAA54B5AFE2F40299D01E6569EA10857"/>
              </w:placeholder>
              <w:dataBinding w:prefixMappings="xmlns:ns0='http://purl.org/dc/elements/1.1/' xmlns:ns1='http://schemas.openxmlformats.org/package/2006/metadata/core-properties' " w:xpath="/ns1:coreProperties[1]/ns0:creator[1]" w:storeItemID="{6C3C8BC8-F283-45AE-878A-BAB7291924A1}"/>
              <w:text/>
            </w:sdtPr>
            <w:sdtContent>
              <w:del w:author="Kilian Pérez González" w:date="2018-02-18T18:14:00Z" w:id="848">
                <w:r w:rsidRPr="00F947D0" w:rsidDel="00BD46B5">
                  <w:rPr>
                    <w:rFonts w:ascii="Arial" w:hAnsi="Arial"/>
                    <w:sz w:val="16"/>
                    <w:szCs w:val="18"/>
                  </w:rPr>
                  <w:delText>Aquilino Adolfo Juan Fuente; Jose E. Labra; Juan Luis Mateo; Herminio García González</w:delText>
                </w:r>
              </w:del>
              <w:ins w:author="Kilian Pérez González" w:date="2018-02-18T18:14:00Z" w:id="849">
                <w:r>
                  <w:rPr>
                    <w:rFonts w:ascii="Arial" w:hAnsi="Arial"/>
                    <w:sz w:val="16"/>
                    <w:szCs w:val="18"/>
                  </w:rPr>
                  <w:t>Alumnos del gr</w:t>
                </w:r>
              </w:ins>
              <w:ins w:author="Kilian Pérez González" w:date="2018-02-18T18:15:00Z" w:id="850">
                <w:r>
                  <w:rPr>
                    <w:rFonts w:ascii="Arial" w:hAnsi="Arial"/>
                    <w:sz w:val="16"/>
                    <w:szCs w:val="18"/>
                  </w:rPr>
                  <w:t>u</w:t>
                </w:r>
              </w:ins>
              <w:ins w:author="Kilian Pérez González" w:date="2018-02-18T18:14:00Z" w:id="851">
                <w:r>
                  <w:rPr>
                    <w:rFonts w:ascii="Arial" w:hAnsi="Arial"/>
                    <w:sz w:val="16"/>
                    <w:szCs w:val="18"/>
                  </w:rPr>
                  <w:t>po de prácticas E3</w:t>
                </w:r>
              </w:ins>
              <w:ins w:author="Kilian Pérez González" w:date="2018-02-18T18:15:00Z" w:id="852">
                <w:r>
                  <w:rPr>
                    <w:rFonts w:ascii="Arial" w:hAnsi="Arial"/>
                    <w:sz w:val="16"/>
                    <w:szCs w:val="18"/>
                  </w:rPr>
                  <w:t>B</w:t>
                </w:r>
              </w:ins>
            </w:sdtContent>
          </w:sdt>
        </w:p>
      </w:tc>
      <w:tc>
        <w:tcPr>
          <w:tcW w:w="1109" w:type="dxa"/>
          <w:tcMar/>
          <w:vAlign w:val="center"/>
          <w:tcPrChange w:author="Usuario invitado" w:date="2018-02-18T12:31:13.6609455" w:id="1748327537">
            <w:tcPr>
              <w:tcW w:w="1109" w:type="dxa"/>
            </w:tcPr>
          </w:tcPrChange>
        </w:tcPr>
        <w:p w:rsidRPr="00D70222" w:rsidR="00992052" w:rsidP="005C3F3B" w:rsidRDefault="00992052" w14:paraId="5A67C62D" w14:textId="5A51EAFA">
          <w:pPr>
            <w:pStyle w:val="Piedepgina"/>
            <w:spacing w:before="0"/>
            <w:ind w:left="-28"/>
            <w:jc w:val="center"/>
            <w:rPr>
              <w:rFonts w:ascii="Arial" w:hAnsi="Arial"/>
              <w:sz w:val="18"/>
              <w:szCs w:val="18"/>
            </w:rPr>
          </w:pPr>
          <w:r w:rsidRPr="00D70222">
            <w:rPr>
              <w:rFonts w:ascii="Arial" w:hAnsi="Arial"/>
              <w:sz w:val="18"/>
              <w:szCs w:val="18"/>
            </w:rPr>
            <w:t xml:space="preserve">© </w:t>
          </w:r>
          <w:r>
            <w:rPr>
              <w:rFonts w:ascii="Arial" w:hAnsi="Arial"/>
              <w:sz w:val="18"/>
              <w:szCs w:val="18"/>
            </w:rPr>
            <w:fldChar w:fldCharType="begin"/>
          </w:r>
          <w:r>
            <w:rPr>
              <w:rFonts w:ascii="Arial" w:hAnsi="Arial"/>
              <w:sz w:val="18"/>
              <w:szCs w:val="18"/>
            </w:rPr>
            <w:instrText xml:space="preserve"> DATE  \@ "yyyy"  \* MERGEFORMAT </w:instrText>
          </w:r>
          <w:r>
            <w:rPr>
              <w:rFonts w:ascii="Arial" w:hAnsi="Arial"/>
              <w:sz w:val="18"/>
              <w:szCs w:val="18"/>
            </w:rPr>
            <w:fldChar w:fldCharType="separate"/>
          </w:r>
          <w:r>
            <w:rPr>
              <w:rFonts w:ascii="Arial" w:hAnsi="Arial"/>
              <w:noProof/>
              <w:sz w:val="18"/>
              <w:szCs w:val="18"/>
            </w:rPr>
            <w:t>2018</w:t>
          </w:r>
          <w:r>
            <w:rPr>
              <w:rFonts w:ascii="Arial" w:hAnsi="Arial"/>
              <w:sz w:val="18"/>
              <w:szCs w:val="18"/>
            </w:rPr>
            <w:fldChar w:fldCharType="end"/>
          </w:r>
        </w:p>
      </w:tc>
    </w:tr>
    <w:tr w:rsidRPr="00D70222" w:rsidR="00992052" w:rsidTr="6E56960D" w14:paraId="5A67C631" w14:textId="77777777">
      <w:trPr>
        <w:cantSplit/>
        <w:trHeight w:val="320" w:hRule="exact"/>
      </w:trPr>
      <w:tc>
        <w:tcPr>
          <w:tcW w:w="4678" w:type="dxa"/>
          <w:tcMar/>
          <w:vAlign w:val="center"/>
          <w:tcPrChange w:author="Usuario invitado" w:date="2018-02-18T12:31:13.6609455" w:id="184225419">
            <w:tcPr>
              <w:tcW w:w="4678" w:type="dxa"/>
            </w:tcPr>
          </w:tcPrChange>
        </w:tcPr>
        <w:p w:rsidRPr="00D70222" w:rsidR="00992052" w:rsidP="006856FF" w:rsidRDefault="00992052" w14:paraId="5A67C62F" w14:textId="78A804AC">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tcMar/>
          <w:vAlign w:val="center"/>
          <w:tcPrChange w:author="Usuario invitado" w:date="2018-02-18T12:31:13.6609455" w:id="1770743563">
            <w:tcPr>
              <w:tcW w:w="4111" w:type="dxa"/>
              <w:gridSpan w:val="3"/>
            </w:tcPr>
          </w:tcPrChange>
        </w:tcPr>
        <w:p w:rsidRPr="00D70222" w:rsidR="00992052" w:rsidP="00953864" w:rsidRDefault="00992052" w14:paraId="5A67C630" w14:textId="37F89D8E">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r>
          <w:r w:rsidRPr="00D70222">
            <w:rPr>
              <w:rFonts w:ascii="Arial" w:hAnsi="Arial"/>
              <w:sz w:val="18"/>
              <w:szCs w:val="18"/>
            </w:rPr>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r w:rsidRPr="00FD1832">
            <w:rPr>
              <w:rFonts w:ascii="Arial" w:hAnsi="Arial"/>
              <w:bCs/>
              <w:sz w:val="18"/>
              <w:szCs w:val="18"/>
            </w:rPr>
            <w:t>2018.ES.001</w:t>
          </w:r>
          <w:r w:rsidRPr="00D70222">
            <w:rPr>
              <w:rFonts w:ascii="Arial" w:hAnsi="Arial"/>
              <w:sz w:val="18"/>
              <w:szCs w:val="18"/>
            </w:rPr>
            <w:fldChar w:fldCharType="end"/>
          </w:r>
        </w:p>
      </w:tc>
    </w:tr>
    <w:tr w:rsidRPr="00D70222" w:rsidR="00992052" w:rsidTr="6E56960D" w14:paraId="5A67C634" w14:textId="77777777">
      <w:trPr>
        <w:cantSplit/>
        <w:trHeight w:val="500" w:hRule="exact"/>
      </w:trPr>
      <w:tc>
        <w:tcPr>
          <w:tcW w:w="7013" w:type="dxa"/>
          <w:gridSpan w:val="2"/>
          <w:tcMar/>
          <w:vAlign w:val="center"/>
          <w:tcPrChange w:author="Usuario invitado" w:date="2018-02-18T12:31:13.6609455" w:id="496421945">
            <w:tcPr>
              <w:tcW w:w="7013" w:type="dxa"/>
              <w:gridSpan w:val="2"/>
            </w:tcPr>
          </w:tcPrChange>
        </w:tcPr>
        <w:p w:rsidRPr="00D70222" w:rsidR="00992052" w:rsidP="006856FF" w:rsidRDefault="00992052" w14:paraId="5A67C632" w14:textId="7444CAF8" w14:noSpellErr="1">
          <w:pPr>
            <w:pStyle w:val="Piedepgina"/>
            <w:spacing w:before="0"/>
            <w:jc w:val="left"/>
            <w:rPr>
              <w:rFonts w:ascii="Arial" w:hAnsi="Arial"/>
              <w:sz w:val="18"/>
              <w:szCs w:val="18"/>
            </w:rPr>
          </w:pPr>
          <w:r w:rsidRPr="6E56960D">
            <w:rPr>
              <w:rPrChange w:author="Usuario invitado" w:date="2018-02-18T12:31:13.6609455" w:id="1432012232">
                <w:rPr>
                  <w:rFonts w:ascii="Arial" w:hAnsi="Arial"/>
                  <w:sz w:val="18"/>
                  <w:szCs w:val="18"/>
                </w:rPr>
              </w:rPrChange>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Pr>
              <w:rFonts w:ascii="Arial" w:hAnsi="Arial"/>
              <w:sz w:val="18"/>
              <w:szCs w:val="18"/>
            </w:rPr>
            <w:t>GestUsers: Sistema de Gestión de Usuarios</w:t>
          </w:r>
          <w:r w:rsidRPr="6E56960D">
            <w:rPr>
              <w:rPrChange w:author="Usuario invitado" w:date="2018-02-18T12:31:13.6609455" w:id="1696914926">
                <w:rPr>
                  <w:rFonts w:ascii="Arial" w:hAnsi="Arial"/>
                  <w:sz w:val="18"/>
                  <w:szCs w:val="18"/>
                </w:rPr>
              </w:rPrChange>
            </w:rPr>
            <w:fldChar w:fldCharType="end"/>
          </w:r>
          <w:r w:rsidRPr="00D70222">
            <w:rPr>
              <w:rFonts w:ascii="Arial" w:hAnsi="Arial"/>
              <w:sz w:val="18"/>
              <w:szCs w:val="18"/>
            </w:rPr>
            <w:br/>
          </w:r>
          <w:r w:rsidRPr="6E56960D">
            <w:rPr>
              <w:rPrChange w:author="Usuario invitado" w:date="2018-02-18T12:31:13.6609455" w:id="1149369513">
                <w:rPr>
                  <w:rFonts w:ascii="Arial" w:hAnsi="Arial"/>
                  <w:sz w:val="18"/>
                  <w:szCs w:val="18"/>
                </w:rPr>
              </w:rPrChange>
            </w:rPr>
            <w:fldChar w:fldCharType="begin"/>
          </w:r>
          <w:r w:rsidRPr="00D70222">
            <w:rPr>
              <w:rFonts w:ascii="Arial" w:hAnsi="Arial"/>
              <w:sz w:val="18"/>
              <w:szCs w:val="18"/>
            </w:rPr>
            <w:instrText xml:space="preserve"> SUBJECT   \* MERGEFORMAT </w:instrText>
          </w:r>
          <w:r w:rsidRPr="00D70222">
            <w:rPr>
              <w:rFonts w:ascii="Arial" w:hAnsi="Arial"/>
              <w:sz w:val="18"/>
              <w:szCs w:val="18"/>
            </w:rPr>
            <w:fldChar w:fldCharType="separate"/>
          </w:r>
          <w:r>
            <w:rPr>
              <w:rFonts w:ascii="Arial" w:hAnsi="Arial"/>
              <w:sz w:val="18"/>
              <w:szCs w:val="18"/>
            </w:rPr>
            <w:t>Arquitectura Software para GestUsers. Descripción del Primer entregable (201</w:t>
          </w:r>
          <w:ins w:author="Kilian Pérez González" w:date="2018-02-18T18:24:00Z" w:id="853">
            <w:r>
              <w:rPr>
                <w:rFonts w:ascii="Arial" w:hAnsi="Arial"/>
                <w:sz w:val="18"/>
                <w:szCs w:val="18"/>
              </w:rPr>
              <w:t>8</w:t>
            </w:r>
          </w:ins>
          <w:del w:author="Kilian Pérez González" w:date="2018-02-18T18:24:00Z" w:id="854">
            <w:r w:rsidDel="008C6BB8">
              <w:rPr>
                <w:rFonts w:ascii="Arial" w:hAnsi="Arial"/>
                <w:sz w:val="18"/>
                <w:szCs w:val="18"/>
              </w:rPr>
              <w:delText>7</w:delText>
            </w:r>
          </w:del>
          <w:r>
            <w:rPr>
              <w:rFonts w:ascii="Arial" w:hAnsi="Arial"/>
              <w:sz w:val="18"/>
              <w:szCs w:val="18"/>
            </w:rPr>
            <w:t>)</w:t>
          </w:r>
          <w:r w:rsidRPr="6E56960D">
            <w:rPr>
              <w:rPrChange w:author="Usuario invitado" w:date="2018-02-18T12:31:13.6609455" w:id="1579596206">
                <w:rPr>
                  <w:rFonts w:ascii="Arial" w:hAnsi="Arial"/>
                  <w:sz w:val="18"/>
                  <w:szCs w:val="18"/>
                </w:rPr>
              </w:rPrChange>
            </w:rPr>
            <w:fldChar w:fldCharType="end"/>
          </w:r>
        </w:p>
      </w:tc>
      <w:tc>
        <w:tcPr>
          <w:tcW w:w="1776" w:type="dxa"/>
          <w:gridSpan w:val="2"/>
          <w:tcMar/>
          <w:vAlign w:val="center"/>
          <w:tcPrChange w:author="Usuario invitado" w:date="2018-02-18T12:31:13.6609455" w:id="1544745501">
            <w:tcPr>
              <w:tcW w:w="1776" w:type="dxa"/>
              <w:gridSpan w:val="2"/>
            </w:tcPr>
          </w:tcPrChange>
        </w:tcPr>
        <w:p w:rsidRPr="00D70222" w:rsidR="00992052" w:rsidP="00D70222" w:rsidRDefault="00992052" w14:paraId="5A67C633" w14:textId="06125D6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4C55F2">
            <w:rPr>
              <w:rStyle w:val="Nmerodepgina"/>
              <w:rFonts w:ascii="Arial" w:hAnsi="Arial"/>
              <w:noProof/>
              <w:sz w:val="18"/>
              <w:szCs w:val="18"/>
            </w:rPr>
            <w:t>10</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Pr>
              <w:rStyle w:val="Nmerodepgina"/>
              <w:rFonts w:ascii="Arial" w:hAnsi="Arial"/>
              <w:noProof/>
              <w:sz w:val="18"/>
              <w:szCs w:val="18"/>
            </w:rPr>
            <w:t>30</w:t>
          </w:r>
          <w:r w:rsidRPr="00D70222">
            <w:rPr>
              <w:rStyle w:val="Nmerodepgina"/>
              <w:rFonts w:ascii="Arial" w:hAnsi="Arial"/>
              <w:sz w:val="18"/>
              <w:szCs w:val="18"/>
            </w:rPr>
            <w:fldChar w:fldCharType="end"/>
          </w:r>
        </w:p>
      </w:tc>
    </w:tr>
  </w:tbl>
  <w:p w:rsidRPr="00CE3D5A" w:rsidR="00992052" w:rsidP="006856FF" w:rsidRDefault="00992052" w14:paraId="5A67C635" w14:textId="77777777">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052" w:rsidP="00D70222" w:rsidRDefault="00992052" w14:paraId="31147DA1" w14:textId="77777777">
      <w:pPr>
        <w:spacing w:after="0" w:line="240" w:lineRule="auto"/>
      </w:pPr>
      <w:r>
        <w:separator/>
      </w:r>
    </w:p>
  </w:footnote>
  <w:footnote w:type="continuationSeparator" w:id="0">
    <w:p w:rsidR="00992052" w:rsidP="00D70222" w:rsidRDefault="00992052" w14:paraId="5CCD6FAF" w14:textId="77777777">
      <w:pPr>
        <w:spacing w:after="0" w:line="240" w:lineRule="auto"/>
      </w:pPr>
      <w:r>
        <w:continuationSeparator/>
      </w:r>
    </w:p>
  </w:footnote>
  <w:footnote w:type="continuationNotice" w:id="1">
    <w:p w:rsidR="00992052" w:rsidRDefault="00992052" w14:paraId="1FF2301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BDA5848"/>
    <w:multiLevelType w:val="hybridMultilevel"/>
    <w:tmpl w:val="46E2B740"/>
    <w:lvl w:ilvl="0" w:tplc="FFFFFFFF">
      <w:start w:val="1"/>
      <w:numFmt w:val="decimal"/>
      <w:lvlText w:val="%1."/>
      <w:lvlJc w:val="left"/>
      <w:pPr>
        <w:ind w:left="720" w:hanging="360"/>
      </w:p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23F7EF8"/>
    <w:multiLevelType w:val="hybridMultilevel"/>
    <w:tmpl w:val="AC0A79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39B198F"/>
    <w:multiLevelType w:val="hybridMultilevel"/>
    <w:tmpl w:val="6D38892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28091036"/>
    <w:multiLevelType w:val="hybridMultilevel"/>
    <w:tmpl w:val="193ED0D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29363FB7"/>
    <w:multiLevelType w:val="hybridMultilevel"/>
    <w:tmpl w:val="21901C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BBC1356"/>
    <w:multiLevelType w:val="hybridMultilevel"/>
    <w:tmpl w:val="106ECF0C"/>
    <w:lvl w:ilvl="0" w:tplc="FFFFFFFF">
      <w:start w:val="1"/>
      <w:numFmt w:val="bullet"/>
      <w:lvlText w:val="•"/>
      <w:lvlJc w:val="left"/>
      <w:pPr>
        <w:ind w:left="1065" w:hanging="705"/>
      </w:pPr>
      <w:rPr>
        <w:rFonts w:hint="default" w:ascii="Calibri" w:hAnsi="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E261E64"/>
    <w:multiLevelType w:val="hybridMultilevel"/>
    <w:tmpl w:val="2714960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866DEF"/>
    <w:multiLevelType w:val="hybridMultilevel"/>
    <w:tmpl w:val="54885E7E"/>
    <w:lvl w:ilvl="0" w:tplc="E2206F9C">
      <w:numFmt w:val="bullet"/>
      <w:lvlText w:val="•"/>
      <w:lvlJc w:val="left"/>
      <w:pPr>
        <w:ind w:left="1065" w:hanging="705"/>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EA2504E"/>
    <w:multiLevelType w:val="hybridMultilevel"/>
    <w:tmpl w:val="32843E0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61FB1CB8"/>
    <w:multiLevelType w:val="hybridMultilevel"/>
    <w:tmpl w:val="F3BE6E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64A3107A"/>
    <w:multiLevelType w:val="hybridMultilevel"/>
    <w:tmpl w:val="AC8AB7A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65734081"/>
    <w:multiLevelType w:val="hybridMultilevel"/>
    <w:tmpl w:val="A9B03D0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2"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C365B0"/>
    <w:multiLevelType w:val="hybridMultilevel"/>
    <w:tmpl w:val="CF42B4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69180E89"/>
    <w:multiLevelType w:val="hybridMultilevel"/>
    <w:tmpl w:val="90966F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CEB32F2"/>
    <w:multiLevelType w:val="hybridMultilevel"/>
    <w:tmpl w:val="3B52321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6" w15:restartNumberingAfterBreak="0">
    <w:nsid w:val="6D61747E"/>
    <w:multiLevelType w:val="hybridMultilevel"/>
    <w:tmpl w:val="93DE37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8C4398C"/>
    <w:multiLevelType w:val="hybridMultilevel"/>
    <w:tmpl w:val="BDFCE420"/>
    <w:lvl w:ilvl="0" w:tplc="E2206F9C">
      <w:numFmt w:val="bullet"/>
      <w:lvlText w:val="•"/>
      <w:lvlJc w:val="left"/>
      <w:pPr>
        <w:ind w:left="1065" w:hanging="705"/>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7"/>
  </w:num>
  <w:num w:numId="2">
    <w:abstractNumId w:val="17"/>
  </w:num>
  <w:num w:numId="3">
    <w:abstractNumId w:val="5"/>
  </w:num>
  <w:num w:numId="4">
    <w:abstractNumId w:val="18"/>
  </w:num>
  <w:num w:numId="5">
    <w:abstractNumId w:val="21"/>
  </w:num>
  <w:num w:numId="6">
    <w:abstractNumId w:val="14"/>
  </w:num>
  <w:num w:numId="7">
    <w:abstractNumId w:val="20"/>
  </w:num>
  <w:num w:numId="8">
    <w:abstractNumId w:val="10"/>
  </w:num>
  <w:num w:numId="9">
    <w:abstractNumId w:val="19"/>
  </w:num>
  <w:num w:numId="10">
    <w:abstractNumId w:val="2"/>
  </w:num>
  <w:num w:numId="11">
    <w:abstractNumId w:val="25"/>
  </w:num>
  <w:num w:numId="12">
    <w:abstractNumId w:val="3"/>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6"/>
  </w:num>
  <w:num w:numId="17">
    <w:abstractNumId w:val="22"/>
  </w:num>
  <w:num w:numId="18">
    <w:abstractNumId w:val="0"/>
  </w:num>
  <w:num w:numId="19">
    <w:abstractNumId w:val="29"/>
  </w:num>
  <w:num w:numId="20">
    <w:abstractNumId w:val="16"/>
  </w:num>
  <w:num w:numId="21">
    <w:abstractNumId w:val="28"/>
  </w:num>
  <w:num w:numId="22">
    <w:abstractNumId w:val="13"/>
  </w:num>
  <w:num w:numId="23">
    <w:abstractNumId w:val="4"/>
  </w:num>
  <w:num w:numId="24">
    <w:abstractNumId w:val="8"/>
  </w:num>
  <w:num w:numId="25">
    <w:abstractNumId w:val="26"/>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7"/>
  </w:num>
  <w:num w:numId="29">
    <w:abstractNumId w:val="23"/>
  </w:num>
  <w:num w:numId="30">
    <w:abstractNumId w:val="12"/>
  </w:num>
  <w:num w:numId="31">
    <w:abstractNumId w:val="24"/>
  </w:num>
  <w:num w:numId="32">
    <w:abstractNumId w:val="11"/>
  </w:num>
  <w:numIdMacAtCleanup w:val="24"/>
</w:numbering>
</file>

<file path=word/people.xml><?xml version="1.0" encoding="utf-8"?>
<w15:people xmlns:mc="http://schemas.openxmlformats.org/markup-compatibility/2006" xmlns:w15="http://schemas.microsoft.com/office/word/2012/wordml" mc:Ignorable="w15">
  <w15:person w15:author="Kilian Pérez González">
    <w15:presenceInfo w15:providerId="None" w15:userId="Kilian Pérez González"/>
  </w15:person>
  <w15:person w15:author="Diego Álvarez Guinarte">
    <w15:presenceInfo w15:providerId="AD" w15:userId="S0033FFF919BBF3A@LIVE.COM"/>
  </w15:person>
  <w15:person w15:author="Pablo González Martínez">
    <w15:presenceInfo w15:providerId="AD" w15:userId="S00300008AEBAD89@LIVE.COM"/>
  </w15:person>
  <w15:person w15:author="Usuario invitado">
    <w15:presenceInfo w15:providerId="AD" w15:userId="URN:SPO:ANON#FC1A7810BC30DD9A3059824F0FEB7EB4269077F97F232D5AABD50EE1177A5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08"/>
  <w:hyphenationZone w:val="425"/>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1015E"/>
    <w:rsid w:val="000152CC"/>
    <w:rsid w:val="000210B1"/>
    <w:rsid w:val="0002179A"/>
    <w:rsid w:val="00022CD2"/>
    <w:rsid w:val="00025445"/>
    <w:rsid w:val="000300C5"/>
    <w:rsid w:val="00040ACF"/>
    <w:rsid w:val="000423B4"/>
    <w:rsid w:val="00045BB0"/>
    <w:rsid w:val="00046C74"/>
    <w:rsid w:val="000470A8"/>
    <w:rsid w:val="000473CC"/>
    <w:rsid w:val="00050C5B"/>
    <w:rsid w:val="000721C9"/>
    <w:rsid w:val="000767BC"/>
    <w:rsid w:val="0008308D"/>
    <w:rsid w:val="000841F5"/>
    <w:rsid w:val="00093757"/>
    <w:rsid w:val="00095059"/>
    <w:rsid w:val="0009555F"/>
    <w:rsid w:val="00097FCA"/>
    <w:rsid w:val="000C0F1E"/>
    <w:rsid w:val="000C53C0"/>
    <w:rsid w:val="000C73A4"/>
    <w:rsid w:val="000E2DDE"/>
    <w:rsid w:val="000F3AB0"/>
    <w:rsid w:val="000F5433"/>
    <w:rsid w:val="00104430"/>
    <w:rsid w:val="00105ED9"/>
    <w:rsid w:val="00114E3D"/>
    <w:rsid w:val="00123376"/>
    <w:rsid w:val="001242E2"/>
    <w:rsid w:val="001307E0"/>
    <w:rsid w:val="001342A0"/>
    <w:rsid w:val="00147824"/>
    <w:rsid w:val="001504AA"/>
    <w:rsid w:val="00152035"/>
    <w:rsid w:val="00155F1C"/>
    <w:rsid w:val="00164814"/>
    <w:rsid w:val="0016630E"/>
    <w:rsid w:val="00167661"/>
    <w:rsid w:val="00171033"/>
    <w:rsid w:val="001716E8"/>
    <w:rsid w:val="00173CE9"/>
    <w:rsid w:val="001976E1"/>
    <w:rsid w:val="001A37F9"/>
    <w:rsid w:val="001A77BB"/>
    <w:rsid w:val="001B1DA4"/>
    <w:rsid w:val="001C19CE"/>
    <w:rsid w:val="001C21B5"/>
    <w:rsid w:val="001D2D94"/>
    <w:rsid w:val="001D4C6C"/>
    <w:rsid w:val="001E5FF0"/>
    <w:rsid w:val="001E6139"/>
    <w:rsid w:val="001F1B7F"/>
    <w:rsid w:val="001F2AA3"/>
    <w:rsid w:val="001F6091"/>
    <w:rsid w:val="00200DF4"/>
    <w:rsid w:val="00206E75"/>
    <w:rsid w:val="00214F07"/>
    <w:rsid w:val="002212A4"/>
    <w:rsid w:val="00223001"/>
    <w:rsid w:val="0022672D"/>
    <w:rsid w:val="00230370"/>
    <w:rsid w:val="002366A1"/>
    <w:rsid w:val="0024115E"/>
    <w:rsid w:val="00241675"/>
    <w:rsid w:val="002526AA"/>
    <w:rsid w:val="00256957"/>
    <w:rsid w:val="0026195E"/>
    <w:rsid w:val="00275B9D"/>
    <w:rsid w:val="002864C7"/>
    <w:rsid w:val="00293EFE"/>
    <w:rsid w:val="002A6B93"/>
    <w:rsid w:val="002B009D"/>
    <w:rsid w:val="002B55C2"/>
    <w:rsid w:val="002C2701"/>
    <w:rsid w:val="002C462A"/>
    <w:rsid w:val="002C730A"/>
    <w:rsid w:val="002D364D"/>
    <w:rsid w:val="002D5A40"/>
    <w:rsid w:val="002D7259"/>
    <w:rsid w:val="002E1969"/>
    <w:rsid w:val="002E4409"/>
    <w:rsid w:val="002E72A8"/>
    <w:rsid w:val="002E7DDB"/>
    <w:rsid w:val="002F210C"/>
    <w:rsid w:val="003065B5"/>
    <w:rsid w:val="00321D15"/>
    <w:rsid w:val="00330829"/>
    <w:rsid w:val="00330929"/>
    <w:rsid w:val="003317F0"/>
    <w:rsid w:val="0033396B"/>
    <w:rsid w:val="003371F5"/>
    <w:rsid w:val="003378D1"/>
    <w:rsid w:val="00345591"/>
    <w:rsid w:val="00345C8B"/>
    <w:rsid w:val="0034612C"/>
    <w:rsid w:val="003616AA"/>
    <w:rsid w:val="00363BEA"/>
    <w:rsid w:val="0036439B"/>
    <w:rsid w:val="003742FA"/>
    <w:rsid w:val="00384409"/>
    <w:rsid w:val="00386C89"/>
    <w:rsid w:val="00387F6E"/>
    <w:rsid w:val="0039772C"/>
    <w:rsid w:val="003B7E5F"/>
    <w:rsid w:val="003C6B33"/>
    <w:rsid w:val="003D0729"/>
    <w:rsid w:val="003D72D6"/>
    <w:rsid w:val="003D7AE5"/>
    <w:rsid w:val="003E0B13"/>
    <w:rsid w:val="003F5676"/>
    <w:rsid w:val="003F5CD9"/>
    <w:rsid w:val="00402968"/>
    <w:rsid w:val="00404E31"/>
    <w:rsid w:val="00421400"/>
    <w:rsid w:val="00421B2F"/>
    <w:rsid w:val="00421D22"/>
    <w:rsid w:val="00422F58"/>
    <w:rsid w:val="004248BE"/>
    <w:rsid w:val="00431D7D"/>
    <w:rsid w:val="00440570"/>
    <w:rsid w:val="0044483C"/>
    <w:rsid w:val="00450ABD"/>
    <w:rsid w:val="00456576"/>
    <w:rsid w:val="00460942"/>
    <w:rsid w:val="0046574C"/>
    <w:rsid w:val="004B2C70"/>
    <w:rsid w:val="004B4DD4"/>
    <w:rsid w:val="004C2045"/>
    <w:rsid w:val="004C55F2"/>
    <w:rsid w:val="004D4487"/>
    <w:rsid w:val="004D5826"/>
    <w:rsid w:val="004D78A5"/>
    <w:rsid w:val="004E7830"/>
    <w:rsid w:val="004F1663"/>
    <w:rsid w:val="004F1C04"/>
    <w:rsid w:val="004F6970"/>
    <w:rsid w:val="005159DE"/>
    <w:rsid w:val="00520FF8"/>
    <w:rsid w:val="00536C29"/>
    <w:rsid w:val="00540306"/>
    <w:rsid w:val="005509DB"/>
    <w:rsid w:val="005544DE"/>
    <w:rsid w:val="00556A9F"/>
    <w:rsid w:val="0055771D"/>
    <w:rsid w:val="00562334"/>
    <w:rsid w:val="00562614"/>
    <w:rsid w:val="00587514"/>
    <w:rsid w:val="005A1F9E"/>
    <w:rsid w:val="005A5E63"/>
    <w:rsid w:val="005C04AE"/>
    <w:rsid w:val="005C3F3B"/>
    <w:rsid w:val="005C3FF0"/>
    <w:rsid w:val="005C62CE"/>
    <w:rsid w:val="005E1CA6"/>
    <w:rsid w:val="00602C76"/>
    <w:rsid w:val="00605665"/>
    <w:rsid w:val="00610CDA"/>
    <w:rsid w:val="00615FF3"/>
    <w:rsid w:val="00624C0D"/>
    <w:rsid w:val="00627C82"/>
    <w:rsid w:val="00640DDE"/>
    <w:rsid w:val="006507C1"/>
    <w:rsid w:val="00651E2F"/>
    <w:rsid w:val="00654FF6"/>
    <w:rsid w:val="00657E5F"/>
    <w:rsid w:val="00664FE8"/>
    <w:rsid w:val="006801CF"/>
    <w:rsid w:val="006811E5"/>
    <w:rsid w:val="00681510"/>
    <w:rsid w:val="0068288C"/>
    <w:rsid w:val="006856FF"/>
    <w:rsid w:val="00687C94"/>
    <w:rsid w:val="00692311"/>
    <w:rsid w:val="00694307"/>
    <w:rsid w:val="006B14CB"/>
    <w:rsid w:val="006B18F0"/>
    <w:rsid w:val="006C0FD0"/>
    <w:rsid w:val="006C328D"/>
    <w:rsid w:val="006C688C"/>
    <w:rsid w:val="006D4C76"/>
    <w:rsid w:val="006E6C8B"/>
    <w:rsid w:val="006F184B"/>
    <w:rsid w:val="0070076E"/>
    <w:rsid w:val="0070539B"/>
    <w:rsid w:val="00716F15"/>
    <w:rsid w:val="00725A57"/>
    <w:rsid w:val="00726392"/>
    <w:rsid w:val="00730D9E"/>
    <w:rsid w:val="00735828"/>
    <w:rsid w:val="007366B9"/>
    <w:rsid w:val="00746C67"/>
    <w:rsid w:val="0075073C"/>
    <w:rsid w:val="0076169F"/>
    <w:rsid w:val="0076173D"/>
    <w:rsid w:val="007679E3"/>
    <w:rsid w:val="00774893"/>
    <w:rsid w:val="00775E5A"/>
    <w:rsid w:val="00776897"/>
    <w:rsid w:val="00785CDE"/>
    <w:rsid w:val="007A34FA"/>
    <w:rsid w:val="007A45D4"/>
    <w:rsid w:val="007A4F20"/>
    <w:rsid w:val="007B7147"/>
    <w:rsid w:val="007D33A3"/>
    <w:rsid w:val="007F1250"/>
    <w:rsid w:val="007F38F2"/>
    <w:rsid w:val="007F3FE0"/>
    <w:rsid w:val="007F567B"/>
    <w:rsid w:val="008014BD"/>
    <w:rsid w:val="00827C83"/>
    <w:rsid w:val="00833247"/>
    <w:rsid w:val="0083388E"/>
    <w:rsid w:val="00846888"/>
    <w:rsid w:val="00852CF0"/>
    <w:rsid w:val="008538B1"/>
    <w:rsid w:val="0085634B"/>
    <w:rsid w:val="00856CDB"/>
    <w:rsid w:val="00872165"/>
    <w:rsid w:val="00872350"/>
    <w:rsid w:val="00874C3B"/>
    <w:rsid w:val="00895381"/>
    <w:rsid w:val="008A78B1"/>
    <w:rsid w:val="008B5D6C"/>
    <w:rsid w:val="008C1564"/>
    <w:rsid w:val="008C6BB8"/>
    <w:rsid w:val="008C6D5C"/>
    <w:rsid w:val="008C76DF"/>
    <w:rsid w:val="008D623D"/>
    <w:rsid w:val="008E4A7C"/>
    <w:rsid w:val="008F790D"/>
    <w:rsid w:val="00900E66"/>
    <w:rsid w:val="00900EA5"/>
    <w:rsid w:val="00904874"/>
    <w:rsid w:val="0090729D"/>
    <w:rsid w:val="00923168"/>
    <w:rsid w:val="00925121"/>
    <w:rsid w:val="00931984"/>
    <w:rsid w:val="00950F41"/>
    <w:rsid w:val="00953864"/>
    <w:rsid w:val="00954CBB"/>
    <w:rsid w:val="00957783"/>
    <w:rsid w:val="0096037B"/>
    <w:rsid w:val="009616B2"/>
    <w:rsid w:val="00977414"/>
    <w:rsid w:val="009861A2"/>
    <w:rsid w:val="0098707C"/>
    <w:rsid w:val="00992052"/>
    <w:rsid w:val="009B0A9E"/>
    <w:rsid w:val="009B6DC1"/>
    <w:rsid w:val="009C7E6D"/>
    <w:rsid w:val="009D1184"/>
    <w:rsid w:val="009E3694"/>
    <w:rsid w:val="009E4D34"/>
    <w:rsid w:val="009F331F"/>
    <w:rsid w:val="00A33A16"/>
    <w:rsid w:val="00A42D03"/>
    <w:rsid w:val="00A6723F"/>
    <w:rsid w:val="00A710AE"/>
    <w:rsid w:val="00A7496D"/>
    <w:rsid w:val="00A958E6"/>
    <w:rsid w:val="00A9719F"/>
    <w:rsid w:val="00A9794A"/>
    <w:rsid w:val="00A979FA"/>
    <w:rsid w:val="00AB0B55"/>
    <w:rsid w:val="00AB1371"/>
    <w:rsid w:val="00AB713E"/>
    <w:rsid w:val="00AB7A26"/>
    <w:rsid w:val="00AC667D"/>
    <w:rsid w:val="00AD2284"/>
    <w:rsid w:val="00AD3B45"/>
    <w:rsid w:val="00AF056A"/>
    <w:rsid w:val="00B14C67"/>
    <w:rsid w:val="00B3168C"/>
    <w:rsid w:val="00B3541E"/>
    <w:rsid w:val="00B374D2"/>
    <w:rsid w:val="00B42F9E"/>
    <w:rsid w:val="00B62192"/>
    <w:rsid w:val="00B632FE"/>
    <w:rsid w:val="00B8463B"/>
    <w:rsid w:val="00B8690D"/>
    <w:rsid w:val="00B9533F"/>
    <w:rsid w:val="00BA613C"/>
    <w:rsid w:val="00BB7801"/>
    <w:rsid w:val="00BC03B7"/>
    <w:rsid w:val="00BC2BDA"/>
    <w:rsid w:val="00BD4213"/>
    <w:rsid w:val="00BD46B5"/>
    <w:rsid w:val="00BE00CC"/>
    <w:rsid w:val="00BE1F64"/>
    <w:rsid w:val="00BE3334"/>
    <w:rsid w:val="00C176C8"/>
    <w:rsid w:val="00C20AB1"/>
    <w:rsid w:val="00C20EC5"/>
    <w:rsid w:val="00C217CD"/>
    <w:rsid w:val="00C34B79"/>
    <w:rsid w:val="00C42384"/>
    <w:rsid w:val="00C5047D"/>
    <w:rsid w:val="00C51E5C"/>
    <w:rsid w:val="00C579EB"/>
    <w:rsid w:val="00C77A71"/>
    <w:rsid w:val="00C91F84"/>
    <w:rsid w:val="00C91FC9"/>
    <w:rsid w:val="00C95243"/>
    <w:rsid w:val="00CA1D68"/>
    <w:rsid w:val="00CA7305"/>
    <w:rsid w:val="00CB58A7"/>
    <w:rsid w:val="00CB6DE0"/>
    <w:rsid w:val="00CC04E2"/>
    <w:rsid w:val="00CC4BA8"/>
    <w:rsid w:val="00CD6C50"/>
    <w:rsid w:val="00CF0D90"/>
    <w:rsid w:val="00D01EED"/>
    <w:rsid w:val="00D06397"/>
    <w:rsid w:val="00D2477B"/>
    <w:rsid w:val="00D27E22"/>
    <w:rsid w:val="00D35E55"/>
    <w:rsid w:val="00D40B26"/>
    <w:rsid w:val="00D45745"/>
    <w:rsid w:val="00D601F4"/>
    <w:rsid w:val="00D6471F"/>
    <w:rsid w:val="00D647F7"/>
    <w:rsid w:val="00D70222"/>
    <w:rsid w:val="00D71053"/>
    <w:rsid w:val="00D74461"/>
    <w:rsid w:val="00D76555"/>
    <w:rsid w:val="00D76BC5"/>
    <w:rsid w:val="00D93300"/>
    <w:rsid w:val="00D95C9E"/>
    <w:rsid w:val="00DD0B8F"/>
    <w:rsid w:val="00DD2AAE"/>
    <w:rsid w:val="00DE2454"/>
    <w:rsid w:val="00DE596B"/>
    <w:rsid w:val="00E056A4"/>
    <w:rsid w:val="00E21922"/>
    <w:rsid w:val="00E32B34"/>
    <w:rsid w:val="00E34235"/>
    <w:rsid w:val="00E43E29"/>
    <w:rsid w:val="00E6350B"/>
    <w:rsid w:val="00E67973"/>
    <w:rsid w:val="00E822B1"/>
    <w:rsid w:val="00E8656E"/>
    <w:rsid w:val="00E878C6"/>
    <w:rsid w:val="00E9035F"/>
    <w:rsid w:val="00E938B8"/>
    <w:rsid w:val="00E957DA"/>
    <w:rsid w:val="00E96193"/>
    <w:rsid w:val="00E96533"/>
    <w:rsid w:val="00E97D2A"/>
    <w:rsid w:val="00EA016E"/>
    <w:rsid w:val="00EB4B2C"/>
    <w:rsid w:val="00EC043A"/>
    <w:rsid w:val="00EC15A7"/>
    <w:rsid w:val="00EC3597"/>
    <w:rsid w:val="00EE131F"/>
    <w:rsid w:val="00EE4704"/>
    <w:rsid w:val="00EF28D8"/>
    <w:rsid w:val="00EF6932"/>
    <w:rsid w:val="00F108BD"/>
    <w:rsid w:val="00F11E98"/>
    <w:rsid w:val="00F12E29"/>
    <w:rsid w:val="00F14E1B"/>
    <w:rsid w:val="00F15056"/>
    <w:rsid w:val="00F27DF5"/>
    <w:rsid w:val="00F359F4"/>
    <w:rsid w:val="00F42BF5"/>
    <w:rsid w:val="00F45FAA"/>
    <w:rsid w:val="00F555EF"/>
    <w:rsid w:val="00F571A1"/>
    <w:rsid w:val="00F636CF"/>
    <w:rsid w:val="00F63704"/>
    <w:rsid w:val="00F67EE4"/>
    <w:rsid w:val="00F70360"/>
    <w:rsid w:val="00F80376"/>
    <w:rsid w:val="00F84CE2"/>
    <w:rsid w:val="00F92B2A"/>
    <w:rsid w:val="00F941B3"/>
    <w:rsid w:val="00F947D0"/>
    <w:rsid w:val="00FA147C"/>
    <w:rsid w:val="00FB1410"/>
    <w:rsid w:val="00FB17C4"/>
    <w:rsid w:val="00FB2895"/>
    <w:rsid w:val="00FB48B9"/>
    <w:rsid w:val="00FB75FC"/>
    <w:rsid w:val="00FC00AD"/>
    <w:rsid w:val="00FC13A0"/>
    <w:rsid w:val="00FD1832"/>
    <w:rsid w:val="00FD5D59"/>
    <w:rsid w:val="00FE27CE"/>
    <w:rsid w:val="0A1EBF45"/>
    <w:rsid w:val="0B7B1BAA"/>
    <w:rsid w:val="0D4F956E"/>
    <w:rsid w:val="0DFE552F"/>
    <w:rsid w:val="148016A5"/>
    <w:rsid w:val="1B1A7BA5"/>
    <w:rsid w:val="1BC4B6AD"/>
    <w:rsid w:val="26799377"/>
    <w:rsid w:val="26B937D2"/>
    <w:rsid w:val="27246315"/>
    <w:rsid w:val="2948BCC8"/>
    <w:rsid w:val="2C384E3B"/>
    <w:rsid w:val="2F10F038"/>
    <w:rsid w:val="3207E578"/>
    <w:rsid w:val="3D9A9C4C"/>
    <w:rsid w:val="450FFADA"/>
    <w:rsid w:val="46EA4318"/>
    <w:rsid w:val="482A3712"/>
    <w:rsid w:val="4916F1C3"/>
    <w:rsid w:val="4AD58749"/>
    <w:rsid w:val="4C5817BF"/>
    <w:rsid w:val="4E472071"/>
    <w:rsid w:val="4E99EFBB"/>
    <w:rsid w:val="55C67258"/>
    <w:rsid w:val="5BCCEBB6"/>
    <w:rsid w:val="5F080B43"/>
    <w:rsid w:val="5FE0D62B"/>
    <w:rsid w:val="684699FD"/>
    <w:rsid w:val="6E56960D"/>
    <w:rsid w:val="6E7784D7"/>
    <w:rsid w:val="745E2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C234"/>
  <w15:chartTrackingRefBased/>
  <w15:docId w15:val="{1DE04D56-3D07-4130-8DC8-5BB53F2143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hAnsi="Cambria" w:eastAsiaTheme="majorEastAs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hAnsi="Cambria" w:eastAsiaTheme="majorEastAs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hAnsi="Cambria" w:eastAsiaTheme="majorEastAs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hAnsi="Cambria" w:eastAsiaTheme="majorEastAs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hAnsi="Cambria" w:eastAsiaTheme="majorEastAs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hAnsi="Cambria" w:eastAsiaTheme="majorEastAs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hAnsi="Cambria" w:eastAsiaTheme="majorEastAs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hAnsi="Cambria" w:eastAsiaTheme="majorEastAs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hAnsiTheme="majorHAnsi" w:eastAsiaTheme="majorEastAsia" w:cstheme="majorBidi"/>
      <w:i/>
      <w:iCs/>
      <w:color w:val="404040" w:themeColor="text1" w:themeTint="BF"/>
      <w:sz w:val="20"/>
      <w:szCs w:val="20"/>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F84CE2"/>
    <w:rPr>
      <w:rFonts w:eastAsiaTheme="minorEastAsia"/>
      <w:lang w:eastAsia="es-ES"/>
    </w:rPr>
  </w:style>
  <w:style w:type="character" w:styleId="Ttulo1Car" w:customStyle="1">
    <w:name w:val="Título 1 Car"/>
    <w:basedOn w:val="Fuentedeprrafopredeter"/>
    <w:link w:val="Ttulo1"/>
    <w:uiPriority w:val="9"/>
    <w:rsid w:val="005A1F9E"/>
    <w:rPr>
      <w:rFonts w:ascii="Cambria" w:hAnsi="Cambria" w:eastAsiaTheme="majorEastAsia" w:cstheme="majorBidi"/>
      <w:b/>
      <w:bCs/>
      <w:color w:val="2E74B5" w:themeColor="accent1" w:themeShade="BF"/>
      <w:sz w:val="28"/>
      <w:szCs w:val="28"/>
      <w:lang w:eastAsia="es-ES"/>
    </w:rPr>
  </w:style>
  <w:style w:type="character" w:styleId="Ttulo2Car" w:customStyle="1">
    <w:name w:val="Título 2 Car"/>
    <w:basedOn w:val="Fuentedeprrafopredeter"/>
    <w:link w:val="Ttulo2"/>
    <w:uiPriority w:val="9"/>
    <w:rsid w:val="005A1F9E"/>
    <w:rPr>
      <w:rFonts w:ascii="Cambria" w:hAnsi="Cambria" w:eastAsiaTheme="majorEastAsia" w:cstheme="majorBidi"/>
      <w:b/>
      <w:bCs/>
      <w:color w:val="5B9BD5" w:themeColor="accent1"/>
      <w:sz w:val="26"/>
      <w:szCs w:val="26"/>
      <w:lang w:eastAsia="es-ES"/>
    </w:rPr>
  </w:style>
  <w:style w:type="character" w:styleId="Ttulo3Car" w:customStyle="1">
    <w:name w:val="Título 3 Car"/>
    <w:basedOn w:val="Fuentedeprrafopredeter"/>
    <w:link w:val="Ttulo3"/>
    <w:uiPriority w:val="9"/>
    <w:rsid w:val="005A1F9E"/>
    <w:rPr>
      <w:rFonts w:ascii="Cambria" w:hAnsi="Cambria" w:eastAsiaTheme="majorEastAsia" w:cstheme="majorBidi"/>
      <w:b/>
      <w:bCs/>
      <w:color w:val="5B9BD5" w:themeColor="accent1"/>
      <w:szCs w:val="24"/>
      <w:lang w:eastAsia="es-ES"/>
    </w:rPr>
  </w:style>
  <w:style w:type="character" w:styleId="Ttulo4Car" w:customStyle="1">
    <w:name w:val="Título 4 Car"/>
    <w:basedOn w:val="Fuentedeprrafopredeter"/>
    <w:link w:val="Ttulo4"/>
    <w:uiPriority w:val="9"/>
    <w:rsid w:val="005A1F9E"/>
    <w:rPr>
      <w:rFonts w:ascii="Cambria" w:hAnsi="Cambria" w:eastAsiaTheme="majorEastAsia" w:cstheme="majorBidi"/>
      <w:b/>
      <w:bCs/>
      <w:i/>
      <w:iCs/>
      <w:color w:val="5B9BD5" w:themeColor="accent1"/>
      <w:szCs w:val="24"/>
      <w:lang w:eastAsia="es-ES"/>
    </w:rPr>
  </w:style>
  <w:style w:type="character" w:styleId="Ttulo5Car" w:customStyle="1">
    <w:name w:val="Título 5 Car"/>
    <w:basedOn w:val="Fuentedeprrafopredeter"/>
    <w:link w:val="Ttulo5"/>
    <w:uiPriority w:val="9"/>
    <w:rsid w:val="005A1F9E"/>
    <w:rPr>
      <w:rFonts w:ascii="Cambria" w:hAnsi="Cambria" w:eastAsiaTheme="majorEastAsia" w:cstheme="majorBidi"/>
      <w:color w:val="1F4D78" w:themeColor="accent1" w:themeShade="7F"/>
      <w:szCs w:val="24"/>
      <w:lang w:eastAsia="es-ES"/>
    </w:rPr>
  </w:style>
  <w:style w:type="character" w:styleId="Ttulo6Car" w:customStyle="1">
    <w:name w:val="Título 6 Car"/>
    <w:basedOn w:val="Fuentedeprrafopredeter"/>
    <w:link w:val="Ttulo6"/>
    <w:uiPriority w:val="9"/>
    <w:rsid w:val="007F567B"/>
    <w:rPr>
      <w:rFonts w:ascii="Cambria" w:hAnsi="Cambria" w:eastAsiaTheme="majorEastAsia" w:cstheme="majorBidi"/>
      <w:i/>
      <w:iCs/>
      <w:color w:val="1F4D78" w:themeColor="accent1" w:themeShade="7F"/>
      <w:szCs w:val="24"/>
      <w:lang w:eastAsia="es-ES"/>
    </w:rPr>
  </w:style>
  <w:style w:type="character" w:styleId="Ttulo7Car" w:customStyle="1">
    <w:name w:val="Título 7 Car"/>
    <w:basedOn w:val="Fuentedeprrafopredeter"/>
    <w:link w:val="Ttulo7"/>
    <w:uiPriority w:val="9"/>
    <w:rsid w:val="007F567B"/>
    <w:rPr>
      <w:rFonts w:ascii="Cambria" w:hAnsi="Cambria" w:eastAsiaTheme="majorEastAsia" w:cstheme="majorBidi"/>
      <w:i/>
      <w:iCs/>
      <w:color w:val="404040" w:themeColor="text1" w:themeTint="BF"/>
      <w:szCs w:val="24"/>
      <w:lang w:eastAsia="es-ES"/>
    </w:rPr>
  </w:style>
  <w:style w:type="character" w:styleId="Ttulo8Car" w:customStyle="1">
    <w:name w:val="Título 8 Car"/>
    <w:basedOn w:val="Fuentedeprrafopredeter"/>
    <w:link w:val="Ttulo8"/>
    <w:uiPriority w:val="9"/>
    <w:semiHidden/>
    <w:rsid w:val="007F567B"/>
    <w:rPr>
      <w:rFonts w:ascii="Cambria" w:hAnsi="Cambria" w:eastAsiaTheme="majorEastAsia" w:cstheme="majorBidi"/>
      <w:color w:val="404040" w:themeColor="text1" w:themeTint="BF"/>
      <w:sz w:val="20"/>
      <w:szCs w:val="20"/>
      <w:lang w:eastAsia="es-ES"/>
    </w:rPr>
  </w:style>
  <w:style w:type="character" w:styleId="Ttulo9Car" w:customStyle="1">
    <w:name w:val="Título 9 Car"/>
    <w:basedOn w:val="Fuentedeprrafopredeter"/>
    <w:link w:val="Ttulo9"/>
    <w:uiPriority w:val="9"/>
    <w:semiHidden/>
    <w:rsid w:val="00D70222"/>
    <w:rPr>
      <w:rFonts w:asciiTheme="majorHAnsi" w:hAnsiTheme="majorHAnsi" w:eastAsiaTheme="majorEastAsia"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styleId="EncabezadoCar" w:customStyle="1">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styleId="PiedepginaCar" w:customStyle="1">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color="5B9BD5" w:themeColor="accent1" w:sz="8" w:space="4"/>
      </w:pBdr>
      <w:spacing w:before="120" w:after="300" w:line="240" w:lineRule="auto"/>
      <w:contextualSpacing/>
    </w:pPr>
    <w:rPr>
      <w:rFonts w:asciiTheme="majorHAnsi" w:hAnsiTheme="majorHAnsi" w:eastAsiaTheme="majorEastAsia" w:cstheme="majorBidi"/>
      <w:color w:val="323E4F" w:themeColor="text2" w:themeShade="BF"/>
      <w:spacing w:val="5"/>
      <w:kern w:val="28"/>
      <w:sz w:val="52"/>
      <w:szCs w:val="52"/>
      <w:lang w:eastAsia="es-ES"/>
    </w:rPr>
  </w:style>
  <w:style w:type="character" w:styleId="TtuloCar" w:customStyle="1">
    <w:name w:val="Título Car"/>
    <w:basedOn w:val="Fuentedeprrafopredeter"/>
    <w:link w:val="Ttulo"/>
    <w:uiPriority w:val="10"/>
    <w:rsid w:val="00D70222"/>
    <w:rPr>
      <w:rFonts w:asciiTheme="majorHAnsi" w:hAnsiTheme="majorHAnsi" w:eastAsiaTheme="majorEastAsia"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hAnsiTheme="majorHAnsi" w:eastAsiaTheme="majorEastAsia" w:cstheme="majorBidi"/>
      <w:i/>
      <w:iCs/>
      <w:color w:val="5B9BD5" w:themeColor="accent1"/>
      <w:spacing w:val="15"/>
      <w:sz w:val="24"/>
      <w:szCs w:val="24"/>
      <w:lang w:eastAsia="es-ES"/>
    </w:rPr>
  </w:style>
  <w:style w:type="character" w:styleId="SubttuloCar" w:customStyle="1">
    <w:name w:val="Subtítulo Car"/>
    <w:basedOn w:val="Fuentedeprrafopredeter"/>
    <w:link w:val="Subttulo"/>
    <w:uiPriority w:val="11"/>
    <w:rsid w:val="00D70222"/>
    <w:rPr>
      <w:rFonts w:asciiTheme="majorHAnsi" w:hAnsiTheme="majorHAnsi" w:eastAsiaTheme="majorEastAsia"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hAnsi="Tahoma" w:eastAsia="Times New Roman" w:cs="Tahoma"/>
      <w:sz w:val="16"/>
      <w:szCs w:val="16"/>
      <w:lang w:eastAsia="es-ES"/>
    </w:rPr>
  </w:style>
  <w:style w:type="character" w:styleId="TextodegloboCar" w:customStyle="1">
    <w:name w:val="Texto de globo Car"/>
    <w:basedOn w:val="Fuentedeprrafopredeter"/>
    <w:link w:val="Textodeglobo"/>
    <w:uiPriority w:val="99"/>
    <w:semiHidden/>
    <w:rsid w:val="00D70222"/>
    <w:rPr>
      <w:rFonts w:ascii="Tahoma" w:hAnsi="Tahoma" w:eastAsia="Times New Roman"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cs="Times New Roman" w:eastAsiaTheme="minorEastAsia"/>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cs="Times New Roman" w:eastAsiaTheme="minorEastAsia"/>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hAnsi="Times New Roman" w:eastAsia="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styleId="TextonotapieCar" w:customStyle="1">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styleId="TextonotaalfinalCar" w:customStyle="1">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eastAsia="Times New Roman" w:cs="Times New Roman" w:asciiTheme="majorHAnsi" w:hAnsiTheme="majorHAnsi"/>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41" w:customStyle="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tuloParte" w:customStyle="1">
    <w:name w:val="TïtuloParte"/>
    <w:basedOn w:val="Ttulo"/>
    <w:next w:val="Normal"/>
    <w:qFormat/>
    <w:rsid w:val="004D78A5"/>
    <w:pPr>
      <w:pageBreakBefore/>
      <w:pBdr>
        <w:bottom w:val="none" w:color="auto" w:sz="0" w:space="0"/>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styleId="Sombreadomedio1-nfasis11" w:customStyle="1">
    <w:name w:val="Sombreado medio 1 - Énfasis 11"/>
    <w:basedOn w:val="Tablanormal"/>
    <w:uiPriority w:val="63"/>
    <w:rsid w:val="00D70222"/>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11" w:customStyle="1">
    <w:name w:val="Sombreado medio 2 - Énfasis 11"/>
    <w:basedOn w:val="Tablanormal"/>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styleId="TextocomentarioCar" w:customStyle="1">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styleId="AsuntodelcomentarioCar" w:customStyle="1">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hAnsi="Tahoma" w:eastAsia="Times New Roman" w:cs="Tahoma"/>
      <w:sz w:val="16"/>
      <w:szCs w:val="16"/>
      <w:lang w:eastAsia="es-ES"/>
    </w:rPr>
  </w:style>
  <w:style w:type="character" w:styleId="MapadeldocumentoCar" w:customStyle="1">
    <w:name w:val="Mapa del documento Car"/>
    <w:basedOn w:val="Fuentedeprrafopredeter"/>
    <w:link w:val="Mapadeldocumento"/>
    <w:uiPriority w:val="99"/>
    <w:semiHidden/>
    <w:rsid w:val="00D70222"/>
    <w:rPr>
      <w:rFonts w:ascii="Tahoma" w:hAnsi="Tahoma" w:eastAsia="Times New Roman" w:cs="Tahoma"/>
      <w:sz w:val="16"/>
      <w:szCs w:val="16"/>
      <w:lang w:eastAsia="es-ES"/>
    </w:rPr>
  </w:style>
  <w:style w:type="numbering" w:styleId="Sinlista1" w:customStyle="1">
    <w:name w:val="Sin lista1"/>
    <w:next w:val="Sinlista"/>
    <w:uiPriority w:val="99"/>
    <w:semiHidden/>
    <w:unhideWhenUsed/>
    <w:rsid w:val="00D70222"/>
  </w:style>
  <w:style w:type="table" w:styleId="Tablaconcuadrcula1" w:customStyle="1">
    <w:name w:val="Tabla con cuadrícula1"/>
    <w:basedOn w:val="Tablanormal"/>
    <w:next w:val="Tablaconcuadrcula"/>
    <w:uiPriority w:val="59"/>
    <w:rsid w:val="00D702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medio1-nfasis12" w:customStyle="1">
    <w:name w:val="Sombreado medio 1 - Énfasis 12"/>
    <w:basedOn w:val="Tablanormal"/>
    <w:next w:val="Sombreadomedio1-nfasis1"/>
    <w:uiPriority w:val="63"/>
    <w:rsid w:val="00D70222"/>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1" w:customStyle="1">
    <w:name w:val="Sombreado medio 2 - Énfasis 51"/>
    <w:basedOn w:val="Tablanormal"/>
    <w:next w:val="Sombreadomedio2-nfasis5"/>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2" w:customStyle="1">
    <w:name w:val="Sombreado medio 2 - Énfasis 12"/>
    <w:basedOn w:val="Tablanormal"/>
    <w:next w:val="Sombreadomedio2-nfasis1"/>
    <w:uiPriority w:val="64"/>
    <w:rsid w:val="00D7022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table" w:styleId="Sombreadoclaro1" w:customStyle="1">
    <w:name w:val="Sombreado claro1"/>
    <w:basedOn w:val="Tablanormal"/>
    <w:next w:val="Sombreadoclaro"/>
    <w:uiPriority w:val="60"/>
    <w:rsid w:val="002864C7"/>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jp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1.wdp"/><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www.presentable.es/consejos-practicos/como-plantear-un-problema-a-tu-audiencia/"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gif"/><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A54B5AFE2F40299D01E6569EA10857"/>
        <w:category>
          <w:name w:val="General"/>
          <w:gallery w:val="placeholder"/>
        </w:category>
        <w:types>
          <w:type w:val="bbPlcHdr"/>
        </w:types>
        <w:behaviors>
          <w:behavior w:val="content"/>
        </w:behaviors>
        <w:guid w:val="{2AB019A5-3DA4-46F5-AAFD-ABFA9D862D8D}"/>
      </w:docPartPr>
      <w:docPartBody>
        <w:p w:rsidR="005610D5" w:rsidRDefault="00741F3F">
          <w:r w:rsidRPr="0033129B">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3F"/>
    <w:rsid w:val="00065E53"/>
    <w:rsid w:val="001C6121"/>
    <w:rsid w:val="00387AD7"/>
    <w:rsid w:val="004802B3"/>
    <w:rsid w:val="004C5C01"/>
    <w:rsid w:val="00560687"/>
    <w:rsid w:val="005610D5"/>
    <w:rsid w:val="00741F3F"/>
    <w:rsid w:val="00764E34"/>
    <w:rsid w:val="00781A0C"/>
    <w:rsid w:val="00843C5F"/>
    <w:rsid w:val="008C708D"/>
    <w:rsid w:val="008F74B2"/>
    <w:rsid w:val="00B21841"/>
    <w:rsid w:val="00C11A9B"/>
    <w:rsid w:val="00D44A98"/>
    <w:rsid w:val="00D60C51"/>
    <w:rsid w:val="00DB3C28"/>
    <w:rsid w:val="00E579D9"/>
    <w:rsid w:val="00F65D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F3F"/>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1F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44476-5E89-41B9-85D9-E3CB29D9AF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Escuela de Ingeniería Informática, Univ. Oviedo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GestUsers: Sistema de Gestión de Usuarios</dc:title>
  <dc:subject>Arquitectura Software para GestUsers. Descripción del Primer entregable (2017)</dc:subject>
  <dc:creator>Alumnos del grupo de prácticas E3B</dc:creator>
  <keywords/>
  <dc:description/>
  <lastModifiedBy>Usuario invitado</lastModifiedBy>
  <revision>80</revision>
  <lastPrinted>2018-02-18T17:21:00.0000000Z</lastPrinted>
  <dcterms:created xsi:type="dcterms:W3CDTF">2017-01-19T12:23:00.0000000Z</dcterms:created>
  <dcterms:modified xsi:type="dcterms:W3CDTF">2018-02-18T22:26:09.9935019Z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2018.ES.001</vt:lpwstr>
  </property>
  <property fmtid="{D5CDD505-2E9C-101B-9397-08002B2CF9AE}" pid="3" name="Destino">
    <vt:lpwstr>2018.ES.001</vt:lpwstr>
  </property>
</Properties>
</file>